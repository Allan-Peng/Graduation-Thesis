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B3" w:rsidRPr="006D489C" w:rsidRDefault="009545B3" w:rsidP="009545B3">
      <w:pPr>
        <w:spacing w:after="100" w:afterAutospacing="1"/>
        <w:ind w:firstLineChars="550" w:firstLine="2640"/>
        <w:rPr>
          <w:rFonts w:ascii="黑体" w:eastAsia="黑体" w:hAnsi="黑体" w:hint="eastAsia"/>
          <w:b/>
          <w:color w:val="000000"/>
          <w:sz w:val="48"/>
          <w:szCs w:val="48"/>
        </w:rPr>
      </w:pPr>
      <w:r w:rsidRPr="006D5A71">
        <w:rPr>
          <w:rFonts w:ascii="黑体" w:eastAsia="黑体" w:hAnsi="黑体" w:hint="eastAsia"/>
          <w:color w:val="000000"/>
          <w:sz w:val="48"/>
          <w:szCs w:val="48"/>
        </w:rPr>
        <w:t>大连东软信息学院</w:t>
      </w:r>
    </w:p>
    <w:p w:rsidR="009545B3" w:rsidRPr="006D489C" w:rsidRDefault="009545B3" w:rsidP="009545B3">
      <w:pPr>
        <w:jc w:val="center"/>
        <w:rPr>
          <w:rFonts w:ascii="黑体" w:eastAsia="黑体" w:hAnsi="黑体" w:hint="eastAsia"/>
          <w:b/>
          <w:sz w:val="52"/>
          <w:szCs w:val="52"/>
        </w:rPr>
      </w:pPr>
      <w:r>
        <w:rPr>
          <w:rFonts w:ascii="黑体" w:eastAsia="黑体" w:hAnsi="黑体" w:hint="eastAsia"/>
          <w:b/>
          <w:sz w:val="52"/>
          <w:szCs w:val="52"/>
        </w:rPr>
        <w:t xml:space="preserve"> </w:t>
      </w:r>
      <w:r w:rsidRPr="006D489C">
        <w:rPr>
          <w:rFonts w:ascii="黑体" w:eastAsia="黑体" w:hAnsi="黑体" w:hint="eastAsia"/>
          <w:b/>
          <w:sz w:val="52"/>
          <w:szCs w:val="52"/>
        </w:rPr>
        <w:t>毕业设计（论文）</w:t>
      </w:r>
    </w:p>
    <w:p w:rsidR="009545B3" w:rsidRDefault="009545B3" w:rsidP="009545B3">
      <w:pPr>
        <w:widowControl/>
        <w:tabs>
          <w:tab w:val="left" w:pos="377"/>
        </w:tabs>
        <w:spacing w:line="300" w:lineRule="auto"/>
        <w:jc w:val="center"/>
        <w:rPr>
          <w:rFonts w:ascii="黑体" w:eastAsia="黑体" w:hAnsi="黑体" w:hint="eastAsia"/>
          <w:b/>
          <w:kern w:val="0"/>
          <w:sz w:val="44"/>
          <w:szCs w:val="44"/>
          <w:lang w:bidi="en-US"/>
        </w:rPr>
      </w:pPr>
    </w:p>
    <w:p w:rsidR="009545B3" w:rsidRDefault="009545B3" w:rsidP="009545B3">
      <w:pPr>
        <w:widowControl/>
        <w:tabs>
          <w:tab w:val="left" w:pos="377"/>
        </w:tabs>
        <w:spacing w:line="300" w:lineRule="auto"/>
        <w:jc w:val="center"/>
        <w:rPr>
          <w:rFonts w:ascii="黑体" w:eastAsia="黑体" w:hAnsi="黑体" w:hint="eastAsia"/>
          <w:b/>
          <w:kern w:val="0"/>
          <w:sz w:val="44"/>
          <w:szCs w:val="44"/>
          <w:lang w:bidi="en-US"/>
        </w:rPr>
      </w:pPr>
      <w:r>
        <w:rPr>
          <w:b/>
          <w:bCs/>
          <w:noProof/>
          <w:color w:val="000080"/>
          <w:sz w:val="32"/>
          <w:szCs w:val="32"/>
        </w:rP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321945</wp:posOffset>
                </wp:positionV>
                <wp:extent cx="5666740" cy="2072005"/>
                <wp:effectExtent l="0" t="0" r="4445" b="444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45B3" w:rsidRDefault="009545B3" w:rsidP="009545B3">
                            <w:pPr>
                              <w:adjustRightInd w:val="0"/>
                              <w:snapToGrid w:val="0"/>
                              <w:spacing w:line="360" w:lineRule="auto"/>
                              <w:jc w:val="center"/>
                              <w:rPr>
                                <w:rFonts w:eastAsia="黑体" w:hint="eastAsia"/>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" filled="f" stroked="f">
                <v:textbox>
                  <w:txbxContent>
                    <w:p w:rsidR="009545B3" w:rsidRDefault="009545B3" w:rsidP="009545B3">
                      <w:pPr>
                        <w:adjustRightInd w:val="0"/>
                        <w:snapToGrid w:val="0"/>
                        <w:spacing w:line="360" w:lineRule="auto"/>
                        <w:jc w:val="center"/>
                        <w:rPr>
                          <w:rFonts w:eastAsia="黑体" w:hint="eastAsia"/>
                          <w:b/>
                          <w:color w:val="0000CC"/>
                          <w:sz w:val="32"/>
                          <w:szCs w:val="32"/>
                        </w:rPr>
                      </w:pPr>
                      <w:r w:rsidRPr="00697A51">
                        <w:rPr>
                          <w:b/>
                          <w:sz w:val="32"/>
                          <w:szCs w:val="32"/>
                        </w:rPr>
                        <w:t>论文题目</w:t>
                      </w:r>
                      <w:r w:rsidRPr="00697A51">
                        <w:rPr>
                          <w:rFonts w:hint="eastAsia"/>
                          <w:sz w:val="32"/>
                          <w:szCs w:val="32"/>
                        </w:rPr>
                        <w:t>：</w:t>
                      </w:r>
                      <w:r w:rsidRPr="00F56716">
                        <w:rPr>
                          <w:rFonts w:eastAsia="黑体"/>
                          <w:b/>
                          <w:color w:val="0000CC"/>
                          <w:sz w:val="32"/>
                          <w:szCs w:val="32"/>
                        </w:rPr>
                        <w:t>在线游戏资讯平台的设计与实现</w:t>
                      </w:r>
                    </w:p>
                  </w:txbxContent>
                </v:textbox>
              </v:rect>
            </w:pict>
          </mc:Fallback>
        </mc:AlternateContent>
      </w:r>
    </w:p>
    <w:p w:rsidR="009545B3" w:rsidRDefault="009545B3" w:rsidP="009545B3">
      <w:pPr>
        <w:widowControl/>
        <w:tabs>
          <w:tab w:val="left" w:pos="377"/>
        </w:tabs>
        <w:spacing w:line="300" w:lineRule="auto"/>
        <w:jc w:val="center"/>
        <w:rPr>
          <w:rFonts w:ascii="黑体" w:eastAsia="黑体" w:hAnsi="黑体" w:hint="eastAsia"/>
          <w:b/>
          <w:kern w:val="0"/>
          <w:sz w:val="44"/>
          <w:szCs w:val="44"/>
          <w:lang w:bidi="en-US"/>
        </w:rPr>
      </w:pPr>
    </w:p>
    <w:p w:rsidR="009545B3" w:rsidRDefault="009545B3" w:rsidP="009545B3">
      <w:pPr>
        <w:jc w:val="center"/>
        <w:rPr>
          <w:rFonts w:hint="eastAsia"/>
          <w:b/>
          <w:sz w:val="32"/>
          <w:szCs w:val="32"/>
        </w:rPr>
      </w:pPr>
    </w:p>
    <w:p w:rsidR="009545B3" w:rsidRDefault="009545B3" w:rsidP="009545B3">
      <w:pPr>
        <w:jc w:val="center"/>
        <w:rPr>
          <w:rFonts w:hint="eastAsia"/>
          <w:b/>
          <w:sz w:val="32"/>
          <w:szCs w:val="32"/>
        </w:rPr>
      </w:pPr>
    </w:p>
    <w:p w:rsidR="009545B3" w:rsidRDefault="009545B3" w:rsidP="009545B3">
      <w:pPr>
        <w:jc w:val="center"/>
        <w:rPr>
          <w:rFonts w:hint="eastAsia"/>
          <w:b/>
          <w:sz w:val="32"/>
          <w:szCs w:val="32"/>
        </w:rPr>
      </w:pPr>
    </w:p>
    <w:p w:rsidR="009545B3" w:rsidRDefault="009545B3" w:rsidP="009545B3">
      <w:pPr>
        <w:jc w:val="center"/>
        <w:rPr>
          <w:rFonts w:hint="eastAsia"/>
          <w:b/>
          <w:sz w:val="32"/>
          <w:szCs w:val="32"/>
        </w:rPr>
      </w:pPr>
    </w:p>
    <w:p w:rsidR="009545B3" w:rsidRDefault="009545B3" w:rsidP="009545B3">
      <w:pPr>
        <w:adjustRightInd w:val="0"/>
        <w:snapToGrid w:val="0"/>
        <w:spacing w:afterLines="100" w:after="240"/>
        <w:rPr>
          <w:rFonts w:eastAsia="黑体" w:hint="eastAsia"/>
          <w:sz w:val="28"/>
          <w:szCs w:val="28"/>
        </w:rPr>
      </w:pPr>
    </w:p>
    <w:tbl>
      <w:tblPr>
        <w:tblW w:w="0" w:type="auto"/>
        <w:jc w:val="center"/>
        <w:tblLook w:val="04A0" w:firstRow="1" w:lastRow="0" w:firstColumn="1" w:lastColumn="0" w:noHBand="0" w:noVBand="1"/>
      </w:tblPr>
      <w:tblGrid>
        <w:gridCol w:w="1775"/>
        <w:gridCol w:w="5068"/>
      </w:tblGrid>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系    所：</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软件工程系</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专    业</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软件工程</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sidRPr="00A15C2C">
              <w:rPr>
                <w:b/>
                <w:sz w:val="32"/>
                <w:szCs w:val="32"/>
              </w:rPr>
              <w:t>姓名</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王瑞鑫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学生</w:t>
            </w:r>
            <w:r>
              <w:rPr>
                <w:rFonts w:hint="eastAsia"/>
                <w:b/>
                <w:sz w:val="32"/>
                <w:szCs w:val="32"/>
              </w:rPr>
              <w:t>学</w:t>
            </w:r>
            <w:r w:rsidRPr="00A15C2C">
              <w:rPr>
                <w:rFonts w:hint="eastAsia"/>
                <w:b/>
                <w:sz w:val="32"/>
                <w:szCs w:val="32"/>
              </w:rPr>
              <w:t>号：</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16180600213</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b/>
                <w:sz w:val="32"/>
                <w:szCs w:val="32"/>
              </w:rPr>
              <w:t>指导教师</w:t>
            </w:r>
            <w:r w:rsidRPr="00A15C2C">
              <w:rPr>
                <w:rFonts w:hint="eastAsia"/>
                <w:b/>
                <w:sz w:val="32"/>
                <w:szCs w:val="32"/>
              </w:rPr>
              <w:t>：</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彭志豪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327482" w:rsidRPr="00A15C2C" w:rsidTr="009545B3">
        <w:trPr>
          <w:jc w:val="center"/>
        </w:trPr>
        <w:tc>
          <w:tcPr>
            <w:tcW w:w="1775" w:type="dxa"/>
          </w:tcPr>
          <w:p w:rsidR="00327482" w:rsidRPr="00A15C2C" w:rsidRDefault="00327482" w:rsidP="00327482">
            <w:pPr>
              <w:spacing w:line="360" w:lineRule="auto"/>
              <w:rPr>
                <w:b/>
                <w:sz w:val="32"/>
                <w:szCs w:val="32"/>
              </w:rPr>
            </w:pPr>
            <w:r>
              <w:rPr>
                <w:rFonts w:hint="eastAsia"/>
                <w:b/>
                <w:sz w:val="32"/>
                <w:szCs w:val="32"/>
              </w:rPr>
              <w:t>导师职称：</w:t>
            </w:r>
          </w:p>
        </w:tc>
        <w:tc>
          <w:tcPr>
            <w:tcW w:w="5068" w:type="dxa"/>
          </w:tcPr>
          <w:p w:rsidR="00327482" w:rsidRPr="00A15C2C" w:rsidRDefault="00327482" w:rsidP="00327482">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副教授</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bookmarkStart w:id="0" w:name="_GoBack"/>
        <w:bookmarkEnd w:id="0"/>
      </w:tr>
      <w:tr w:rsidR="00327482" w:rsidRPr="00A15C2C" w:rsidTr="009545B3">
        <w:trPr>
          <w:jc w:val="center"/>
        </w:trPr>
        <w:tc>
          <w:tcPr>
            <w:tcW w:w="1775" w:type="dxa"/>
          </w:tcPr>
          <w:p w:rsidR="00327482" w:rsidRPr="00A15C2C" w:rsidRDefault="00327482" w:rsidP="00327482">
            <w:pPr>
              <w:spacing w:line="360" w:lineRule="auto"/>
              <w:rPr>
                <w:b/>
                <w:sz w:val="32"/>
                <w:szCs w:val="32"/>
              </w:rPr>
            </w:pPr>
            <w:r w:rsidRPr="00A15C2C">
              <w:rPr>
                <w:rFonts w:hint="eastAsia"/>
                <w:b/>
                <w:sz w:val="32"/>
                <w:szCs w:val="32"/>
              </w:rPr>
              <w:t>完成日期：</w:t>
            </w:r>
          </w:p>
        </w:tc>
        <w:tc>
          <w:tcPr>
            <w:tcW w:w="5068" w:type="dxa"/>
          </w:tcPr>
          <w:p w:rsidR="00327482" w:rsidRPr="00A15C2C" w:rsidRDefault="00327482" w:rsidP="00327482">
            <w:pPr>
              <w:spacing w:line="360" w:lineRule="auto"/>
              <w:rPr>
                <w:sz w:val="32"/>
                <w:szCs w:val="32"/>
                <w:u w:val="single"/>
              </w:rPr>
            </w:pPr>
            <w:r>
              <w:rPr>
                <w:rFonts w:hint="eastAsia"/>
                <w:sz w:val="32"/>
                <w:szCs w:val="32"/>
                <w:u w:val="single"/>
              </w:rPr>
              <w:t xml:space="preserve">       </w:t>
            </w:r>
            <w:r>
              <w:rPr>
                <w:sz w:val="32"/>
                <w:szCs w:val="32"/>
                <w:u w:val="single"/>
              </w:rPr>
              <w:t>2020</w:t>
            </w:r>
            <w:r>
              <w:rPr>
                <w:rFonts w:hint="eastAsia"/>
                <w:sz w:val="32"/>
                <w:szCs w:val="32"/>
                <w:u w:val="single"/>
              </w:rPr>
              <w:t>年3月1</w:t>
            </w:r>
            <w:r>
              <w:rPr>
                <w:sz w:val="32"/>
                <w:szCs w:val="32"/>
                <w:u w:val="single"/>
              </w:rPr>
              <w:t>7</w:t>
            </w:r>
            <w:r>
              <w:rPr>
                <w:rFonts w:hint="eastAsia"/>
                <w:sz w:val="32"/>
                <w:szCs w:val="32"/>
                <w:u w:val="single"/>
              </w:rPr>
              <w:t xml:space="preserve">日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bl>
    <w:p w:rsidR="009545B3" w:rsidRDefault="009545B3" w:rsidP="009545B3">
      <w:pPr>
        <w:rPr>
          <w:rFonts w:hint="eastAsia"/>
          <w:b/>
          <w:sz w:val="32"/>
          <w:szCs w:val="32"/>
        </w:rPr>
      </w:pPr>
    </w:p>
    <w:p w:rsidR="009545B3" w:rsidRPr="00921D27" w:rsidRDefault="009545B3" w:rsidP="009545B3">
      <w:pPr>
        <w:rPr>
          <w:b/>
          <w:sz w:val="32"/>
          <w:szCs w:val="32"/>
        </w:rPr>
      </w:pPr>
    </w:p>
    <w:p w:rsidR="009545B3" w:rsidRDefault="009545B3" w:rsidP="009545B3">
      <w:pPr>
        <w:rPr>
          <w:rFonts w:hint="eastAsia"/>
          <w:b/>
          <w:sz w:val="32"/>
          <w:szCs w:val="32"/>
        </w:rPr>
      </w:pPr>
    </w:p>
    <w:p w:rsidR="00327482" w:rsidRDefault="00327482" w:rsidP="009545B3">
      <w:pPr>
        <w:jc w:val="center"/>
        <w:rPr>
          <w:sz w:val="32"/>
          <w:szCs w:val="32"/>
        </w:rPr>
      </w:pPr>
    </w:p>
    <w:p w:rsidR="00327482" w:rsidRDefault="00327482" w:rsidP="009545B3">
      <w:pPr>
        <w:jc w:val="center"/>
        <w:rPr>
          <w:sz w:val="32"/>
          <w:szCs w:val="32"/>
        </w:rPr>
      </w:pPr>
    </w:p>
    <w:p w:rsidR="009545B3" w:rsidRPr="00792B1E" w:rsidRDefault="009545B3" w:rsidP="009545B3">
      <w:pPr>
        <w:jc w:val="center"/>
        <w:rPr>
          <w:b/>
          <w:sz w:val="32"/>
          <w:szCs w:val="32"/>
        </w:rPr>
      </w:pPr>
      <w:r w:rsidRPr="006D5A71">
        <w:rPr>
          <w:rFonts w:hint="eastAsia"/>
          <w:sz w:val="32"/>
          <w:szCs w:val="32"/>
        </w:rPr>
        <w:t>大连东软信息学院</w:t>
      </w:r>
    </w:p>
    <w:p w:rsidR="009545B3" w:rsidRPr="009545B3" w:rsidRDefault="009545B3" w:rsidP="009545B3">
      <w:pPr>
        <w:jc w:val="center"/>
        <w:rPr>
          <w:b/>
          <w:sz w:val="32"/>
          <w:szCs w:val="32"/>
        </w:rPr>
        <w:sectPr w:rsidR="009545B3" w:rsidRPr="009545B3" w:rsidSect="009545B3">
          <w:pgSz w:w="11907" w:h="16840" w:code="9"/>
          <w:pgMar w:top="1418" w:right="1418" w:bottom="1418" w:left="1418" w:header="851" w:footer="992" w:gutter="0"/>
          <w:pgNumType w:fmt="upperRoman" w:start="1"/>
          <w:cols w:space="425"/>
          <w:docGrid w:linePitch="312"/>
        </w:sectPr>
      </w:pPr>
      <w:r w:rsidRPr="00792B1E">
        <w:rPr>
          <w:rFonts w:hint="eastAsia"/>
          <w:b/>
          <w:sz w:val="32"/>
          <w:szCs w:val="32"/>
        </w:rPr>
        <w:t xml:space="preserve">Dalian </w:t>
      </w:r>
      <w:proofErr w:type="spellStart"/>
      <w:r w:rsidRPr="00792B1E">
        <w:rPr>
          <w:b/>
          <w:sz w:val="32"/>
          <w:szCs w:val="32"/>
        </w:rPr>
        <w:t>Neusoft</w:t>
      </w:r>
      <w:proofErr w:type="spellEnd"/>
      <w:r w:rsidRPr="00792B1E">
        <w:rPr>
          <w:b/>
          <w:sz w:val="32"/>
          <w:szCs w:val="32"/>
        </w:rPr>
        <w:t xml:space="preserve"> </w:t>
      </w:r>
      <w:r>
        <w:rPr>
          <w:rFonts w:hint="eastAsia"/>
          <w:b/>
          <w:sz w:val="32"/>
          <w:szCs w:val="32"/>
        </w:rPr>
        <w:t>U</w:t>
      </w:r>
      <w:r w:rsidRPr="00CC1D29">
        <w:rPr>
          <w:rFonts w:hint="eastAsia"/>
          <w:b/>
          <w:sz w:val="32"/>
          <w:szCs w:val="32"/>
        </w:rPr>
        <w:t>niversity</w:t>
      </w:r>
      <w:r w:rsidRPr="00792B1E">
        <w:rPr>
          <w:b/>
          <w:sz w:val="32"/>
          <w:szCs w:val="32"/>
        </w:rPr>
        <w:t xml:space="preserve"> of Information</w:t>
      </w:r>
    </w:p>
    <w:p w:rsidR="009545B3" w:rsidRPr="004A4418" w:rsidRDefault="009545B3" w:rsidP="009545B3">
      <w:pPr>
        <w:adjustRightInd w:val="0"/>
        <w:snapToGrid w:val="0"/>
        <w:spacing w:beforeLines="100" w:before="240" w:afterLines="100" w:after="240"/>
        <w:jc w:val="center"/>
        <w:rPr>
          <w:rFonts w:eastAsia="黑体" w:hint="eastAsia"/>
          <w:sz w:val="44"/>
          <w:szCs w:val="44"/>
        </w:rPr>
      </w:pPr>
      <w:bookmarkStart w:id="1" w:name="_Toc134862131"/>
      <w:r w:rsidRPr="00831E35">
        <w:rPr>
          <w:rFonts w:eastAsia="黑体"/>
          <w:sz w:val="44"/>
          <w:szCs w:val="44"/>
        </w:rPr>
        <w:lastRenderedPageBreak/>
        <w:t>在线游戏资讯平台的设计与实现</w:t>
      </w:r>
    </w:p>
    <w:p w:rsidR="009545B3" w:rsidRPr="004F7E7D" w:rsidRDefault="009545B3" w:rsidP="009545B3">
      <w:pPr>
        <w:pStyle w:val="1"/>
        <w:spacing w:before="0" w:afterLines="100" w:after="240" w:line="240" w:lineRule="auto"/>
        <w:jc w:val="center"/>
        <w:rPr>
          <w:rFonts w:ascii="黑体" w:eastAsia="黑体" w:hAnsi="黑体"/>
          <w:b w:val="0"/>
        </w:rPr>
      </w:pPr>
      <w:bookmarkStart w:id="2" w:name="_Toc335598643"/>
      <w:bookmarkStart w:id="3" w:name="_Toc38700028"/>
      <w:r w:rsidRPr="004F7E7D">
        <w:rPr>
          <w:rFonts w:ascii="黑体" w:eastAsia="黑体" w:hAnsi="黑体"/>
          <w:b w:val="0"/>
        </w:rPr>
        <w:t>摘  要</w:t>
      </w:r>
      <w:bookmarkEnd w:id="1"/>
      <w:bookmarkEnd w:id="2"/>
      <w:bookmarkEnd w:id="3"/>
    </w:p>
    <w:p w:rsidR="009545B3" w:rsidRPr="00831E35" w:rsidRDefault="009545B3" w:rsidP="009545B3">
      <w:pPr>
        <w:pStyle w:val="a7"/>
        <w:rPr>
          <w:rFonts w:ascii="Times New Roman" w:hAnsi="Times New Roman"/>
          <w:lang w:val="en-US"/>
        </w:rPr>
      </w:pPr>
      <w:bookmarkStart w:id="4" w:name="OLE_LINK4"/>
      <w:bookmarkStart w:id="5" w:name="OLE_LINK5"/>
      <w:bookmarkStart w:id="6" w:name="OLE_LINK6"/>
      <w:bookmarkStart w:id="7" w:name="OLE_LINK7"/>
      <w:bookmarkStart w:id="8" w:name="OLE_LINK8"/>
      <w:r w:rsidRPr="00831E35">
        <w:rPr>
          <w:rFonts w:ascii="Times New Roman" w:hAnsi="Times New Roman" w:hint="eastAsia"/>
          <w:lang w:val="en-US"/>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B0541F" w:rsidRDefault="009545B3" w:rsidP="009545B3">
      <w:pPr>
        <w:spacing w:line="360" w:lineRule="auto"/>
        <w:ind w:firstLineChars="100" w:firstLine="240"/>
        <w:rPr>
          <w:rFonts w:ascii="宋体" w:hAnsi="宋体"/>
          <w:sz w:val="24"/>
        </w:rPr>
      </w:pPr>
      <w:r>
        <w:rPr>
          <w:rFonts w:ascii="宋体" w:hAnsi="宋体"/>
          <w:sz w:val="24"/>
        </w:rPr>
        <w:t>本次设计使用</w:t>
      </w:r>
      <w:proofErr w:type="spellStart"/>
      <w:r>
        <w:rPr>
          <w:rFonts w:ascii="宋体" w:hAnsi="宋体"/>
          <w:sz w:val="24"/>
        </w:rPr>
        <w:t>SpringBoot</w:t>
      </w:r>
      <w:proofErr w:type="spellEnd"/>
      <w:r>
        <w:rPr>
          <w:rFonts w:ascii="宋体" w:hAnsi="宋体"/>
          <w:sz w:val="24"/>
        </w:rPr>
        <w:t>作为后端开发框架，</w:t>
      </w:r>
      <w:r>
        <w:rPr>
          <w:rFonts w:ascii="宋体" w:hAnsi="宋体"/>
          <w:sz w:val="24"/>
        </w:rPr>
        <w:t>Spring</w:t>
      </w:r>
      <w:r>
        <w:rPr>
          <w:rFonts w:ascii="宋体" w:hAnsi="宋体"/>
          <w:sz w:val="24"/>
        </w:rPr>
        <w:t>是一个基于</w:t>
      </w:r>
      <w:r>
        <w:rPr>
          <w:rFonts w:ascii="宋体" w:hAnsi="宋体"/>
          <w:sz w:val="24"/>
        </w:rPr>
        <w:t>java</w:t>
      </w:r>
      <w:r>
        <w:rPr>
          <w:rFonts w:ascii="宋体" w:hAnsi="宋体"/>
          <w:sz w:val="24"/>
        </w:rPr>
        <w:t>开发的功能性强，运行稳定，类</w:t>
      </w:r>
      <w:proofErr w:type="gramStart"/>
      <w:r>
        <w:rPr>
          <w:rFonts w:ascii="宋体" w:hAnsi="宋体"/>
          <w:sz w:val="24"/>
        </w:rPr>
        <w:t>库资源</w:t>
      </w:r>
      <w:proofErr w:type="gramEnd"/>
      <w:r>
        <w:rPr>
          <w:rFonts w:ascii="宋体" w:hAnsi="宋体"/>
          <w:sz w:val="24"/>
        </w:rPr>
        <w:t>又极为丰富的</w:t>
      </w:r>
      <w:r>
        <w:rPr>
          <w:rFonts w:ascii="宋体" w:hAnsi="宋体"/>
          <w:sz w:val="24"/>
        </w:rPr>
        <w:t>web</w:t>
      </w:r>
      <w:r>
        <w:rPr>
          <w:rFonts w:ascii="宋体" w:hAnsi="宋体"/>
          <w:sz w:val="24"/>
        </w:rPr>
        <w:t>后端框架，</w:t>
      </w:r>
      <w:proofErr w:type="spellStart"/>
      <w:r>
        <w:rPr>
          <w:rFonts w:ascii="宋体" w:hAnsi="宋体"/>
          <w:sz w:val="24"/>
        </w:rPr>
        <w:t>SpringBoot</w:t>
      </w:r>
      <w:proofErr w:type="spellEnd"/>
      <w:r>
        <w:rPr>
          <w:rFonts w:ascii="宋体" w:hAnsi="宋体"/>
          <w:sz w:val="24"/>
        </w:rPr>
        <w:t>设计简化了</w:t>
      </w:r>
      <w:r>
        <w:rPr>
          <w:rFonts w:ascii="宋体" w:hAnsi="宋体"/>
          <w:sz w:val="24"/>
        </w:rPr>
        <w:t>Spring</w:t>
      </w:r>
      <w:r>
        <w:rPr>
          <w:rFonts w:ascii="宋体" w:hAnsi="宋体"/>
          <w:sz w:val="24"/>
        </w:rPr>
        <w:t>中繁琐的配置过程，又通过内部集成了</w:t>
      </w:r>
      <w:r>
        <w:rPr>
          <w:rFonts w:ascii="宋体" w:hAnsi="宋体"/>
          <w:sz w:val="24"/>
        </w:rPr>
        <w:t>tomcat</w:t>
      </w:r>
      <w:r>
        <w:rPr>
          <w:rFonts w:ascii="宋体" w:hAnsi="宋体"/>
          <w:sz w:val="24"/>
        </w:rPr>
        <w:t>实现可以直接封装</w:t>
      </w:r>
      <w:r>
        <w:rPr>
          <w:rFonts w:ascii="宋体" w:hAnsi="宋体"/>
          <w:sz w:val="24"/>
        </w:rPr>
        <w:t>jar</w:t>
      </w:r>
      <w:r>
        <w:rPr>
          <w:rFonts w:ascii="宋体" w:hAnsi="宋体"/>
          <w:sz w:val="24"/>
        </w:rPr>
        <w:t>包运行，减轻了服务器环境搭建和管理的压力，更易于维护，且更易于</w:t>
      </w:r>
      <w:proofErr w:type="gramStart"/>
      <w:r>
        <w:rPr>
          <w:rFonts w:ascii="宋体" w:hAnsi="宋体"/>
          <w:sz w:val="24"/>
        </w:rPr>
        <w:t>集群化</w:t>
      </w:r>
      <w:proofErr w:type="gramEnd"/>
      <w:r>
        <w:rPr>
          <w:rFonts w:ascii="宋体" w:hAnsi="宋体"/>
          <w:sz w:val="24"/>
        </w:rPr>
        <w:t>的部署方案。后端部分使用</w:t>
      </w:r>
      <w:r>
        <w:rPr>
          <w:rFonts w:ascii="宋体" w:hAnsi="宋体"/>
          <w:sz w:val="24"/>
        </w:rPr>
        <w:t>IDEA</w:t>
      </w:r>
      <w:r>
        <w:rPr>
          <w:rFonts w:ascii="宋体" w:hAnsi="宋体"/>
          <w:sz w:val="24"/>
        </w:rPr>
        <w:t>作为集成开发编译器，</w:t>
      </w:r>
      <w:r>
        <w:rPr>
          <w:rFonts w:ascii="宋体" w:hAnsi="宋体"/>
          <w:sz w:val="24"/>
        </w:rPr>
        <w:t>IDEA</w:t>
      </w:r>
      <w:r>
        <w:rPr>
          <w:rFonts w:ascii="宋体" w:hAnsi="宋体"/>
          <w:sz w:val="24"/>
        </w:rPr>
        <w:t>使用简单且高效，更智能的补全代码能够大大缩短开发时间成本。</w:t>
      </w:r>
      <w:r>
        <w:t>前端部分使用</w:t>
      </w:r>
      <w:proofErr w:type="spellStart"/>
      <w:r>
        <w:t>Vue</w:t>
      </w:r>
      <w:proofErr w:type="spellEnd"/>
      <w:r>
        <w:t>框架，</w:t>
      </w:r>
      <w:proofErr w:type="spellStart"/>
      <w:r>
        <w:t>Vue</w:t>
      </w:r>
      <w:proofErr w:type="spellEnd"/>
      <w:r>
        <w:t>具有组件化、数据驱动的特点，</w:t>
      </w:r>
      <w:proofErr w:type="spellStart"/>
      <w:r>
        <w:t>Vue</w:t>
      </w:r>
      <w:proofErr w:type="spellEnd"/>
      <w:r>
        <w:t>从设计上讲使用的是MVVM的模式，通过数据驱动页面变化，更适合规模大、展示内容多的网站，由于组件化分散了html的代码，也使后期修改维护变得更加简单。</w:t>
      </w:r>
    </w:p>
    <w:p w:rsidR="009545B3" w:rsidRDefault="009545B3" w:rsidP="009545B3">
      <w:pPr>
        <w:spacing w:line="360" w:lineRule="auto"/>
        <w:ind w:firstLineChars="200" w:firstLine="480"/>
        <w:rPr>
          <w:sz w:val="24"/>
        </w:rPr>
      </w:pPr>
      <w:r>
        <w:rPr>
          <w:rFonts w:hint="eastAsia"/>
          <w:sz w:val="24"/>
        </w:rPr>
        <w:t>使讨论的话题更为针对游戏这一主题，对原先各类咨询平台进行优化以及过滤，能让玩家更好的交流。可进行分类查找，玩家可对每一类游戏的</w:t>
      </w:r>
      <w:r>
        <w:rPr>
          <w:rFonts w:hint="eastAsia"/>
          <w:szCs w:val="21"/>
        </w:rPr>
        <w:t>帖子</w:t>
      </w:r>
      <w:r>
        <w:rPr>
          <w:rFonts w:hint="eastAsia"/>
          <w:sz w:val="24"/>
        </w:rPr>
        <w:t>进行精准分类，方便其他玩家共同交流，解放了管理员需要参与管理，交给用户来完成各类上</w:t>
      </w:r>
      <w:proofErr w:type="gramStart"/>
      <w:r>
        <w:rPr>
          <w:rFonts w:hint="eastAsia"/>
          <w:sz w:val="24"/>
        </w:rPr>
        <w:t>传以及</w:t>
      </w:r>
      <w:proofErr w:type="gramEnd"/>
      <w:r>
        <w:rPr>
          <w:rFonts w:hint="eastAsia"/>
          <w:sz w:val="24"/>
        </w:rPr>
        <w:t>删除，提高了网站的自由性。</w:t>
      </w:r>
    </w:p>
    <w:p w:rsidR="009545B3" w:rsidRPr="006C39CC" w:rsidRDefault="009545B3" w:rsidP="009545B3">
      <w:pPr>
        <w:pStyle w:val="a7"/>
        <w:rPr>
          <w:rFonts w:hint="eastAsia"/>
          <w:lang w:val="en-US" w:eastAsia="zh-CN"/>
        </w:rPr>
      </w:pPr>
    </w:p>
    <w:bookmarkEnd w:id="4"/>
    <w:bookmarkEnd w:id="5"/>
    <w:bookmarkEnd w:id="6"/>
    <w:bookmarkEnd w:id="7"/>
    <w:bookmarkEnd w:id="8"/>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sectPr w:rsidR="009545B3" w:rsidRPr="009545B3" w:rsidSect="009545B3">
          <w:headerReference w:type="default" r:id="rId7"/>
          <w:footerReference w:type="default" r:id="rId8"/>
          <w:pgSz w:w="11907" w:h="16840" w:code="9"/>
          <w:pgMar w:top="1418" w:right="1418" w:bottom="1418" w:left="1418" w:header="851" w:footer="992" w:gutter="0"/>
          <w:pgNumType w:fmt="upperRoman" w:start="1"/>
          <w:cols w:space="425"/>
          <w:docGrid w:linePitch="312"/>
        </w:sectPr>
      </w:pPr>
      <w:r w:rsidRPr="00921D27">
        <w:rPr>
          <w:b/>
          <w:sz w:val="24"/>
        </w:rPr>
        <w:t>关键词</w:t>
      </w:r>
      <w:r w:rsidRPr="00921D27">
        <w:rPr>
          <w:sz w:val="24"/>
        </w:rPr>
        <w:t>：</w:t>
      </w:r>
      <w:r>
        <w:rPr>
          <w:rFonts w:hint="eastAsia"/>
          <w:sz w:val="24"/>
        </w:rPr>
        <w:t>游戏资讯，交流，</w:t>
      </w:r>
      <w:proofErr w:type="spellStart"/>
      <w:r>
        <w:rPr>
          <w:rFonts w:ascii="宋体" w:hAnsi="宋体"/>
          <w:sz w:val="24"/>
        </w:rPr>
        <w:t>SpringBoot</w:t>
      </w:r>
      <w:proofErr w:type="spellEnd"/>
      <w:r w:rsidRPr="00921D27">
        <w:rPr>
          <w:sz w:val="24"/>
        </w:rPr>
        <w:t>，</w:t>
      </w:r>
      <w:proofErr w:type="spellStart"/>
      <w:r>
        <w:rPr>
          <w:rFonts w:ascii="宋体" w:hAnsi="宋体"/>
          <w:sz w:val="24"/>
        </w:rPr>
        <w:t>Vue</w:t>
      </w:r>
      <w:proofErr w:type="spellEnd"/>
      <w:r w:rsidRPr="009545B3">
        <w:rPr>
          <w:rFonts w:ascii="Times New Roman" w:eastAsia="宋体" w:hAnsi="Times New Roman" w:cs="Times New Roman" w:hint="eastAsia"/>
          <w:sz w:val="24"/>
          <w:szCs w:val="24"/>
        </w:rPr>
        <w:t xml:space="preserve"> </w:t>
      </w:r>
    </w:p>
    <w:p w:rsidR="009545B3" w:rsidRPr="009545B3" w:rsidRDefault="009545B3" w:rsidP="009545B3">
      <w:pPr>
        <w:spacing w:line="360" w:lineRule="auto"/>
        <w:jc w:val="center"/>
        <w:rPr>
          <w:rFonts w:ascii="Times New Roman" w:eastAsia="宋体" w:hAnsi="Times New Roman" w:cs="Times New Roman" w:hint="eastAsia"/>
          <w:b/>
          <w:bCs/>
          <w:sz w:val="44"/>
          <w:szCs w:val="44"/>
        </w:rPr>
      </w:pPr>
      <w:r w:rsidRPr="009545B3">
        <w:rPr>
          <w:rFonts w:ascii="Times New Roman" w:eastAsia="宋体" w:hAnsi="Times New Roman" w:cs="Times New Roman"/>
          <w:b/>
          <w:bCs/>
          <w:sz w:val="44"/>
          <w:szCs w:val="44"/>
        </w:rPr>
        <w:lastRenderedPageBreak/>
        <w:t xml:space="preserve">The Design and Implementation of an Online Game Information Platform </w:t>
      </w:r>
    </w:p>
    <w:p w:rsidR="009545B3" w:rsidRPr="009545B3" w:rsidRDefault="009545B3" w:rsidP="009545B3">
      <w:pPr>
        <w:keepNext/>
        <w:keepLines/>
        <w:spacing w:afterLines="100" w:after="240"/>
        <w:jc w:val="center"/>
        <w:outlineLvl w:val="0"/>
        <w:rPr>
          <w:rFonts w:ascii="Times New Roman" w:eastAsia="宋体" w:hAnsi="Times New Roman" w:cs="Times New Roman"/>
          <w:b/>
          <w:bCs/>
          <w:kern w:val="44"/>
          <w:sz w:val="44"/>
          <w:szCs w:val="44"/>
        </w:rPr>
      </w:pPr>
      <w:bookmarkStart w:id="9" w:name="_Toc335598644"/>
      <w:bookmarkStart w:id="10" w:name="_Toc38700029"/>
      <w:r w:rsidRPr="009545B3">
        <w:rPr>
          <w:rFonts w:ascii="Times New Roman" w:eastAsia="宋体" w:hAnsi="Times New Roman" w:cs="Times New Roman"/>
          <w:b/>
          <w:bCs/>
          <w:kern w:val="44"/>
          <w:sz w:val="44"/>
          <w:szCs w:val="44"/>
        </w:rPr>
        <w:t>Abstract</w:t>
      </w:r>
      <w:bookmarkEnd w:id="9"/>
      <w:bookmarkEnd w:id="10"/>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With the rapid development of modern technology and the improvement of people's living standards, the way of entertainment is gradually changing to the direction of video games. Nowadays, the entertainment of e-sports and the Olympic Games are gradually entering people's lives. With its own direction developing rapidly, the online game consulting platform allows users to better query the answers they want and exchange their gaming experience.</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This design uses Spring Boot as the back-end development framework. Spring is a web-based back-end framework with strong functionality, stable operation, and rich library resources developed based on java. Spring Boot design simplifies the cumbersome configuration process in Spring. The integrated tomcat internal implementation can directly encapsulate the jar package to run, reducing the pressure on the server environment to build and manage, easier to maintain, and easier to cluster deployment solutions. The back-end part uses IDEA as an integrated development compiler. IDEA is simple and efficient to use, and more intelligent completion of code can greatly reduce development time costs. The front-end part uses the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framework.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has the characteristics of componentization and data driving. </w:t>
      </w:r>
      <w:proofErr w:type="spellStart"/>
      <w:r w:rsidRPr="009545B3">
        <w:rPr>
          <w:rFonts w:ascii="Times New Roman" w:eastAsia="宋体" w:hAnsi="Times New Roman" w:cs="Times New Roman"/>
          <w:sz w:val="24"/>
          <w:szCs w:val="24"/>
        </w:rPr>
        <w:t>Vue</w:t>
      </w:r>
      <w:proofErr w:type="spellEnd"/>
      <w:r w:rsidRPr="009545B3">
        <w:rPr>
          <w:rFonts w:ascii="Times New Roman" w:eastAsia="宋体" w:hAnsi="Times New Roman" w:cs="Times New Roman"/>
          <w:sz w:val="24"/>
          <w:szCs w:val="24"/>
        </w:rPr>
        <w:t xml:space="preserve"> uses the MVVM model in design. Through data-driven page changes, it is more suitable for large-scale and large-scale websites. Due to the decentralization of components The HTML code also makes it easier to modify and maintain later.</w:t>
      </w:r>
    </w:p>
    <w:p w:rsidR="009545B3" w:rsidRPr="009545B3" w:rsidRDefault="009545B3" w:rsidP="009545B3">
      <w:pPr>
        <w:spacing w:line="360" w:lineRule="auto"/>
        <w:ind w:firstLineChars="100" w:firstLine="240"/>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Make the topic of discussion more specific to the theme of games, and optimize and filter the original various consulting platforms to allow players to communicate better. It can be classified and searched, players can accurately classify the posts of each type of game, which is convenient for other players to communicate together, liberating the need for administrators to participate in management, and handing over to users to complete various uploads and deletions, improving the freedom of the </w:t>
      </w:r>
      <w:proofErr w:type="gramStart"/>
      <w:r w:rsidRPr="009545B3">
        <w:rPr>
          <w:rFonts w:ascii="Times New Roman" w:eastAsia="宋体" w:hAnsi="Times New Roman" w:cs="Times New Roman"/>
          <w:sz w:val="24"/>
          <w:szCs w:val="24"/>
        </w:rPr>
        <w:t>website .</w:t>
      </w:r>
      <w:proofErr w:type="gramEnd"/>
    </w:p>
    <w:p w:rsidR="009545B3" w:rsidRDefault="009545B3" w:rsidP="009545B3">
      <w:pPr>
        <w:spacing w:line="360" w:lineRule="auto"/>
        <w:ind w:firstLineChars="200" w:firstLine="482"/>
        <w:rPr>
          <w:rFonts w:hint="eastAsia"/>
          <w:sz w:val="24"/>
        </w:rPr>
        <w:sectPr w:rsidR="009545B3" w:rsidSect="009545B3">
          <w:headerReference w:type="default" r:id="rId9"/>
          <w:footerReference w:type="default" r:id="rId10"/>
          <w:pgSz w:w="11907" w:h="16840" w:code="9"/>
          <w:pgMar w:top="1418" w:right="1418" w:bottom="1418" w:left="1418" w:header="851" w:footer="992" w:gutter="0"/>
          <w:pgNumType w:fmt="upperRoman" w:start="1"/>
          <w:cols w:space="425"/>
          <w:docGrid w:linePitch="312"/>
        </w:sectPr>
      </w:pPr>
      <w:r w:rsidRPr="009545B3">
        <w:rPr>
          <w:rFonts w:ascii="Times New Roman" w:eastAsia="宋体" w:hAnsi="Times New Roman" w:cs="Times New Roman"/>
          <w:b/>
          <w:bCs/>
          <w:sz w:val="24"/>
          <w:szCs w:val="24"/>
        </w:rPr>
        <w:t xml:space="preserve">Key words: </w:t>
      </w:r>
      <w:r w:rsidRPr="009545B3">
        <w:rPr>
          <w:rFonts w:ascii="Times New Roman" w:eastAsia="宋体" w:hAnsi="Times New Roman" w:cs="Times New Roman"/>
          <w:sz w:val="24"/>
          <w:szCs w:val="24"/>
        </w:rPr>
        <w:t>Game information</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Communicate</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w:t>
      </w:r>
      <w:proofErr w:type="spellStart"/>
      <w:r w:rsidRPr="009545B3">
        <w:rPr>
          <w:rFonts w:ascii="宋体" w:eastAsia="宋体" w:hAnsi="宋体" w:cs="Times New Roman"/>
          <w:sz w:val="24"/>
          <w:szCs w:val="24"/>
        </w:rPr>
        <w:t>SpringBoot</w:t>
      </w:r>
      <w:proofErr w:type="spellEnd"/>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proofErr w:type="spellStart"/>
      <w:r w:rsidRPr="009545B3">
        <w:rPr>
          <w:rFonts w:ascii="宋体" w:eastAsia="宋体" w:hAnsi="宋体" w:cs="Times New Roman"/>
          <w:sz w:val="24"/>
          <w:szCs w:val="24"/>
        </w:rPr>
        <w:t>Vue</w:t>
      </w:r>
      <w:proofErr w:type="spellEnd"/>
    </w:p>
    <w:p w:rsidR="009545B3" w:rsidRPr="009545B3" w:rsidRDefault="009545B3" w:rsidP="009545B3">
      <w:pPr>
        <w:spacing w:line="360" w:lineRule="auto"/>
        <w:jc w:val="center"/>
        <w:rPr>
          <w:rFonts w:ascii="Times New Roman" w:eastAsia="宋体" w:hAnsi="Times New Roman" w:cs="Times New Roman"/>
          <w:noProof/>
          <w:szCs w:val="24"/>
        </w:rPr>
      </w:pPr>
      <w:bookmarkStart w:id="11" w:name="_Toc188426324"/>
      <w:bookmarkStart w:id="12" w:name="_Toc188426549"/>
      <w:bookmarkStart w:id="13" w:name="_Toc188426666"/>
      <w:bookmarkStart w:id="14" w:name="_Toc188427218"/>
      <w:bookmarkStart w:id="15" w:name="_Toc188433579"/>
      <w:r w:rsidRPr="009545B3">
        <w:rPr>
          <w:rFonts w:ascii="黑体" w:eastAsia="黑体" w:hAnsi="黑体" w:cs="Times New Roman"/>
          <w:noProof/>
          <w:sz w:val="44"/>
          <w:szCs w:val="44"/>
        </w:rPr>
        <w:lastRenderedPageBreak/>
        <w:t>目  录</w:t>
      </w:r>
      <w:bookmarkEnd w:id="11"/>
      <w:bookmarkEnd w:id="12"/>
      <w:bookmarkEnd w:id="13"/>
      <w:bookmarkEnd w:id="14"/>
      <w:bookmarkEnd w:id="15"/>
      <w:r w:rsidRPr="009545B3">
        <w:rPr>
          <w:rFonts w:ascii="黑体" w:eastAsia="黑体" w:hAnsi="黑体" w:cs="Times New Roman"/>
          <w:noProof/>
          <w:sz w:val="44"/>
          <w:szCs w:val="44"/>
        </w:rPr>
        <w:fldChar w:fldCharType="begin"/>
      </w:r>
      <w:r w:rsidRPr="009545B3">
        <w:rPr>
          <w:rFonts w:ascii="黑体" w:eastAsia="黑体" w:hAnsi="黑体" w:cs="Times New Roman"/>
          <w:noProof/>
          <w:sz w:val="44"/>
          <w:szCs w:val="44"/>
        </w:rPr>
        <w:instrText xml:space="preserve"> TOC \o "1-3" \u </w:instrText>
      </w:r>
      <w:r w:rsidRPr="009545B3">
        <w:rPr>
          <w:rFonts w:ascii="黑体" w:eastAsia="黑体" w:hAnsi="黑体" w:cs="Times New Roman"/>
          <w:noProof/>
          <w:sz w:val="44"/>
          <w:szCs w:val="44"/>
        </w:rPr>
        <w:fldChar w:fldCharType="separate"/>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黑体" w:eastAsia="黑体" w:hAnsi="黑体" w:cs="Times New Roman"/>
          <w:bCs/>
          <w:caps/>
          <w:noProof/>
          <w:sz w:val="32"/>
          <w:szCs w:val="20"/>
        </w:rPr>
        <w:t>摘  要</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_Toc38700028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I</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Abstract</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_Toc38700029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II</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1</w:t>
      </w:r>
      <w:r w:rsidRPr="009545B3">
        <w:rPr>
          <w:rFonts w:ascii="Times New Roman" w:eastAsia="黑体" w:hAnsi="Times New Roman" w:cs="Times New Roman"/>
          <w:bCs/>
          <w:caps/>
          <w:noProof/>
          <w:sz w:val="32"/>
          <w:szCs w:val="20"/>
        </w:rPr>
        <w:t>章　项目概述</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_Toc38700030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1</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1.1 </w:t>
      </w:r>
      <w:r w:rsidRPr="009545B3">
        <w:rPr>
          <w:rFonts w:ascii="Times New Roman" w:eastAsia="宋体" w:hAnsi="Times New Roman" w:cs="Times New Roman"/>
          <w:smallCaps/>
          <w:noProof/>
          <w:sz w:val="28"/>
          <w:szCs w:val="20"/>
        </w:rPr>
        <w:t>问题描述</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_Toc38700031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1.2 </w:t>
      </w:r>
      <w:r w:rsidRPr="009545B3">
        <w:rPr>
          <w:rFonts w:ascii="Times New Roman" w:eastAsia="宋体" w:hAnsi="Times New Roman" w:cs="Times New Roman"/>
          <w:smallCaps/>
          <w:noProof/>
          <w:sz w:val="28"/>
          <w:szCs w:val="20"/>
        </w:rPr>
        <w:t>项目目标</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_Toc38700032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1.3 </w:t>
      </w:r>
      <w:r w:rsidRPr="009545B3">
        <w:rPr>
          <w:rFonts w:ascii="Times New Roman" w:eastAsia="宋体" w:hAnsi="Times New Roman" w:cs="Times New Roman"/>
          <w:smallCaps/>
          <w:noProof/>
          <w:sz w:val="28"/>
          <w:szCs w:val="20"/>
        </w:rPr>
        <w:t>项目适用范围</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_Toc38700033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1.4 </w:t>
      </w:r>
      <w:r w:rsidRPr="009545B3">
        <w:rPr>
          <w:rFonts w:ascii="Times New Roman" w:eastAsia="宋体" w:hAnsi="Times New Roman" w:cs="Times New Roman"/>
          <w:smallCaps/>
          <w:noProof/>
          <w:sz w:val="28"/>
          <w:szCs w:val="20"/>
        </w:rPr>
        <w:t>涉众</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_Toc38700034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1.5 </w:t>
      </w:r>
      <w:r w:rsidRPr="009545B3">
        <w:rPr>
          <w:rFonts w:ascii="Times New Roman" w:eastAsia="宋体" w:hAnsi="Times New Roman" w:cs="Times New Roman"/>
          <w:smallCaps/>
          <w:noProof/>
          <w:sz w:val="28"/>
          <w:szCs w:val="20"/>
        </w:rPr>
        <w:t>论文的组织</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_Toc38700035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2</w:t>
      </w:r>
      <w:r w:rsidRPr="009545B3">
        <w:rPr>
          <w:rFonts w:ascii="Times New Roman" w:eastAsia="黑体" w:hAnsi="Times New Roman" w:cs="Times New Roman"/>
          <w:bCs/>
          <w:caps/>
          <w:noProof/>
          <w:sz w:val="32"/>
          <w:szCs w:val="20"/>
        </w:rPr>
        <w:t>章　需求分析</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_Toc38700036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2</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2.1 </w:t>
      </w:r>
      <w:r w:rsidRPr="009545B3">
        <w:rPr>
          <w:rFonts w:ascii="Times New Roman" w:eastAsia="宋体" w:hAnsi="Times New Roman" w:cs="Times New Roman"/>
          <w:smallCaps/>
          <w:noProof/>
          <w:sz w:val="28"/>
          <w:szCs w:val="20"/>
        </w:rPr>
        <w:t>业务需求</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_Toc38700037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2</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2.1.1 </w:t>
      </w:r>
      <w:r w:rsidRPr="009545B3">
        <w:rPr>
          <w:rFonts w:ascii="Times New Roman" w:eastAsia="黑体" w:hAnsi="Times New Roman" w:cs="Times New Roman"/>
          <w:iCs/>
          <w:noProof/>
          <w:sz w:val="24"/>
          <w:szCs w:val="20"/>
        </w:rPr>
        <w:t>业务流程</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_Toc38700038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2</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2.1.2 </w:t>
      </w:r>
      <w:r w:rsidRPr="009545B3">
        <w:rPr>
          <w:rFonts w:ascii="Times New Roman" w:eastAsia="黑体" w:hAnsi="Times New Roman" w:cs="Times New Roman"/>
          <w:iCs/>
          <w:noProof/>
          <w:sz w:val="24"/>
          <w:szCs w:val="20"/>
        </w:rPr>
        <w:t>业务对象</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_Toc38700039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3</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2.2 </w:t>
      </w:r>
      <w:r w:rsidRPr="009545B3">
        <w:rPr>
          <w:rFonts w:ascii="Times New Roman" w:eastAsia="宋体" w:hAnsi="Times New Roman" w:cs="Times New Roman"/>
          <w:smallCaps/>
          <w:noProof/>
          <w:sz w:val="28"/>
          <w:szCs w:val="20"/>
        </w:rPr>
        <w:t>功能性需求</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_Toc38700040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3</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2.2.1 </w:t>
      </w:r>
      <w:r w:rsidRPr="009545B3">
        <w:rPr>
          <w:rFonts w:ascii="Times New Roman" w:eastAsia="黑体" w:hAnsi="Times New Roman" w:cs="Times New Roman"/>
          <w:iCs/>
          <w:noProof/>
          <w:sz w:val="24"/>
          <w:szCs w:val="20"/>
        </w:rPr>
        <w:t>用例概述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_Toc38700041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3</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2.2.2 </w:t>
      </w:r>
      <w:r w:rsidRPr="009545B3">
        <w:rPr>
          <w:rFonts w:ascii="Times New Roman" w:eastAsia="黑体" w:hAnsi="Times New Roman" w:cs="Times New Roman"/>
          <w:iCs/>
          <w:noProof/>
          <w:sz w:val="24"/>
          <w:szCs w:val="20"/>
        </w:rPr>
        <w:t>用例描述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_Toc38700042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4</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2.3 </w:t>
      </w:r>
      <w:r w:rsidRPr="009545B3">
        <w:rPr>
          <w:rFonts w:ascii="Times New Roman" w:eastAsia="宋体" w:hAnsi="Times New Roman" w:cs="Times New Roman"/>
          <w:smallCaps/>
          <w:noProof/>
          <w:sz w:val="28"/>
          <w:szCs w:val="20"/>
        </w:rPr>
        <w:t>非功能性需求</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_Toc38700043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9</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2.4 </w:t>
      </w:r>
      <w:r w:rsidRPr="009545B3">
        <w:rPr>
          <w:rFonts w:ascii="Times New Roman" w:eastAsia="宋体" w:hAnsi="Times New Roman" w:cs="Times New Roman"/>
          <w:smallCaps/>
          <w:noProof/>
          <w:sz w:val="28"/>
          <w:szCs w:val="20"/>
        </w:rPr>
        <w:t>运行环境</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_Toc38700044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10</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3</w:t>
      </w:r>
      <w:r w:rsidRPr="009545B3">
        <w:rPr>
          <w:rFonts w:ascii="Times New Roman" w:eastAsia="黑体" w:hAnsi="Times New Roman" w:cs="Times New Roman"/>
          <w:bCs/>
          <w:caps/>
          <w:noProof/>
          <w:sz w:val="32"/>
          <w:szCs w:val="20"/>
        </w:rPr>
        <w:t>章　系统设计</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_Toc38700045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11</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3.1 </w:t>
      </w:r>
      <w:r w:rsidRPr="009545B3">
        <w:rPr>
          <w:rFonts w:ascii="Times New Roman" w:eastAsia="宋体" w:hAnsi="Times New Roman" w:cs="Times New Roman"/>
          <w:smallCaps/>
          <w:noProof/>
          <w:sz w:val="28"/>
          <w:szCs w:val="20"/>
        </w:rPr>
        <w:t>技术路线</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_Toc38700046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11</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3.2 </w:t>
      </w:r>
      <w:r w:rsidRPr="009545B3">
        <w:rPr>
          <w:rFonts w:ascii="Times New Roman" w:eastAsia="宋体" w:hAnsi="Times New Roman" w:cs="Times New Roman"/>
          <w:smallCaps/>
          <w:noProof/>
          <w:sz w:val="28"/>
          <w:szCs w:val="20"/>
        </w:rPr>
        <w:t>软件体系结构设计</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_Toc38700047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12</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3.2.1 </w:t>
      </w:r>
      <w:r w:rsidRPr="009545B3">
        <w:rPr>
          <w:rFonts w:ascii="Times New Roman" w:eastAsia="黑体" w:hAnsi="Times New Roman" w:cs="Times New Roman"/>
          <w:iCs/>
          <w:noProof/>
          <w:sz w:val="24"/>
          <w:szCs w:val="20"/>
        </w:rPr>
        <w:t>功能结构</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_Toc38700048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12</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3.2.2 </w:t>
      </w:r>
      <w:r w:rsidRPr="009545B3">
        <w:rPr>
          <w:rFonts w:ascii="Times New Roman" w:eastAsia="黑体" w:hAnsi="Times New Roman" w:cs="Times New Roman"/>
          <w:iCs/>
          <w:noProof/>
          <w:sz w:val="24"/>
          <w:szCs w:val="20"/>
        </w:rPr>
        <w:t>系统架构</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_Toc38700049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12</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3.3 </w:t>
      </w:r>
      <w:r w:rsidRPr="009545B3">
        <w:rPr>
          <w:rFonts w:ascii="Times New Roman" w:eastAsia="宋体" w:hAnsi="Times New Roman" w:cs="Times New Roman"/>
          <w:smallCaps/>
          <w:noProof/>
          <w:sz w:val="28"/>
          <w:szCs w:val="20"/>
        </w:rPr>
        <w:t>数据库设计</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_Toc38700050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13</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3.3.1 </w:t>
      </w:r>
      <w:r w:rsidRPr="009545B3">
        <w:rPr>
          <w:rFonts w:ascii="Times New Roman" w:eastAsia="黑体" w:hAnsi="Times New Roman" w:cs="Times New Roman"/>
          <w:iCs/>
          <w:noProof/>
          <w:sz w:val="24"/>
          <w:szCs w:val="20"/>
        </w:rPr>
        <w:t>概念结构设计</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_Toc38700051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13</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lastRenderedPageBreak/>
        <w:t xml:space="preserve">3.3.2 </w:t>
      </w:r>
      <w:r w:rsidRPr="009545B3">
        <w:rPr>
          <w:rFonts w:ascii="Times New Roman" w:eastAsia="黑体" w:hAnsi="Times New Roman" w:cs="Times New Roman"/>
          <w:iCs/>
          <w:noProof/>
          <w:sz w:val="24"/>
          <w:szCs w:val="20"/>
        </w:rPr>
        <w:t>表的详细设计</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_Toc38700052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14</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3.4 </w:t>
      </w:r>
      <w:r w:rsidRPr="009545B3">
        <w:rPr>
          <w:rFonts w:ascii="Times New Roman" w:eastAsia="宋体" w:hAnsi="Times New Roman" w:cs="Times New Roman"/>
          <w:smallCaps/>
          <w:noProof/>
          <w:sz w:val="28"/>
          <w:szCs w:val="20"/>
        </w:rPr>
        <w:t>对象设计</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_Toc38700053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16</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3.4.1 </w:t>
      </w:r>
      <w:r w:rsidRPr="009545B3">
        <w:rPr>
          <w:rFonts w:ascii="Times New Roman" w:eastAsia="黑体" w:hAnsi="Times New Roman" w:cs="Times New Roman"/>
          <w:iCs/>
          <w:noProof/>
          <w:sz w:val="24"/>
          <w:szCs w:val="20"/>
        </w:rPr>
        <w:t>帖子管理用例对象设计</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_Toc38700054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16</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 xml:space="preserve">3.4.2 </w:t>
      </w:r>
      <w:r w:rsidRPr="009545B3">
        <w:rPr>
          <w:rFonts w:ascii="Times New Roman" w:eastAsia="黑体" w:hAnsi="Times New Roman" w:cs="Times New Roman"/>
          <w:iCs/>
          <w:noProof/>
          <w:sz w:val="24"/>
          <w:szCs w:val="20"/>
        </w:rPr>
        <w:t>帖子分类管理用例对象设计</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_Toc38700055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18</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4</w:t>
      </w:r>
      <w:r w:rsidRPr="009545B3">
        <w:rPr>
          <w:rFonts w:ascii="Times New Roman" w:eastAsia="黑体" w:hAnsi="Times New Roman" w:cs="Times New Roman"/>
          <w:bCs/>
          <w:caps/>
          <w:noProof/>
          <w:sz w:val="32"/>
          <w:szCs w:val="20"/>
        </w:rPr>
        <w:t>章　系统实现</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_Toc38700056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20</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4.1 </w:t>
      </w:r>
      <w:r w:rsidRPr="009545B3">
        <w:rPr>
          <w:rFonts w:ascii="Times New Roman" w:eastAsia="宋体" w:hAnsi="Times New Roman" w:cs="Times New Roman"/>
          <w:smallCaps/>
          <w:noProof/>
          <w:sz w:val="28"/>
          <w:szCs w:val="20"/>
        </w:rPr>
        <w:t>核心功能实现</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_Toc38700057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20</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rPr>
        <w:t>4.1.1</w:t>
      </w:r>
      <w:r w:rsidRPr="009545B3">
        <w:rPr>
          <w:rFonts w:ascii="黑体" w:eastAsia="黑体" w:hAnsi="黑体" w:cs="黑体"/>
          <w:iCs/>
          <w:noProof/>
          <w:sz w:val="24"/>
          <w:szCs w:val="20"/>
          <w:lang w:val="zh-TW"/>
        </w:rPr>
        <w:t>添加帖子功能</w:t>
      </w:r>
      <w:r w:rsidRPr="009545B3">
        <w:rPr>
          <w:rFonts w:ascii="黑体" w:eastAsia="黑体" w:hAnsi="黑体" w:cs="黑体"/>
          <w:iCs/>
          <w:noProof/>
          <w:sz w:val="24"/>
          <w:szCs w:val="20"/>
          <w:lang w:val="zh-TW" w:eastAsia="zh-TW"/>
        </w:rPr>
        <w:t>实现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_Toc38700058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20</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lang w:eastAsia="zh-TW"/>
        </w:rPr>
        <w:t>4.1.2</w:t>
      </w:r>
      <w:r w:rsidRPr="009545B3">
        <w:rPr>
          <w:rFonts w:ascii="黑体" w:eastAsia="黑体" w:hAnsi="黑体" w:cs="黑体"/>
          <w:iCs/>
          <w:noProof/>
          <w:sz w:val="24"/>
          <w:szCs w:val="20"/>
          <w:lang w:val="zh-TW" w:eastAsia="zh-TW"/>
        </w:rPr>
        <w:t>添加</w:t>
      </w:r>
      <w:r w:rsidRPr="009545B3">
        <w:rPr>
          <w:rFonts w:ascii="黑体" w:eastAsia="黑体" w:hAnsi="黑体" w:cs="黑体"/>
          <w:iCs/>
          <w:noProof/>
          <w:sz w:val="24"/>
          <w:szCs w:val="20"/>
          <w:lang w:val="zh-TW"/>
        </w:rPr>
        <w:t>评论</w:t>
      </w:r>
      <w:r w:rsidRPr="009545B3">
        <w:rPr>
          <w:rFonts w:ascii="黑体" w:eastAsia="黑体" w:hAnsi="黑体" w:cs="黑体"/>
          <w:iCs/>
          <w:noProof/>
          <w:sz w:val="24"/>
          <w:szCs w:val="20"/>
          <w:lang w:val="zh-TW" w:eastAsia="zh-TW"/>
        </w:rPr>
        <w:t>功能实现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_Toc38700059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21</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lang w:eastAsia="zh-TW"/>
        </w:rPr>
        <w:t>4.1.3</w:t>
      </w:r>
      <w:r w:rsidRPr="009545B3">
        <w:rPr>
          <w:rFonts w:ascii="Times New Roman" w:eastAsia="黑体" w:hAnsi="Times New Roman" w:cs="Times New Roman"/>
          <w:iCs/>
          <w:noProof/>
          <w:sz w:val="24"/>
          <w:szCs w:val="20"/>
          <w:lang w:eastAsia="zh-TW"/>
        </w:rPr>
        <w:t>管理</w:t>
      </w:r>
      <w:r w:rsidRPr="009545B3">
        <w:rPr>
          <w:rFonts w:ascii="Times New Roman" w:eastAsia="黑体" w:hAnsi="Times New Roman" w:cs="Times New Roman"/>
          <w:iCs/>
          <w:noProof/>
          <w:sz w:val="24"/>
          <w:szCs w:val="20"/>
        </w:rPr>
        <w:t>帖子</w:t>
      </w:r>
      <w:r w:rsidRPr="009545B3">
        <w:rPr>
          <w:rFonts w:ascii="黑体" w:eastAsia="黑体" w:hAnsi="黑体" w:cs="黑体"/>
          <w:iCs/>
          <w:noProof/>
          <w:sz w:val="24"/>
          <w:szCs w:val="20"/>
          <w:lang w:val="zh-TW" w:eastAsia="zh-TW"/>
        </w:rPr>
        <w:t>功能实现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_Toc38700060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22</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ind w:firstLineChars="200" w:firstLine="480"/>
        <w:jc w:val="left"/>
        <w:rPr>
          <w:rFonts w:ascii="等线" w:eastAsia="等线" w:hAnsi="等线" w:cs="Times New Roman"/>
          <w:noProof/>
        </w:rPr>
      </w:pPr>
      <w:r w:rsidRPr="009545B3">
        <w:rPr>
          <w:rFonts w:ascii="Times New Roman" w:eastAsia="黑体" w:hAnsi="Times New Roman" w:cs="Times New Roman"/>
          <w:iCs/>
          <w:noProof/>
          <w:sz w:val="24"/>
          <w:szCs w:val="20"/>
          <w:lang w:eastAsia="zh-TW"/>
        </w:rPr>
        <w:t>4.1.4</w:t>
      </w:r>
      <w:r w:rsidRPr="009545B3">
        <w:rPr>
          <w:rFonts w:ascii="黑体" w:eastAsia="黑体" w:hAnsi="黑体" w:cs="黑体"/>
          <w:iCs/>
          <w:noProof/>
          <w:sz w:val="24"/>
          <w:szCs w:val="20"/>
          <w:lang w:val="zh-TW"/>
        </w:rPr>
        <w:t>评论管理</w:t>
      </w:r>
      <w:r w:rsidRPr="009545B3">
        <w:rPr>
          <w:rFonts w:ascii="黑体" w:eastAsia="黑体" w:hAnsi="黑体" w:cs="黑体"/>
          <w:iCs/>
          <w:noProof/>
          <w:sz w:val="24"/>
          <w:szCs w:val="20"/>
          <w:lang w:val="zh-TW" w:eastAsia="zh-TW"/>
        </w:rPr>
        <w:t>功能实现</w:t>
      </w:r>
      <w:r w:rsidRPr="009545B3">
        <w:rPr>
          <w:rFonts w:ascii="Times New Roman" w:eastAsia="黑体" w:hAnsi="Times New Roman" w:cs="Times New Roman"/>
          <w:iCs/>
          <w:noProof/>
          <w:sz w:val="24"/>
          <w:szCs w:val="20"/>
        </w:rPr>
        <w:tab/>
      </w:r>
      <w:r w:rsidRPr="009545B3">
        <w:rPr>
          <w:rFonts w:ascii="Times New Roman" w:eastAsia="黑体" w:hAnsi="Times New Roman" w:cs="Times New Roman"/>
          <w:iCs/>
          <w:noProof/>
          <w:sz w:val="24"/>
          <w:szCs w:val="20"/>
        </w:rPr>
        <w:fldChar w:fldCharType="begin"/>
      </w:r>
      <w:r w:rsidRPr="009545B3">
        <w:rPr>
          <w:rFonts w:ascii="Times New Roman" w:eastAsia="黑体" w:hAnsi="Times New Roman" w:cs="Times New Roman"/>
          <w:iCs/>
          <w:noProof/>
          <w:sz w:val="24"/>
          <w:szCs w:val="20"/>
        </w:rPr>
        <w:instrText xml:space="preserve"> PAGEREF _Toc38700061 \h </w:instrText>
      </w:r>
      <w:r w:rsidRPr="009545B3">
        <w:rPr>
          <w:rFonts w:ascii="Times New Roman" w:eastAsia="黑体" w:hAnsi="Times New Roman" w:cs="Times New Roman"/>
          <w:iCs/>
          <w:noProof/>
          <w:sz w:val="24"/>
          <w:szCs w:val="20"/>
        </w:rPr>
      </w:r>
      <w:r w:rsidRPr="009545B3">
        <w:rPr>
          <w:rFonts w:ascii="Times New Roman" w:eastAsia="黑体" w:hAnsi="Times New Roman" w:cs="Times New Roman"/>
          <w:iCs/>
          <w:noProof/>
          <w:sz w:val="24"/>
          <w:szCs w:val="20"/>
        </w:rPr>
        <w:fldChar w:fldCharType="separate"/>
      </w:r>
      <w:r w:rsidRPr="009545B3">
        <w:rPr>
          <w:rFonts w:ascii="Times New Roman" w:eastAsia="黑体" w:hAnsi="Times New Roman" w:cs="Times New Roman"/>
          <w:iCs/>
          <w:noProof/>
          <w:sz w:val="24"/>
          <w:szCs w:val="20"/>
        </w:rPr>
        <w:t>23</w:t>
      </w:r>
      <w:r w:rsidRPr="009545B3">
        <w:rPr>
          <w:rFonts w:ascii="Times New Roman" w:eastAsia="黑体" w:hAnsi="Times New Roman" w:cs="Times New Roman"/>
          <w:iCs/>
          <w:noProof/>
          <w:sz w:val="24"/>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5</w:t>
      </w:r>
      <w:r w:rsidRPr="009545B3">
        <w:rPr>
          <w:rFonts w:ascii="Times New Roman" w:eastAsia="黑体" w:hAnsi="Times New Roman" w:cs="Times New Roman"/>
          <w:bCs/>
          <w:caps/>
          <w:noProof/>
          <w:sz w:val="32"/>
          <w:szCs w:val="20"/>
        </w:rPr>
        <w:t>章　系统测试</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_Toc38700062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25</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5.1 </w:t>
      </w:r>
      <w:r w:rsidRPr="009545B3">
        <w:rPr>
          <w:rFonts w:ascii="Times New Roman" w:eastAsia="宋体" w:hAnsi="Times New Roman" w:cs="Times New Roman"/>
          <w:smallCaps/>
          <w:noProof/>
          <w:sz w:val="28"/>
          <w:szCs w:val="20"/>
        </w:rPr>
        <w:t>功能测试</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_Toc38700063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25</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5.2 </w:t>
      </w:r>
      <w:r w:rsidRPr="009545B3">
        <w:rPr>
          <w:rFonts w:ascii="Times New Roman" w:eastAsia="宋体" w:hAnsi="Times New Roman" w:cs="Times New Roman"/>
          <w:smallCaps/>
          <w:noProof/>
          <w:sz w:val="28"/>
          <w:szCs w:val="20"/>
        </w:rPr>
        <w:t>非功能测试</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_Toc38700064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26</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1"/>
        </w:tabs>
        <w:spacing w:line="360" w:lineRule="auto"/>
        <w:jc w:val="left"/>
        <w:rPr>
          <w:rFonts w:ascii="等线" w:eastAsia="等线" w:hAnsi="等线" w:cs="Times New Roman"/>
          <w:noProof/>
        </w:rPr>
      </w:pPr>
      <w:r w:rsidRPr="009545B3">
        <w:rPr>
          <w:rFonts w:ascii="Times New Roman" w:eastAsia="宋体" w:hAnsi="Times New Roman" w:cs="Times New Roman"/>
          <w:smallCaps/>
          <w:noProof/>
          <w:sz w:val="28"/>
          <w:szCs w:val="20"/>
        </w:rPr>
        <w:t xml:space="preserve">5.3 </w:t>
      </w:r>
      <w:r w:rsidRPr="009545B3">
        <w:rPr>
          <w:rFonts w:ascii="Times New Roman" w:eastAsia="宋体" w:hAnsi="Times New Roman" w:cs="Times New Roman"/>
          <w:smallCaps/>
          <w:noProof/>
          <w:sz w:val="28"/>
          <w:szCs w:val="20"/>
        </w:rPr>
        <w:t>测试总结</w:t>
      </w:r>
      <w:r w:rsidRPr="009545B3">
        <w:rPr>
          <w:rFonts w:ascii="Times New Roman" w:eastAsia="宋体" w:hAnsi="Times New Roman" w:cs="Times New Roman"/>
          <w:smallCaps/>
          <w:noProof/>
          <w:sz w:val="28"/>
          <w:szCs w:val="20"/>
        </w:rPr>
        <w:tab/>
      </w:r>
      <w:r w:rsidRPr="009545B3">
        <w:rPr>
          <w:rFonts w:ascii="Times New Roman" w:eastAsia="宋体" w:hAnsi="Times New Roman" w:cs="Times New Roman"/>
          <w:smallCaps/>
          <w:noProof/>
          <w:sz w:val="28"/>
          <w:szCs w:val="20"/>
        </w:rPr>
        <w:fldChar w:fldCharType="begin"/>
      </w:r>
      <w:r w:rsidRPr="009545B3">
        <w:rPr>
          <w:rFonts w:ascii="Times New Roman" w:eastAsia="宋体" w:hAnsi="Times New Roman" w:cs="Times New Roman"/>
          <w:smallCaps/>
          <w:noProof/>
          <w:sz w:val="28"/>
          <w:szCs w:val="20"/>
        </w:rPr>
        <w:instrText xml:space="preserve"> PAGEREF _Toc38700065 \h </w:instrText>
      </w:r>
      <w:r w:rsidRPr="009545B3">
        <w:rPr>
          <w:rFonts w:ascii="Times New Roman" w:eastAsia="宋体" w:hAnsi="Times New Roman" w:cs="Times New Roman"/>
          <w:smallCaps/>
          <w:noProof/>
          <w:sz w:val="28"/>
          <w:szCs w:val="20"/>
        </w:rPr>
      </w:r>
      <w:r w:rsidRPr="009545B3">
        <w:rPr>
          <w:rFonts w:ascii="Times New Roman" w:eastAsia="宋体" w:hAnsi="Times New Roman" w:cs="Times New Roman"/>
          <w:smallCaps/>
          <w:noProof/>
          <w:sz w:val="28"/>
          <w:szCs w:val="20"/>
        </w:rPr>
        <w:fldChar w:fldCharType="separate"/>
      </w:r>
      <w:r w:rsidRPr="009545B3">
        <w:rPr>
          <w:rFonts w:ascii="Times New Roman" w:eastAsia="宋体" w:hAnsi="Times New Roman" w:cs="Times New Roman"/>
          <w:smallCaps/>
          <w:noProof/>
          <w:sz w:val="28"/>
          <w:szCs w:val="20"/>
        </w:rPr>
        <w:t>26</w:t>
      </w:r>
      <w:r w:rsidRPr="009545B3">
        <w:rPr>
          <w:rFonts w:ascii="Times New Roman" w:eastAsia="宋体" w:hAnsi="Times New Roman" w:cs="Times New Roman"/>
          <w:smallCaps/>
          <w:noProof/>
          <w:sz w:val="28"/>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第</w:t>
      </w:r>
      <w:r w:rsidRPr="009545B3">
        <w:rPr>
          <w:rFonts w:ascii="Times New Roman" w:eastAsia="黑体" w:hAnsi="Times New Roman" w:cs="Times New Roman"/>
          <w:bCs/>
          <w:caps/>
          <w:noProof/>
          <w:sz w:val="32"/>
          <w:szCs w:val="20"/>
        </w:rPr>
        <w:t>6</w:t>
      </w:r>
      <w:r w:rsidRPr="009545B3">
        <w:rPr>
          <w:rFonts w:ascii="Times New Roman" w:eastAsia="黑体" w:hAnsi="Times New Roman" w:cs="Times New Roman"/>
          <w:bCs/>
          <w:caps/>
          <w:noProof/>
          <w:sz w:val="32"/>
          <w:szCs w:val="20"/>
        </w:rPr>
        <w:t>章　结论与展望</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_Toc38700066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28</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参考文献</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_Toc38700067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29</w:t>
      </w:r>
      <w:r w:rsidRPr="009545B3">
        <w:rPr>
          <w:rFonts w:ascii="Times New Roman" w:eastAsia="黑体" w:hAnsi="Times New Roman" w:cs="Times New Roman"/>
          <w:bCs/>
          <w:caps/>
          <w:noProof/>
          <w:sz w:val="32"/>
          <w:szCs w:val="20"/>
        </w:rPr>
        <w:fldChar w:fldCharType="end"/>
      </w:r>
    </w:p>
    <w:p w:rsidR="009545B3" w:rsidRPr="009545B3" w:rsidRDefault="009545B3" w:rsidP="009545B3">
      <w:pPr>
        <w:tabs>
          <w:tab w:val="right" w:leader="dot" w:pos="9062"/>
        </w:tabs>
        <w:spacing w:line="360" w:lineRule="auto"/>
        <w:jc w:val="left"/>
        <w:rPr>
          <w:rFonts w:ascii="等线" w:eastAsia="等线" w:hAnsi="等线" w:cs="Times New Roman"/>
          <w:noProof/>
        </w:rPr>
      </w:pPr>
      <w:r w:rsidRPr="009545B3">
        <w:rPr>
          <w:rFonts w:ascii="Times New Roman" w:eastAsia="黑体" w:hAnsi="Times New Roman" w:cs="Times New Roman"/>
          <w:bCs/>
          <w:caps/>
          <w:noProof/>
          <w:sz w:val="32"/>
          <w:szCs w:val="20"/>
        </w:rPr>
        <w:t>致</w:t>
      </w:r>
      <w:r w:rsidRPr="009545B3">
        <w:rPr>
          <w:rFonts w:ascii="Times New Roman" w:eastAsia="黑体" w:hAnsi="Times New Roman" w:cs="Times New Roman"/>
          <w:bCs/>
          <w:caps/>
          <w:noProof/>
          <w:sz w:val="32"/>
          <w:szCs w:val="20"/>
        </w:rPr>
        <w:t xml:space="preserve">  </w:t>
      </w:r>
      <w:r w:rsidRPr="009545B3">
        <w:rPr>
          <w:rFonts w:ascii="Times New Roman" w:eastAsia="黑体" w:hAnsi="Times New Roman" w:cs="Times New Roman"/>
          <w:bCs/>
          <w:caps/>
          <w:noProof/>
          <w:sz w:val="32"/>
          <w:szCs w:val="20"/>
        </w:rPr>
        <w:t>谢</w:t>
      </w:r>
      <w:r w:rsidRPr="009545B3">
        <w:rPr>
          <w:rFonts w:ascii="Times New Roman" w:eastAsia="黑体" w:hAnsi="Times New Roman" w:cs="Times New Roman"/>
          <w:bCs/>
          <w:caps/>
          <w:noProof/>
          <w:sz w:val="32"/>
          <w:szCs w:val="20"/>
        </w:rPr>
        <w:tab/>
      </w:r>
      <w:r w:rsidRPr="009545B3">
        <w:rPr>
          <w:rFonts w:ascii="Times New Roman" w:eastAsia="黑体" w:hAnsi="Times New Roman" w:cs="Times New Roman"/>
          <w:bCs/>
          <w:caps/>
          <w:noProof/>
          <w:sz w:val="32"/>
          <w:szCs w:val="20"/>
        </w:rPr>
        <w:fldChar w:fldCharType="begin"/>
      </w:r>
      <w:r w:rsidRPr="009545B3">
        <w:rPr>
          <w:rFonts w:ascii="Times New Roman" w:eastAsia="黑体" w:hAnsi="Times New Roman" w:cs="Times New Roman"/>
          <w:bCs/>
          <w:caps/>
          <w:noProof/>
          <w:sz w:val="32"/>
          <w:szCs w:val="20"/>
        </w:rPr>
        <w:instrText xml:space="preserve"> PAGEREF _Toc38700068 \h </w:instrText>
      </w:r>
      <w:r w:rsidRPr="009545B3">
        <w:rPr>
          <w:rFonts w:ascii="Times New Roman" w:eastAsia="黑体" w:hAnsi="Times New Roman" w:cs="Times New Roman"/>
          <w:bCs/>
          <w:caps/>
          <w:noProof/>
          <w:sz w:val="32"/>
          <w:szCs w:val="20"/>
        </w:rPr>
      </w:r>
      <w:r w:rsidRPr="009545B3">
        <w:rPr>
          <w:rFonts w:ascii="Times New Roman" w:eastAsia="黑体" w:hAnsi="Times New Roman" w:cs="Times New Roman"/>
          <w:bCs/>
          <w:caps/>
          <w:noProof/>
          <w:sz w:val="32"/>
          <w:szCs w:val="20"/>
        </w:rPr>
        <w:fldChar w:fldCharType="separate"/>
      </w:r>
      <w:r w:rsidRPr="009545B3">
        <w:rPr>
          <w:rFonts w:ascii="Times New Roman" w:eastAsia="黑体" w:hAnsi="Times New Roman" w:cs="Times New Roman"/>
          <w:bCs/>
          <w:caps/>
          <w:noProof/>
          <w:sz w:val="32"/>
          <w:szCs w:val="20"/>
        </w:rPr>
        <w:t>30</w:t>
      </w:r>
      <w:r w:rsidRPr="009545B3">
        <w:rPr>
          <w:rFonts w:ascii="Times New Roman" w:eastAsia="黑体" w:hAnsi="Times New Roman" w:cs="Times New Roman"/>
          <w:bCs/>
          <w:caps/>
          <w:noProof/>
          <w:sz w:val="32"/>
          <w:szCs w:val="20"/>
        </w:rPr>
        <w:fldChar w:fldCharType="end"/>
      </w:r>
    </w:p>
    <w:p w:rsidR="009545B3" w:rsidRPr="009545B3" w:rsidRDefault="009545B3" w:rsidP="009545B3">
      <w:pPr>
        <w:spacing w:line="360" w:lineRule="auto"/>
        <w:jc w:val="center"/>
        <w:rPr>
          <w:rFonts w:ascii="Times New Roman" w:eastAsia="宋体" w:hAnsi="Times New Roman" w:cs="Times New Roman"/>
          <w:szCs w:val="24"/>
        </w:rPr>
        <w:sectPr w:rsidR="009545B3" w:rsidRPr="009545B3" w:rsidSect="009545B3">
          <w:headerReference w:type="default" r:id="rId11"/>
          <w:pgSz w:w="11907" w:h="16840" w:code="9"/>
          <w:pgMar w:top="1418" w:right="1418" w:bottom="1418" w:left="1418" w:header="851" w:footer="992" w:gutter="0"/>
          <w:pgNumType w:fmt="upperRoman"/>
          <w:cols w:space="425"/>
          <w:docGrid w:linePitch="312"/>
        </w:sectPr>
      </w:pPr>
      <w:r w:rsidRPr="009545B3">
        <w:rPr>
          <w:rFonts w:ascii="黑体" w:eastAsia="黑体" w:hAnsi="黑体" w:cs="Times New Roman"/>
          <w:noProof/>
          <w:sz w:val="44"/>
          <w:szCs w:val="44"/>
        </w:rPr>
        <w:fldChar w:fldCharType="end"/>
      </w:r>
    </w:p>
    <w:p w:rsidR="009545B3" w:rsidRPr="009545B3" w:rsidRDefault="009545B3" w:rsidP="009545B3">
      <w:pPr>
        <w:keepNext/>
        <w:keepLines/>
        <w:spacing w:afterLines="100" w:after="240"/>
        <w:jc w:val="center"/>
        <w:outlineLvl w:val="0"/>
        <w:rPr>
          <w:rFonts w:ascii="Times New Roman" w:eastAsia="黑体" w:hAnsi="Times New Roman" w:cs="Times New Roman"/>
          <w:bCs/>
          <w:color w:val="000000"/>
          <w:sz w:val="44"/>
          <w:szCs w:val="44"/>
        </w:rPr>
      </w:pPr>
      <w:bookmarkStart w:id="16" w:name="_Toc335598645"/>
      <w:bookmarkStart w:id="17" w:name="_Toc38700030"/>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1</w:t>
      </w:r>
      <w:r w:rsidRPr="009545B3">
        <w:rPr>
          <w:rFonts w:ascii="Times New Roman" w:eastAsia="黑体" w:hAnsi="Times New Roman" w:cs="Times New Roman"/>
          <w:bCs/>
          <w:noProof/>
          <w:kern w:val="44"/>
          <w:sz w:val="44"/>
          <w:szCs w:val="44"/>
        </w:rPr>
        <w:t xml:space="preserve">章　</w:t>
      </w:r>
      <w:bookmarkEnd w:id="16"/>
      <w:r w:rsidRPr="009545B3">
        <w:rPr>
          <w:rFonts w:ascii="Times New Roman" w:eastAsia="黑体" w:hAnsi="Times New Roman" w:cs="Times New Roman" w:hint="eastAsia"/>
          <w:bCs/>
          <w:noProof/>
          <w:kern w:val="44"/>
          <w:sz w:val="44"/>
          <w:szCs w:val="44"/>
        </w:rPr>
        <w:t>项目概述</w:t>
      </w:r>
      <w:bookmarkEnd w:id="17"/>
    </w:p>
    <w:p w:rsidR="009545B3" w:rsidRPr="009545B3" w:rsidRDefault="009545B3" w:rsidP="009545B3">
      <w:pPr>
        <w:keepNext/>
        <w:keepLines/>
        <w:outlineLvl w:val="1"/>
        <w:rPr>
          <w:rFonts w:ascii="Times New Roman" w:eastAsia="黑体" w:hAnsi="Times New Roman" w:cs="Times New Roman"/>
          <w:b/>
          <w:bCs/>
          <w:sz w:val="32"/>
          <w:szCs w:val="32"/>
        </w:rPr>
      </w:pPr>
      <w:bookmarkStart w:id="18" w:name="_Toc335598646"/>
      <w:bookmarkStart w:id="19" w:name="_Toc498495233"/>
      <w:bookmarkStart w:id="20" w:name="_Toc38700031"/>
      <w:r w:rsidRPr="009545B3">
        <w:rPr>
          <w:rFonts w:ascii="Times New Roman" w:eastAsia="黑体" w:hAnsi="Times New Roman" w:cs="Times New Roman"/>
          <w:b/>
          <w:bCs/>
          <w:sz w:val="32"/>
          <w:szCs w:val="32"/>
        </w:rPr>
        <w:t xml:space="preserve">1.1 </w:t>
      </w:r>
      <w:bookmarkEnd w:id="18"/>
      <w:r w:rsidRPr="009545B3">
        <w:rPr>
          <w:rFonts w:ascii="Times New Roman" w:eastAsia="黑体" w:hAnsi="Times New Roman" w:cs="Times New Roman" w:hint="eastAsia"/>
          <w:b/>
          <w:bCs/>
          <w:sz w:val="32"/>
          <w:szCs w:val="32"/>
        </w:rPr>
        <w:t>问题描述</w:t>
      </w:r>
      <w:bookmarkEnd w:id="19"/>
      <w:bookmarkEnd w:id="20"/>
    </w:p>
    <w:p w:rsidR="009545B3" w:rsidRPr="009545B3" w:rsidRDefault="009545B3" w:rsidP="009545B3">
      <w:pPr>
        <w:spacing w:line="360" w:lineRule="auto"/>
        <w:ind w:firstLineChars="200" w:firstLine="480"/>
        <w:rPr>
          <w:rFonts w:ascii="Times New Roman" w:eastAsia="宋体" w:hAnsi="Times New Roman" w:cs="Times New Roman"/>
          <w:sz w:val="24"/>
          <w:szCs w:val="24"/>
        </w:rPr>
      </w:pPr>
      <w:bookmarkStart w:id="21" w:name="_Toc498495234"/>
      <w:r w:rsidRPr="009545B3">
        <w:rPr>
          <w:rFonts w:ascii="Times New Roman" w:eastAsia="宋体" w:hAnsi="Times New Roman" w:cs="Times New Roman" w:hint="eastAsia"/>
          <w:sz w:val="24"/>
          <w:szCs w:val="24"/>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使讨论的话题更为针对游戏这一主题，对原先各类咨询平台进行优化以及过滤，能让玩家更好的交流。可进行分类查找，玩家可对每一类游戏的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进行精准分类，方便其他玩家共同交流，解放了管理员需要参与管理，交给用户来完成各类上</w:t>
      </w:r>
      <w:proofErr w:type="gramStart"/>
      <w:r w:rsidRPr="009545B3">
        <w:rPr>
          <w:rFonts w:ascii="Times New Roman" w:eastAsia="宋体" w:hAnsi="Times New Roman" w:cs="Times New Roman" w:hint="eastAsia"/>
          <w:sz w:val="24"/>
          <w:szCs w:val="24"/>
        </w:rPr>
        <w:t>传以及</w:t>
      </w:r>
      <w:proofErr w:type="gramEnd"/>
      <w:r w:rsidRPr="009545B3">
        <w:rPr>
          <w:rFonts w:ascii="Times New Roman" w:eastAsia="宋体" w:hAnsi="Times New Roman" w:cs="Times New Roman" w:hint="eastAsia"/>
          <w:sz w:val="24"/>
          <w:szCs w:val="24"/>
        </w:rPr>
        <w:t>删除，提高了网站的自由性。</w:t>
      </w:r>
    </w:p>
    <w:p w:rsidR="009545B3" w:rsidRPr="009545B3" w:rsidRDefault="009545B3" w:rsidP="009545B3">
      <w:pPr>
        <w:keepNext/>
        <w:keepLines/>
        <w:outlineLvl w:val="1"/>
        <w:rPr>
          <w:rFonts w:ascii="Times New Roman" w:eastAsia="黑体" w:hAnsi="Times New Roman" w:cs="Times New Roman"/>
          <w:b/>
          <w:bCs/>
          <w:sz w:val="32"/>
          <w:szCs w:val="32"/>
        </w:rPr>
      </w:pPr>
      <w:bookmarkStart w:id="22" w:name="_Toc38700032"/>
      <w:r w:rsidRPr="009545B3">
        <w:rPr>
          <w:rFonts w:ascii="Times New Roman" w:eastAsia="黑体" w:hAnsi="Times New Roman" w:cs="Times New Roman"/>
          <w:b/>
          <w:bCs/>
          <w:sz w:val="32"/>
          <w:szCs w:val="32"/>
        </w:rPr>
        <w:t>1.</w:t>
      </w:r>
      <w:r w:rsidRPr="009545B3">
        <w:rPr>
          <w:rFonts w:ascii="Times New Roman" w:eastAsia="黑体" w:hAnsi="Times New Roman" w:cs="Times New Roman" w:hint="eastAsia"/>
          <w:b/>
          <w:bCs/>
          <w:sz w:val="32"/>
          <w:szCs w:val="32"/>
        </w:rPr>
        <w:t>2</w:t>
      </w:r>
      <w:r w:rsidRPr="009545B3">
        <w:rPr>
          <w:rFonts w:ascii="Times New Roman" w:eastAsia="黑体" w:hAnsi="Times New Roman" w:cs="Times New Roman"/>
          <w:b/>
          <w:bCs/>
          <w:sz w:val="32"/>
          <w:szCs w:val="32"/>
        </w:rPr>
        <w:t xml:space="preserve"> </w:t>
      </w:r>
      <w:r w:rsidRPr="009545B3">
        <w:rPr>
          <w:rFonts w:ascii="Times New Roman" w:eastAsia="黑体" w:hAnsi="Times New Roman" w:cs="Times New Roman" w:hint="eastAsia"/>
          <w:b/>
          <w:bCs/>
          <w:sz w:val="32"/>
          <w:szCs w:val="32"/>
        </w:rPr>
        <w:t>项目目标</w:t>
      </w:r>
      <w:bookmarkEnd w:id="21"/>
      <w:bookmarkEnd w:id="22"/>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宋体" w:eastAsia="宋体" w:hAnsi="宋体" w:cs="Times New Roman" w:hint="eastAsia"/>
          <w:sz w:val="24"/>
          <w:szCs w:val="24"/>
        </w:rPr>
        <w:t>在网上查找攻略以及经验技巧已经成为现在每个玩家经常做的事情。平台利用高自由性可以让玩家自己在网站上查找以及交流回复，满足了一些玩家每人交流经验的问题，可以使他们找到与自己共同体验的其他玩家。降低了我们在查找攻略上耗费的多余时间。</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3" w:name="_Toc38700033"/>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3</w:t>
      </w:r>
      <w:r w:rsidRPr="009545B3">
        <w:rPr>
          <w:rFonts w:ascii="Times New Roman" w:eastAsia="黑体" w:hAnsi="Times New Roman" w:cs="Times New Roman"/>
          <w:b/>
          <w:bCs/>
          <w:color w:val="000000"/>
          <w:sz w:val="32"/>
          <w:szCs w:val="32"/>
        </w:rPr>
        <w:t xml:space="preserve"> </w:t>
      </w:r>
      <w:r w:rsidRPr="009545B3">
        <w:rPr>
          <w:rFonts w:ascii="Times New Roman" w:eastAsia="黑体" w:hAnsi="Times New Roman" w:cs="Times New Roman" w:hint="eastAsia"/>
          <w:b/>
          <w:bCs/>
          <w:color w:val="000000"/>
          <w:sz w:val="32"/>
          <w:szCs w:val="32"/>
        </w:rPr>
        <w:t>项目适用范围</w:t>
      </w:r>
      <w:bookmarkEnd w:id="23"/>
    </w:p>
    <w:p w:rsidR="009545B3" w:rsidRPr="009545B3" w:rsidRDefault="009545B3" w:rsidP="009545B3">
      <w:pPr>
        <w:spacing w:line="360" w:lineRule="auto"/>
        <w:ind w:firstLineChars="200" w:firstLine="480"/>
        <w:rPr>
          <w:rFonts w:ascii="Times New Roman" w:eastAsia="宋体" w:hAnsi="Times New Roman" w:cs="Times New Roman" w:hint="eastAsia"/>
          <w:color w:val="FF0000"/>
          <w:sz w:val="24"/>
          <w:szCs w:val="24"/>
        </w:rPr>
      </w:pPr>
      <w:r w:rsidRPr="009545B3">
        <w:rPr>
          <w:rFonts w:ascii="宋体" w:eastAsia="宋体" w:hAnsi="宋体" w:cs="Times New Roman" w:hint="eastAsia"/>
          <w:sz w:val="24"/>
          <w:szCs w:val="24"/>
        </w:rPr>
        <w:t>在用户希望找到游戏的资讯已经想与其他玩家交流时可以提供一个平台以便玩家之间的沟通与反馈。</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4" w:name="_Toc335598648"/>
      <w:bookmarkStart w:id="25" w:name="_Toc38700034"/>
      <w:r w:rsidRPr="009545B3">
        <w:rPr>
          <w:rFonts w:ascii="Times New Roman" w:eastAsia="黑体" w:hAnsi="Times New Roman" w:cs="Times New Roman"/>
          <w:b/>
          <w:bCs/>
          <w:color w:val="000000"/>
          <w:sz w:val="32"/>
          <w:szCs w:val="32"/>
        </w:rPr>
        <w:t>1.</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涉众</w:t>
      </w:r>
      <w:bookmarkEnd w:id="25"/>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color w:val="000000"/>
          <w:sz w:val="24"/>
          <w:szCs w:val="24"/>
          <w:lang w:val="zh-CN"/>
        </w:rPr>
        <w:t xml:space="preserve">    </w:t>
      </w:r>
      <w:r w:rsidRPr="009545B3">
        <w:rPr>
          <w:rFonts w:ascii="Times New Roman" w:eastAsia="宋体" w:hAnsi="Times New Roman" w:cs="Times New Roman" w:hint="eastAsia"/>
          <w:sz w:val="24"/>
          <w:szCs w:val="24"/>
        </w:rPr>
        <w:t>平台设计人员：构思一个资讯平台系统的整体规划、模块化设计方案，在保证稳定性的情况下提高可扩展性。</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系统开发人员：严格按照需求及设计文档进行功能模块开发，避免功能缺陷。</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平台使用者：遵循平台的条例使用平台，用户和用户之间需要规范用语。</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26" w:name="_Toc38700035"/>
      <w:r w:rsidRPr="009545B3">
        <w:rPr>
          <w:rFonts w:ascii="Times New Roman" w:eastAsia="黑体" w:hAnsi="Times New Roman" w:cs="Times New Roman"/>
          <w:b/>
          <w:bCs/>
          <w:color w:val="000000"/>
          <w:sz w:val="32"/>
          <w:szCs w:val="32"/>
        </w:rPr>
        <w:t>1.5</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论文的组织</w:t>
      </w:r>
      <w:bookmarkEnd w:id="26"/>
    </w:p>
    <w:p w:rsidR="009545B3" w:rsidRPr="009545B3" w:rsidRDefault="009545B3" w:rsidP="009545B3">
      <w:pPr>
        <w:spacing w:line="360" w:lineRule="auto"/>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第一章描述了项目面向的问题目标和适用的人群。第二章描述了项目的业务需求以及对项目的基础的描述。第三章描写了项目的系统设计，对数据库和对象进行设计。第四章描写了系统实现的功能，第五章描写了对项目进行的功能测试。</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hint="eastAsia"/>
          <w:color w:val="000000"/>
          <w:sz w:val="24"/>
          <w:szCs w:val="24"/>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27" w:name="_Toc511661861"/>
      <w:bookmarkStart w:id="28" w:name="_Toc38700036"/>
      <w:bookmarkEnd w:id="24"/>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bCs/>
          <w:noProof/>
          <w:kern w:val="44"/>
          <w:sz w:val="44"/>
          <w:szCs w:val="44"/>
        </w:rPr>
        <w:t>2</w:t>
      </w:r>
      <w:r w:rsidRPr="009545B3">
        <w:rPr>
          <w:rFonts w:ascii="Times New Roman" w:eastAsia="黑体" w:hAnsi="Times New Roman" w:cs="Times New Roman"/>
          <w:bCs/>
          <w:noProof/>
          <w:kern w:val="44"/>
          <w:sz w:val="44"/>
          <w:szCs w:val="44"/>
        </w:rPr>
        <w:t>章　需求分析</w:t>
      </w:r>
      <w:bookmarkEnd w:id="27"/>
      <w:bookmarkEnd w:id="28"/>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29" w:name="_Toc335598650"/>
      <w:bookmarkStart w:id="30" w:name="_Toc511661862"/>
      <w:bookmarkStart w:id="31" w:name="_Toc38700037"/>
      <w:r w:rsidRPr="009545B3">
        <w:rPr>
          <w:rFonts w:ascii="Times New Roman" w:eastAsia="黑体" w:hAnsi="Times New Roman" w:cs="Times New Roman"/>
          <w:b/>
          <w:bCs/>
          <w:color w:val="000000"/>
          <w:sz w:val="32"/>
          <w:szCs w:val="32"/>
        </w:rPr>
        <w:t>2.1</w:t>
      </w:r>
      <w:r w:rsidRPr="009545B3">
        <w:rPr>
          <w:rFonts w:ascii="Times New Roman" w:eastAsia="黑体" w:hAnsi="Times New Roman" w:cs="Times New Roman" w:hint="eastAsia"/>
          <w:b/>
          <w:bCs/>
          <w:color w:val="000000"/>
          <w:sz w:val="32"/>
          <w:szCs w:val="32"/>
        </w:rPr>
        <w:t xml:space="preserve"> </w:t>
      </w:r>
      <w:bookmarkEnd w:id="29"/>
      <w:r w:rsidRPr="009545B3">
        <w:rPr>
          <w:rFonts w:ascii="Times New Roman" w:eastAsia="黑体" w:hAnsi="Times New Roman" w:cs="Times New Roman" w:hint="eastAsia"/>
          <w:b/>
          <w:bCs/>
          <w:color w:val="000000"/>
          <w:sz w:val="32"/>
          <w:szCs w:val="32"/>
        </w:rPr>
        <w:t>业务需求</w:t>
      </w:r>
      <w:bookmarkEnd w:id="30"/>
      <w:bookmarkEnd w:id="31"/>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2" w:name="_Toc511661863"/>
      <w:bookmarkStart w:id="33" w:name="_Toc38700038"/>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1 </w:t>
      </w:r>
      <w:r w:rsidRPr="009545B3">
        <w:rPr>
          <w:rFonts w:ascii="Times New Roman" w:eastAsia="黑体" w:hAnsi="Times New Roman" w:cs="Times New Roman"/>
          <w:b/>
          <w:bCs/>
          <w:color w:val="000000"/>
          <w:sz w:val="28"/>
          <w:szCs w:val="28"/>
        </w:rPr>
        <w:t>业务流程</w:t>
      </w:r>
      <w:bookmarkEnd w:id="32"/>
      <w:bookmarkEnd w:id="33"/>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用户注册登录后进入系统，可以浏览其他用户发布的各类</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，可以发布自己的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的游戏类型以及游戏名，玩家之间可以相互评论，管理员管理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和评论信息，</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的总体业务流程如图</w:t>
      </w:r>
      <w:r w:rsidRPr="009545B3">
        <w:rPr>
          <w:rFonts w:ascii="Times New Roman" w:eastAsia="宋体" w:hAnsi="Times New Roman" w:cs="Times New Roman" w:hint="eastAsia"/>
          <w:sz w:val="24"/>
          <w:szCs w:val="24"/>
        </w:rPr>
        <w:t>2</w:t>
      </w:r>
      <w:r w:rsidRPr="009545B3">
        <w:rPr>
          <w:rFonts w:ascii="Times New Roman" w:eastAsia="宋体" w:hAnsi="Times New Roman" w:cs="Times New Roman"/>
          <w:sz w:val="24"/>
          <w:szCs w:val="24"/>
        </w:rPr>
        <w:t>.1</w:t>
      </w:r>
      <w:r w:rsidRPr="009545B3">
        <w:rPr>
          <w:rFonts w:ascii="Times New Roman" w:eastAsia="宋体" w:hAnsi="Times New Roman" w:cs="Times New Roman" w:hint="eastAsia"/>
          <w:sz w:val="24"/>
          <w:szCs w:val="24"/>
        </w:rPr>
        <w:t>所示。</w:t>
      </w:r>
    </w:p>
    <w:p w:rsidR="009545B3" w:rsidRPr="009545B3" w:rsidRDefault="009545B3" w:rsidP="009545B3">
      <w:pPr>
        <w:spacing w:beforeLines="50" w:before="120"/>
        <w:jc w:val="center"/>
        <w:rPr>
          <w:rFonts w:ascii="Times New Roman" w:eastAsia="宋体" w:hAnsi="Times New Roman" w:cs="Times New Roman"/>
          <w:noProof/>
          <w:szCs w:val="24"/>
        </w:rPr>
      </w:pPr>
      <w:r w:rsidRPr="009545B3">
        <w:rPr>
          <w:rFonts w:ascii="Tahoma" w:eastAsia="宋体" w:hAnsi="Tahoma" w:cs="Times New Roman"/>
          <w:noProof/>
          <w:color w:val="000000"/>
          <w:sz w:val="18"/>
          <w:szCs w:val="18"/>
        </w:rPr>
        <w:drawing>
          <wp:inline distT="0" distB="0" distL="0" distR="0">
            <wp:extent cx="5257800" cy="6294120"/>
            <wp:effectExtent l="0" t="0" r="0" b="0"/>
            <wp:docPr id="41" name="图片 4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未命名文件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629412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总体业务流程图</w:t>
      </w:r>
    </w:p>
    <w:p w:rsidR="009545B3" w:rsidRPr="009545B3" w:rsidRDefault="009545B3" w:rsidP="009545B3">
      <w:pPr>
        <w:spacing w:beforeLines="50" w:before="120"/>
        <w:jc w:val="center"/>
        <w:rPr>
          <w:rFonts w:ascii="Times New Roman" w:eastAsia="宋体" w:hAnsi="Times New Roman" w:cs="Times New Roman" w:hint="eastAsia"/>
          <w:szCs w:val="21"/>
        </w:rPr>
      </w:pPr>
    </w:p>
    <w:p w:rsidR="009545B3" w:rsidRPr="009545B3" w:rsidRDefault="009545B3" w:rsidP="009545B3">
      <w:pPr>
        <w:spacing w:beforeLines="50" w:before="120"/>
        <w:jc w:val="center"/>
        <w:rPr>
          <w:rFonts w:ascii="Times New Roman" w:eastAsia="宋体" w:hAnsi="Times New Roman" w:cs="Times New Roman" w:hint="eastAsia"/>
          <w:szCs w:val="21"/>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4" w:name="_Toc511661864"/>
      <w:bookmarkStart w:id="35" w:name="_Toc512942018"/>
      <w:bookmarkStart w:id="36" w:name="_Toc38700039"/>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b/>
          <w:bCs/>
          <w:color w:val="000000"/>
          <w:sz w:val="28"/>
          <w:szCs w:val="28"/>
        </w:rPr>
        <w:t>业务对象</w:t>
      </w:r>
      <w:bookmarkEnd w:id="34"/>
      <w:bookmarkEnd w:id="35"/>
      <w:bookmarkEnd w:id="36"/>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包括用户实体，评论实体，管理实体，</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实体，类别实体，领域模型如图</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hint="eastAsia"/>
          <w:sz w:val="24"/>
          <w:szCs w:val="24"/>
        </w:rPr>
        <w:t>所示。</w:t>
      </w:r>
    </w:p>
    <w:p w:rsidR="009545B3" w:rsidRPr="009545B3" w:rsidRDefault="009545B3" w:rsidP="009545B3">
      <w:pPr>
        <w:ind w:firstLineChars="200" w:firstLine="360"/>
        <w:jc w:val="center"/>
        <w:rPr>
          <w:rFonts w:ascii="Times New Roman" w:eastAsia="宋体" w:hAnsi="Times New Roman" w:cs="Times New Roman" w:hint="eastAsia"/>
          <w:noProof/>
          <w:szCs w:val="24"/>
        </w:rPr>
      </w:pPr>
      <w:r w:rsidRPr="009545B3">
        <w:rPr>
          <w:rFonts w:ascii="Tahoma" w:eastAsia="宋体" w:hAnsi="Tahoma" w:cs="Times New Roman"/>
          <w:noProof/>
          <w:color w:val="000000"/>
          <w:sz w:val="18"/>
          <w:szCs w:val="18"/>
        </w:rPr>
        <w:drawing>
          <wp:inline distT="0" distB="0" distL="0" distR="0">
            <wp:extent cx="5364480" cy="4442460"/>
            <wp:effectExtent l="0" t="0" r="0" b="0"/>
            <wp:docPr id="40" name="图片 40"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未命名文件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480" cy="4442460"/>
                    </a:xfrm>
                    <a:prstGeom prst="rect">
                      <a:avLst/>
                    </a:prstGeom>
                    <a:noFill/>
                    <a:ln>
                      <a:noFill/>
                    </a:ln>
                  </pic:spPr>
                </pic:pic>
              </a:graphicData>
            </a:graphic>
          </wp:inline>
        </w:drawing>
      </w:r>
    </w:p>
    <w:p w:rsidR="009545B3" w:rsidRPr="009545B3" w:rsidRDefault="009545B3" w:rsidP="009545B3">
      <w:pPr>
        <w:spacing w:beforeLines="50" w:before="120"/>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 xml:space="preserve">2.2 </w:t>
      </w:r>
      <w:r w:rsidRPr="009545B3">
        <w:rPr>
          <w:rFonts w:ascii="Times New Roman" w:eastAsia="宋体" w:hAnsi="Times New Roman" w:cs="Times New Roman" w:hint="eastAsia"/>
          <w:szCs w:val="21"/>
        </w:rPr>
        <w:t>领域模型</w:t>
      </w: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37" w:name="_Toc511661865"/>
      <w:bookmarkStart w:id="38" w:name="_Toc38700040"/>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功能性需求</w:t>
      </w:r>
      <w:bookmarkEnd w:id="37"/>
      <w:bookmarkEnd w:id="38"/>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39" w:name="_Toc444775020"/>
      <w:bookmarkStart w:id="40" w:name="_Toc511661866"/>
      <w:bookmarkStart w:id="41" w:name="_Toc512942020"/>
      <w:bookmarkStart w:id="42" w:name="_Toc38700041"/>
      <w:r w:rsidRPr="009545B3">
        <w:rPr>
          <w:rFonts w:ascii="Times New Roman" w:eastAsia="黑体" w:hAnsi="Times New Roman" w:cs="Times New Roman" w:hint="eastAsia"/>
          <w:b/>
          <w:bCs/>
          <w:color w:val="000000"/>
          <w:sz w:val="28"/>
          <w:szCs w:val="28"/>
        </w:rPr>
        <w:t xml:space="preserve">2.2.1 </w:t>
      </w:r>
      <w:r w:rsidRPr="009545B3">
        <w:rPr>
          <w:rFonts w:ascii="Times New Roman" w:eastAsia="黑体" w:hAnsi="Times New Roman" w:cs="Times New Roman" w:hint="eastAsia"/>
          <w:b/>
          <w:bCs/>
          <w:color w:val="000000"/>
          <w:sz w:val="28"/>
          <w:szCs w:val="28"/>
        </w:rPr>
        <w:t>用例概述</w:t>
      </w:r>
      <w:bookmarkEnd w:id="39"/>
      <w:bookmarkEnd w:id="40"/>
      <w:bookmarkEnd w:id="41"/>
      <w:bookmarkEnd w:id="42"/>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在图</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hint="eastAsia"/>
          <w:sz w:val="24"/>
          <w:szCs w:val="24"/>
        </w:rPr>
        <w:t>高层用例图中抽取了满足用户基本业务需求的基本用例。这些用例可以从用户，管理员完成整个</w:t>
      </w:r>
      <w:r w:rsidRPr="009545B3">
        <w:rPr>
          <w:rFonts w:ascii="Times New Roman" w:eastAsia="宋体" w:hAnsi="Times New Roman" w:cs="Times New Roman"/>
          <w:sz w:val="24"/>
          <w:szCs w:val="24"/>
        </w:rPr>
        <w:t>在线游戏资讯平台</w:t>
      </w:r>
      <w:r w:rsidRPr="009545B3">
        <w:rPr>
          <w:rFonts w:ascii="Times New Roman" w:eastAsia="宋体" w:hAnsi="Times New Roman" w:cs="Times New Roman" w:hint="eastAsia"/>
          <w:sz w:val="24"/>
          <w:szCs w:val="24"/>
        </w:rPr>
        <w:t>的正常运作。</w:t>
      </w:r>
    </w:p>
    <w:p w:rsidR="009545B3" w:rsidRPr="009545B3" w:rsidRDefault="009545B3" w:rsidP="009545B3">
      <w:pPr>
        <w:jc w:val="center"/>
        <w:rPr>
          <w:rFonts w:ascii="Times New Roman" w:eastAsia="宋体" w:hAnsi="Times New Roman" w:cs="Times New Roman" w:hint="eastAsia"/>
          <w:szCs w:val="24"/>
        </w:rPr>
      </w:pPr>
      <w:r w:rsidRPr="009545B3">
        <w:rPr>
          <w:rFonts w:ascii="Tahoma" w:eastAsia="宋体" w:hAnsi="Tahoma" w:cs="Times New Roman"/>
          <w:noProof/>
          <w:color w:val="000000"/>
          <w:sz w:val="18"/>
          <w:szCs w:val="18"/>
        </w:rPr>
        <w:lastRenderedPageBreak/>
        <w:drawing>
          <wp:inline distT="0" distB="0" distL="0" distR="0">
            <wp:extent cx="5684520" cy="3550920"/>
            <wp:effectExtent l="0" t="0" r="0" b="0"/>
            <wp:docPr id="39" name="图片 39" descr="游戏交流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游戏交流平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3550920"/>
                    </a:xfrm>
                    <a:prstGeom prst="rect">
                      <a:avLst/>
                    </a:prstGeom>
                    <a:noFill/>
                    <a:ln>
                      <a:noFill/>
                    </a:ln>
                  </pic:spPr>
                </pic:pic>
              </a:graphicData>
            </a:graphic>
          </wp:inline>
        </w:drawing>
      </w:r>
    </w:p>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2.3 </w:t>
      </w:r>
      <w:r w:rsidRPr="009545B3">
        <w:rPr>
          <w:rFonts w:ascii="Times New Roman" w:eastAsia="宋体" w:hAnsi="Times New Roman" w:cs="Times New Roman" w:hint="eastAsia"/>
          <w:szCs w:val="24"/>
        </w:rPr>
        <w:t>高层用例图</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用例摘要描述如表</w:t>
      </w:r>
      <w:r w:rsidRPr="009545B3">
        <w:rPr>
          <w:rFonts w:ascii="Times New Roman" w:eastAsia="宋体" w:hAnsi="Times New Roman" w:cs="Times New Roman" w:hint="eastAsia"/>
          <w:sz w:val="24"/>
          <w:szCs w:val="24"/>
        </w:rPr>
        <w:t>2.1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2.1 </w:t>
      </w:r>
      <w:r w:rsidRPr="009545B3">
        <w:rPr>
          <w:rFonts w:ascii="Times New Roman" w:eastAsia="宋体" w:hAnsi="Times New Roman" w:cs="Times New Roman"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27"/>
        <w:gridCol w:w="5311"/>
      </w:tblGrid>
      <w:tr w:rsidR="009545B3" w:rsidRPr="009545B3" w:rsidTr="009545B3">
        <w:trPr>
          <w:jc w:val="center"/>
        </w:trPr>
        <w:tc>
          <w:tcPr>
            <w:tcW w:w="1584" w:type="dxa"/>
            <w:shd w:val="clear" w:color="auto" w:fill="auto"/>
          </w:tcPr>
          <w:p w:rsidR="009545B3" w:rsidRPr="009545B3" w:rsidRDefault="009545B3" w:rsidP="009545B3">
            <w:pPr>
              <w:jc w:val="center"/>
              <w:rPr>
                <w:rFonts w:ascii="Times New Roman" w:eastAsia="宋体" w:hAnsi="Times New Roman" w:cs="Times New Roman" w:hint="eastAsia"/>
                <w:b/>
                <w:szCs w:val="24"/>
              </w:rPr>
            </w:pPr>
            <w:r w:rsidRPr="009545B3">
              <w:rPr>
                <w:rFonts w:ascii="Times New Roman" w:eastAsia="宋体" w:hAnsi="Times New Roman" w:cs="Times New Roman" w:hint="eastAsia"/>
                <w:b/>
                <w:szCs w:val="24"/>
              </w:rPr>
              <w:t>用例标识（</w:t>
            </w:r>
            <w:r w:rsidRPr="009545B3">
              <w:rPr>
                <w:rFonts w:ascii="Times New Roman" w:eastAsia="宋体" w:hAnsi="Times New Roman" w:cs="Times New Roman" w:hint="eastAsia"/>
                <w:b/>
                <w:szCs w:val="24"/>
              </w:rPr>
              <w:t>UC</w:t>
            </w:r>
            <w:r w:rsidRPr="009545B3">
              <w:rPr>
                <w:rFonts w:ascii="Times New Roman" w:eastAsia="宋体" w:hAnsi="Times New Roman" w:cs="Times New Roman" w:hint="eastAsia"/>
                <w:b/>
                <w:szCs w:val="24"/>
              </w:rPr>
              <w:t>）</w:t>
            </w:r>
          </w:p>
        </w:tc>
        <w:tc>
          <w:tcPr>
            <w:tcW w:w="1627" w:type="dxa"/>
            <w:shd w:val="clear" w:color="auto" w:fill="auto"/>
          </w:tcPr>
          <w:p w:rsidR="009545B3" w:rsidRPr="009545B3" w:rsidRDefault="009545B3" w:rsidP="009545B3">
            <w:pPr>
              <w:jc w:val="center"/>
              <w:rPr>
                <w:rFonts w:ascii="Times New Roman" w:eastAsia="宋体" w:hAnsi="Times New Roman" w:cs="Times New Roman" w:hint="eastAsia"/>
                <w:b/>
                <w:szCs w:val="24"/>
              </w:rPr>
            </w:pPr>
            <w:r w:rsidRPr="009545B3">
              <w:rPr>
                <w:rFonts w:ascii="Times New Roman" w:eastAsia="宋体" w:hAnsi="Times New Roman" w:cs="Times New Roman" w:hint="eastAsia"/>
                <w:b/>
                <w:szCs w:val="24"/>
              </w:rPr>
              <w:t>用例名称</w:t>
            </w:r>
          </w:p>
        </w:tc>
        <w:tc>
          <w:tcPr>
            <w:tcW w:w="5311" w:type="dxa"/>
            <w:shd w:val="clear" w:color="auto" w:fill="auto"/>
          </w:tcPr>
          <w:p w:rsidR="009545B3" w:rsidRPr="009545B3" w:rsidRDefault="009545B3" w:rsidP="009545B3">
            <w:pPr>
              <w:jc w:val="center"/>
              <w:rPr>
                <w:rFonts w:ascii="Times New Roman" w:eastAsia="宋体" w:hAnsi="Times New Roman" w:cs="Times New Roman" w:hint="eastAsia"/>
                <w:b/>
                <w:szCs w:val="24"/>
              </w:rPr>
            </w:pPr>
            <w:r w:rsidRPr="009545B3">
              <w:rPr>
                <w:rFonts w:ascii="Times New Roman" w:eastAsia="宋体" w:hAnsi="Times New Roman" w:cs="Times New Roman" w:hint="eastAsia"/>
                <w:b/>
                <w:szCs w:val="24"/>
              </w:rPr>
              <w:t>摘要描述</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1.1</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注册用户</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输入注册信息，完成用户注册操作。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1.2</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用户登录</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输入用户名和密码，完成用户登录操作。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1.3</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发布</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用户登录后，发布</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1.4</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搜索</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输入</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的名称，完成</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搜索操作。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1.5</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信息，修改，删除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1.6</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用户管理评论信息，修改，删除评论信息操作。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1.7</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发布评论</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用户登录后，可以对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进行发布评论操作。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2.1</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管理用户</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管理员负责管理用户基本信息。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2.2</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w:t>
            </w:r>
            <w:r w:rsidRPr="009545B3">
              <w:rPr>
                <w:rFonts w:ascii="Times New Roman" w:eastAsia="宋体" w:hAnsi="Times New Roman" w:cs="Times New Roman" w:hint="eastAsia"/>
                <w:szCs w:val="21"/>
              </w:rPr>
              <w:t>帖子</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管理员负责管理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，删除</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信息。</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3</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管理评论</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管理评论信息，删除评论操作。</w:t>
            </w:r>
          </w:p>
        </w:tc>
      </w:tr>
      <w:tr w:rsidR="009545B3" w:rsidRPr="009545B3" w:rsidTr="009545B3">
        <w:trPr>
          <w:jc w:val="center"/>
        </w:trPr>
        <w:tc>
          <w:tcPr>
            <w:tcW w:w="1584" w:type="dxa"/>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2</w:t>
            </w:r>
            <w:r w:rsidRPr="009545B3">
              <w:rPr>
                <w:rFonts w:ascii="Times New Roman" w:eastAsia="宋体" w:hAnsi="Times New Roman" w:cs="Times New Roman"/>
                <w:szCs w:val="24"/>
              </w:rPr>
              <w:t>.4</w:t>
            </w:r>
          </w:p>
        </w:tc>
        <w:tc>
          <w:tcPr>
            <w:tcW w:w="1627"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管理员登录</w:t>
            </w:r>
          </w:p>
        </w:tc>
        <w:tc>
          <w:tcPr>
            <w:tcW w:w="5311" w:type="dxa"/>
            <w:shd w:val="clear" w:color="auto" w:fill="auto"/>
          </w:tcPr>
          <w:p w:rsidR="009545B3" w:rsidRPr="009545B3" w:rsidRDefault="009545B3" w:rsidP="009545B3">
            <w:pPr>
              <w:jc w:val="left"/>
              <w:rPr>
                <w:rFonts w:ascii="Times New Roman" w:eastAsia="宋体" w:hAnsi="Times New Roman" w:cs="Times New Roman" w:hint="eastAsia"/>
                <w:szCs w:val="24"/>
              </w:rPr>
            </w:pPr>
            <w:r w:rsidRPr="009545B3">
              <w:rPr>
                <w:rFonts w:ascii="Times New Roman" w:eastAsia="宋体" w:hAnsi="Times New Roman" w:cs="Times New Roman" w:hint="eastAsia"/>
                <w:szCs w:val="24"/>
              </w:rPr>
              <w:t>输入用户名和密码，完成管理员登录操作。</w:t>
            </w:r>
          </w:p>
        </w:tc>
      </w:tr>
    </w:tbl>
    <w:p w:rsidR="009545B3" w:rsidRPr="009545B3" w:rsidRDefault="009545B3" w:rsidP="009545B3">
      <w:pPr>
        <w:keepNext/>
        <w:keepLines/>
        <w:outlineLvl w:val="2"/>
        <w:rPr>
          <w:rFonts w:ascii="Times New Roman" w:eastAsia="黑体" w:hAnsi="Times New Roman" w:cs="Times New Roman" w:hint="eastAsia"/>
          <w:b/>
          <w:bCs/>
          <w:color w:val="000000"/>
          <w:sz w:val="28"/>
          <w:szCs w:val="28"/>
        </w:rPr>
      </w:pPr>
      <w:bookmarkStart w:id="43" w:name="_Toc444775021"/>
      <w:bookmarkStart w:id="44" w:name="_Toc511661867"/>
      <w:bookmarkStart w:id="45" w:name="_Toc38700042"/>
      <w:r w:rsidRPr="009545B3">
        <w:rPr>
          <w:rFonts w:ascii="Times New Roman" w:eastAsia="黑体" w:hAnsi="Times New Roman" w:cs="Times New Roman" w:hint="eastAsia"/>
          <w:b/>
          <w:bCs/>
          <w:color w:val="000000"/>
          <w:sz w:val="28"/>
          <w:szCs w:val="28"/>
        </w:rPr>
        <w:t xml:space="preserve">2.2.2 </w:t>
      </w:r>
      <w:r w:rsidRPr="009545B3">
        <w:rPr>
          <w:rFonts w:ascii="Times New Roman" w:eastAsia="黑体" w:hAnsi="Times New Roman" w:cs="Times New Roman" w:hint="eastAsia"/>
          <w:b/>
          <w:bCs/>
          <w:color w:val="000000"/>
          <w:sz w:val="28"/>
          <w:szCs w:val="28"/>
        </w:rPr>
        <w:t>用例描述</w:t>
      </w:r>
      <w:bookmarkEnd w:id="43"/>
      <w:bookmarkEnd w:id="44"/>
      <w:bookmarkEnd w:id="45"/>
    </w:p>
    <w:p w:rsidR="009545B3" w:rsidRPr="009545B3" w:rsidRDefault="009545B3" w:rsidP="009545B3">
      <w:pPr>
        <w:spacing w:line="360" w:lineRule="auto"/>
        <w:ind w:firstLineChars="150" w:firstLine="360"/>
        <w:jc w:val="left"/>
        <w:rPr>
          <w:rFonts w:ascii="Times New Roman" w:eastAsia="黑体" w:hAnsi="Times New Roman" w:cs="Times New Roman" w:hint="eastAsia"/>
          <w:bCs/>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1</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用户可以通过管理帖子</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内容进行管理操作，包括对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的添加，查询帖子信息，删除帖子信息。管理帖子信息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22620" cy="3070860"/>
            <wp:effectExtent l="0" t="0" r="0" b="0"/>
            <wp:docPr id="38" name="图片 38" descr="教务处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教务处用例图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07086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hint="eastAsia"/>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管理帖子</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2.2</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2.2</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6964"/>
      </w:tblGrid>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szCs w:val="24"/>
              </w:rPr>
              <w:t>5</w:t>
            </w:r>
            <w:r w:rsidRPr="009545B3">
              <w:rPr>
                <w:rFonts w:ascii="Times New Roman" w:eastAsia="宋体" w:hAnsi="Times New Roman" w:cs="Times New Roman" w:hint="eastAsia"/>
                <w:szCs w:val="24"/>
              </w:rPr>
              <w:t>.1</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6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查询帖子信息</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trHeight w:val="285"/>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6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完成查询帖子操作。</w:t>
            </w:r>
          </w:p>
        </w:tc>
      </w:tr>
      <w:tr w:rsidR="009545B3" w:rsidRPr="009545B3" w:rsidTr="009545B3">
        <w:trPr>
          <w:trHeight w:val="272"/>
          <w:jc w:val="center"/>
        </w:trPr>
        <w:tc>
          <w:tcPr>
            <w:tcW w:w="1545"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64" w:type="dxa"/>
          </w:tcPr>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用户对帖子进行浏览查看帖子详细的操作。</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w:t>
            </w:r>
          </w:p>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用户输入帖子信息，点击帖子详细操作。</w:t>
            </w:r>
          </w:p>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显示查询的帖子的详细信息。</w:t>
            </w:r>
          </w:p>
        </w:tc>
      </w:tr>
      <w:tr w:rsidR="009545B3" w:rsidRPr="009545B3" w:rsidTr="009545B3">
        <w:trPr>
          <w:trHeight w:val="272"/>
          <w:jc w:val="center"/>
        </w:trPr>
        <w:tc>
          <w:tcPr>
            <w:tcW w:w="15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6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2.3</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2.3</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删除帖子信息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在帖子表中删除一条帖子信息。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用户在管理帖子页面选取删除帖子项。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系统显示帖子列表界面，选择一条记录，点击删除按钮。</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用户点击确定，提交删除请求。</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将删除帖子信息更新到帖子信息表中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lastRenderedPageBreak/>
        <w:t xml:space="preserve">    </w:t>
      </w:r>
      <w:r w:rsidRPr="009545B3">
        <w:rPr>
          <w:rFonts w:ascii="Times New Roman" w:eastAsia="宋体" w:hAnsi="Times New Roman" w:cs="Times New Roman" w:hint="eastAsia"/>
          <w:sz w:val="24"/>
          <w:szCs w:val="24"/>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2.4</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2.4</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添加帖子信息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在帖子信息表中添加一条帖子信息。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用户可以对帖子信息进行添加操作。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用户在管理主界面管理帖子</w:t>
            </w:r>
            <w:r w:rsidRPr="009545B3">
              <w:rPr>
                <w:rFonts w:ascii="Times New Roman" w:eastAsia="宋体" w:hAnsi="Times New Roman" w:cs="Times New Roman" w:hint="eastAsia"/>
                <w:szCs w:val="21"/>
              </w:rPr>
              <w:t>信息</w:t>
            </w:r>
            <w:r w:rsidRPr="009545B3">
              <w:rPr>
                <w:rFonts w:ascii="Times New Roman" w:eastAsia="宋体" w:hAnsi="Times New Roman" w:cs="Times New Roman" w:hint="eastAsia"/>
                <w:szCs w:val="24"/>
              </w:rPr>
              <w:t>。</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系统显示帖子列表界面，添加帖子操作。</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用户点击确定，提交添加请求。</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操作添加按钮，提交操作成功。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将帖子信息添加到帖子信息表中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 w:val="24"/>
          <w:szCs w:val="24"/>
        </w:rPr>
        <w:t>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2.5</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帖子</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1.5.4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修改帖子信息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登录用户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在帖子表中修改一条帖子信息。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用户可以对帖子信息进行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bl>
    <w:p w:rsidR="009545B3" w:rsidRPr="009545B3" w:rsidRDefault="009545B3" w:rsidP="009545B3">
      <w:pPr>
        <w:rPr>
          <w:rFonts w:ascii="Times New Roman" w:eastAsia="宋体" w:hAnsi="Times New Roman" w:cs="Times New Roman"/>
          <w:vanish/>
          <w:szCs w:val="24"/>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用户在管理帖子页面选取修改帖子项。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系统显示帖子列表界面，选择一条记录，点击修改按钮。</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用户点击确定，提交修改请求。</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将修改信息更新到帖子信息表中</w:t>
            </w:r>
          </w:p>
        </w:tc>
      </w:tr>
      <w:tr w:rsidR="009545B3" w:rsidRPr="009545B3" w:rsidTr="009545B3">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rPr>
          <w:rFonts w:ascii="Times New Roman" w:eastAsia="宋体" w:hAnsi="Times New Roman" w:cs="Times New Roman" w:hint="eastAsia"/>
          <w:szCs w:val="24"/>
        </w:rPr>
      </w:pPr>
    </w:p>
    <w:p w:rsidR="009545B3" w:rsidRPr="009545B3" w:rsidRDefault="009545B3" w:rsidP="009545B3">
      <w:pPr>
        <w:rPr>
          <w:rFonts w:ascii="Times New Roman" w:eastAsia="宋体" w:hAnsi="Times New Roman" w:cs="Times New Roman" w:hint="eastAsia"/>
          <w:szCs w:val="24"/>
        </w:rPr>
      </w:pPr>
    </w:p>
    <w:p w:rsidR="009545B3" w:rsidRPr="009545B3" w:rsidRDefault="009545B3" w:rsidP="009545B3">
      <w:pPr>
        <w:spacing w:line="360" w:lineRule="auto"/>
        <w:jc w:val="center"/>
        <w:rPr>
          <w:rFonts w:ascii="Times New Roman" w:eastAsia="宋体" w:hAnsi="Times New Roman" w:cs="Times New Roman"/>
          <w:szCs w:val="21"/>
        </w:rPr>
      </w:pPr>
    </w:p>
    <w:p w:rsidR="009545B3" w:rsidRPr="009545B3" w:rsidRDefault="009545B3" w:rsidP="009545B3">
      <w:pPr>
        <w:spacing w:line="360" w:lineRule="auto"/>
        <w:jc w:val="left"/>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 xml:space="preserve">    </w:t>
      </w:r>
    </w:p>
    <w:p w:rsidR="009545B3" w:rsidRPr="009545B3" w:rsidRDefault="009545B3" w:rsidP="009545B3">
      <w:pPr>
        <w:spacing w:line="360" w:lineRule="auto"/>
        <w:ind w:firstLineChars="150" w:firstLine="360"/>
        <w:jc w:val="left"/>
        <w:rPr>
          <w:rFonts w:ascii="Times New Roman" w:eastAsia="黑体" w:hAnsi="Times New Roman" w:cs="Times New Roman" w:hint="eastAsia"/>
          <w:bCs/>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2</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管理帖子分类用例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管理员可以通过管理帖子分类</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对帖子分类进行管理操作。管理帖子分类</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2.5</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ahoma" w:eastAsia="黑体" w:hAnsi="Tahoma" w:cs="Times New Roman"/>
          <w:noProof/>
          <w:color w:val="000000"/>
          <w:sz w:val="24"/>
          <w:szCs w:val="18"/>
        </w:rPr>
        <w:lastRenderedPageBreak/>
        <w:drawing>
          <wp:inline distT="0" distB="0" distL="0" distR="0">
            <wp:extent cx="5775960" cy="3025140"/>
            <wp:effectExtent l="0" t="0" r="0" b="3810"/>
            <wp:docPr id="37" name="图片 37" descr="教务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教务处用例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5960" cy="302514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hint="eastAsia"/>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5</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删除帖子分类信息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2.6</w:t>
      </w:r>
      <w:r w:rsidRPr="009545B3">
        <w:rPr>
          <w:rFonts w:ascii="Times New Roman" w:eastAsia="宋体" w:hAnsi="Times New Roman" w:cs="Times New Roman" w:hint="eastAsia"/>
          <w:szCs w:val="21"/>
        </w:rPr>
        <w:t>删除</w:t>
      </w:r>
      <w:r w:rsidRPr="009545B3">
        <w:rPr>
          <w:rFonts w:ascii="Times New Roman" w:eastAsia="宋体" w:hAnsi="Times New Roman" w:cs="Times New Roman" w:hint="eastAsia"/>
          <w:sz w:val="24"/>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删除帖子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在帖子分类信息表中删除一条帖子分类信息。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管理员可以对帖子分类信息进行删除操作。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管理员在管理主界面选取管理帖子分类项。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系统显示帖子分类列表界面，选择一条记录，点击删除按钮。</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管理员点击确定，提交删除请求。</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系统显示删除成功。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将删除帖子分类信息更新到帖子分类信息表中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添加帖子分类</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2.7</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1"/>
        </w:rPr>
        <w:t>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2.3.2</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添加帖子分类信息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在帖子分类表中添加帖子分类信息。</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管理员可以对帖子分类信息进行添加操作。</w:t>
            </w:r>
          </w:p>
        </w:tc>
      </w:tr>
      <w:tr w:rsidR="009545B3" w:rsidRPr="009545B3" w:rsidTr="009545B3">
        <w:trPr>
          <w:jc w:val="center"/>
        </w:trPr>
        <w:tc>
          <w:tcPr>
            <w:tcW w:w="1548"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1.</w:t>
            </w:r>
            <w:r w:rsidRPr="009545B3">
              <w:rPr>
                <w:rFonts w:ascii="Times New Roman" w:eastAsia="宋体" w:hAnsi="Times New Roman" w:cs="Times New Roman" w:hint="eastAsia"/>
                <w:szCs w:val="24"/>
              </w:rPr>
              <w:t>在主界面选取管理景点分类项。</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系统显示帖子分类列表界面，输入帖子分类，添加操作。</w:t>
            </w:r>
          </w:p>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管理提出添加帖子分类的数据库请求。</w:t>
            </w:r>
          </w:p>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系统检查操作的有效性，接受添加操作请求。</w:t>
            </w:r>
          </w:p>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操作完成，提交操作成功。</w:t>
            </w:r>
          </w:p>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将添加信息更新到帖子分类信息表中</w:t>
            </w:r>
          </w:p>
        </w:tc>
      </w:tr>
    </w:tbl>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lastRenderedPageBreak/>
        <w:t>续</w:t>
      </w: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2.7</w:t>
      </w:r>
      <w:r w:rsidRPr="009545B3">
        <w:rPr>
          <w:rFonts w:ascii="Times New Roman" w:eastAsia="宋体" w:hAnsi="Times New Roman" w:cs="Times New Roman" w:hint="eastAsia"/>
          <w:szCs w:val="21"/>
        </w:rPr>
        <w:t>添加帖子分类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jc w:val="center"/>
        <w:rPr>
          <w:rFonts w:ascii="Times New Roman" w:eastAsia="宋体" w:hAnsi="Times New Roman" w:cs="Times New Roman"/>
          <w:szCs w:val="21"/>
        </w:rPr>
      </w:pP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查询帖子分类信息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2.8</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2.8</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查询帖子分类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2.3.3</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完成查询</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管理员在管理主界面选取管理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系统显示用户列表界面。</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w:t>
            </w:r>
            <w:proofErr w:type="gramStart"/>
            <w:r w:rsidRPr="009545B3">
              <w:rPr>
                <w:rFonts w:ascii="Times New Roman" w:eastAsia="宋体" w:hAnsi="Times New Roman" w:cs="Times New Roman" w:hint="eastAsia"/>
                <w:szCs w:val="24"/>
              </w:rPr>
              <w:t>点击某</w:t>
            </w:r>
            <w:proofErr w:type="gramEnd"/>
            <w:r w:rsidRPr="009545B3">
              <w:rPr>
                <w:rFonts w:ascii="Times New Roman" w:eastAsia="宋体" w:hAnsi="Times New Roman" w:cs="Times New Roman" w:hint="eastAsia"/>
                <w:szCs w:val="24"/>
              </w:rPr>
              <w:t>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分类信息操作。</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修改帖子分类信息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2.9</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2.9</w:t>
      </w:r>
      <w:r w:rsidRPr="009545B3">
        <w:rPr>
          <w:rFonts w:ascii="Times New Roman" w:eastAsia="宋体" w:hAnsi="Times New Roman" w:cs="Times New Roman" w:hint="eastAsia"/>
          <w:szCs w:val="21"/>
        </w:rPr>
        <w:t>修改帖子分类</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2.3.4</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修改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已经以管理员身份登录。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在</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分类表中修改一条</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管理员可以对</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分类信息进行</w:t>
            </w:r>
            <w:r w:rsidRPr="009545B3">
              <w:rPr>
                <w:rFonts w:ascii="Times New Roman" w:eastAsia="宋体" w:hAnsi="Times New Roman" w:cs="Times New Roman" w:hint="eastAsia"/>
                <w:szCs w:val="21"/>
              </w:rPr>
              <w:t>修改</w:t>
            </w:r>
            <w:r w:rsidRPr="009545B3">
              <w:rPr>
                <w:rFonts w:ascii="Times New Roman" w:eastAsia="宋体" w:hAnsi="Times New Roman" w:cs="Times New Roman" w:hint="eastAsia"/>
                <w:szCs w:val="24"/>
              </w:rPr>
              <w:t>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管理员在管理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分类页面选取管理</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分类列表界面，选择一条记录，点击修改按钮。</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管理员点击确定，提交修改请求。</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系统检查操作的有效性。</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系统显示修改成功。</w:t>
            </w:r>
          </w:p>
          <w:p w:rsidR="009545B3" w:rsidRPr="009545B3" w:rsidRDefault="009545B3" w:rsidP="009545B3">
            <w:pPr>
              <w:ind w:left="12" w:hanging="12"/>
              <w:rPr>
                <w:rFonts w:ascii="Times New Roman" w:eastAsia="宋体" w:hAnsi="Times New Roman" w:cs="Times New Roman"/>
                <w:szCs w:val="24"/>
              </w:rPr>
            </w:pPr>
            <w:r w:rsidRPr="009545B3">
              <w:rPr>
                <w:rFonts w:ascii="Times New Roman" w:eastAsia="宋体" w:hAnsi="Times New Roman" w:cs="Times New Roman" w:hint="eastAsia"/>
                <w:szCs w:val="24"/>
              </w:rPr>
              <w:t xml:space="preserve">6. </w:t>
            </w:r>
            <w:r w:rsidRPr="009545B3">
              <w:rPr>
                <w:rFonts w:ascii="Times New Roman" w:eastAsia="宋体" w:hAnsi="Times New Roman" w:cs="Times New Roman" w:hint="eastAsia"/>
                <w:szCs w:val="24"/>
              </w:rPr>
              <w:t>将修改信息更新到</w:t>
            </w:r>
            <w:r w:rsidRPr="009545B3">
              <w:rPr>
                <w:rFonts w:ascii="Times New Roman" w:eastAsia="宋体" w:hAnsi="Times New Roman" w:cs="Times New Roman" w:hint="eastAsia"/>
                <w:szCs w:val="21"/>
              </w:rPr>
              <w:t>帖子</w:t>
            </w:r>
            <w:r w:rsidRPr="009545B3">
              <w:rPr>
                <w:rFonts w:ascii="Times New Roman" w:eastAsia="宋体" w:hAnsi="Times New Roman" w:cs="Times New Roman" w:hint="eastAsia"/>
                <w:szCs w:val="24"/>
              </w:rPr>
              <w:t>分类信息表中</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4a</w:t>
            </w:r>
            <w:r w:rsidRPr="009545B3">
              <w:rPr>
                <w:rFonts w:ascii="Times New Roman" w:eastAsia="宋体" w:hAnsi="Times New Roman" w:cs="Times New Roman" w:hint="eastAsia"/>
                <w:szCs w:val="24"/>
              </w:rPr>
              <w:t>弹出窗口，如果确认删除，操作开始，否则操作取消，转入步骤</w:t>
            </w:r>
            <w:r w:rsidRPr="009545B3">
              <w:rPr>
                <w:rFonts w:ascii="Times New Roman" w:eastAsia="宋体" w:hAnsi="Times New Roman" w:cs="Times New Roman" w:hint="eastAsia"/>
                <w:szCs w:val="24"/>
              </w:rPr>
              <w:t>6</w:t>
            </w:r>
            <w:r w:rsidRPr="009545B3">
              <w:rPr>
                <w:rFonts w:ascii="Times New Roman" w:eastAsia="宋体" w:hAnsi="Times New Roman" w:cs="Times New Roman" w:hint="eastAsia"/>
                <w:szCs w:val="24"/>
              </w:rPr>
              <w:t>。</w:t>
            </w:r>
          </w:p>
        </w:tc>
      </w:tr>
    </w:tbl>
    <w:p w:rsidR="009545B3" w:rsidRPr="009545B3" w:rsidRDefault="009545B3" w:rsidP="009545B3">
      <w:pPr>
        <w:spacing w:line="360" w:lineRule="auto"/>
        <w:ind w:firstLineChars="150" w:firstLine="360"/>
        <w:jc w:val="left"/>
        <w:rPr>
          <w:rFonts w:ascii="Times New Roman" w:eastAsia="黑体" w:hAnsi="Times New Roman" w:cs="Times New Roman" w:hint="eastAsia"/>
          <w:bCs/>
          <w:sz w:val="24"/>
          <w:szCs w:val="24"/>
        </w:rPr>
      </w:pPr>
    </w:p>
    <w:p w:rsidR="009545B3" w:rsidRPr="009545B3" w:rsidRDefault="009545B3" w:rsidP="009545B3">
      <w:pPr>
        <w:spacing w:line="360" w:lineRule="auto"/>
        <w:ind w:firstLineChars="150" w:firstLine="360"/>
        <w:jc w:val="left"/>
        <w:rPr>
          <w:rFonts w:ascii="Times New Roman" w:eastAsia="宋体" w:hAnsi="Times New Roman" w:cs="Times New Roman" w:hint="eastAsia"/>
          <w:sz w:val="24"/>
          <w:szCs w:val="24"/>
        </w:rPr>
      </w:pP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3</w:t>
      </w:r>
      <w:r w:rsidRPr="009545B3">
        <w:rPr>
          <w:rFonts w:ascii="Times New Roman" w:eastAsia="黑体" w:hAnsi="Times New Roman" w:cs="Times New Roman"/>
          <w:bCs/>
          <w:sz w:val="24"/>
          <w:szCs w:val="24"/>
        </w:rPr>
        <w:t>）</w:t>
      </w:r>
      <w:r w:rsidRPr="009545B3">
        <w:rPr>
          <w:rFonts w:ascii="Times New Roman" w:eastAsia="黑体" w:hAnsi="Times New Roman" w:cs="Times New Roman" w:hint="eastAsia"/>
          <w:bCs/>
          <w:sz w:val="24"/>
          <w:szCs w:val="24"/>
        </w:rPr>
        <w:t>管理评论用例</w:t>
      </w:r>
    </w:p>
    <w:p w:rsidR="009545B3" w:rsidRPr="009545B3" w:rsidRDefault="009545B3" w:rsidP="009545B3">
      <w:pPr>
        <w:spacing w:line="360" w:lineRule="auto"/>
        <w:ind w:firstLineChars="200" w:firstLine="480"/>
        <w:jc w:val="left"/>
        <w:rPr>
          <w:rFonts w:ascii="Times New Roman" w:eastAsia="黑体" w:hAnsi="Times New Roman" w:cs="Times New Roman"/>
          <w:bCs/>
          <w:sz w:val="24"/>
          <w:szCs w:val="24"/>
        </w:rPr>
      </w:pPr>
      <w:r w:rsidRPr="009545B3">
        <w:rPr>
          <w:rFonts w:ascii="Times New Roman" w:eastAsia="宋体" w:hAnsi="Times New Roman" w:cs="Times New Roman" w:hint="eastAsia"/>
          <w:sz w:val="24"/>
          <w:szCs w:val="24"/>
        </w:rPr>
        <w:t>用户可以通过管理评论</w:t>
      </w:r>
      <w:r w:rsidRPr="009545B3">
        <w:rPr>
          <w:rFonts w:ascii="Times New Roman" w:eastAsia="宋体" w:hAnsi="Times New Roman" w:cs="Times New Roman"/>
          <w:sz w:val="24"/>
          <w:szCs w:val="24"/>
        </w:rPr>
        <w:t>用例</w:t>
      </w:r>
      <w:r w:rsidRPr="009545B3">
        <w:rPr>
          <w:rFonts w:ascii="Times New Roman" w:eastAsia="宋体" w:hAnsi="Times New Roman" w:cs="Times New Roman" w:hint="eastAsia"/>
          <w:sz w:val="24"/>
          <w:szCs w:val="24"/>
        </w:rPr>
        <w:t>对评论信息进行管理操作，包括浏览评论信息，删除评论信息。管理评论信息</w:t>
      </w:r>
      <w:r w:rsidRPr="009545B3">
        <w:rPr>
          <w:rFonts w:ascii="Times New Roman" w:eastAsia="宋体" w:hAnsi="Times New Roman" w:cs="Times New Roman"/>
          <w:sz w:val="24"/>
          <w:szCs w:val="24"/>
        </w:rPr>
        <w:t>用例图如图</w:t>
      </w:r>
      <w:r w:rsidRPr="009545B3">
        <w:rPr>
          <w:rFonts w:ascii="Times New Roman" w:eastAsia="宋体" w:hAnsi="Times New Roman" w:cs="Times New Roman" w:hint="eastAsia"/>
          <w:sz w:val="24"/>
          <w:szCs w:val="24"/>
        </w:rPr>
        <w:t>2.6</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黑体" w:hAnsi="Times New Roman" w:cs="Times New Roman"/>
          <w:sz w:val="24"/>
          <w:szCs w:val="24"/>
        </w:rPr>
      </w:pPr>
      <w:r w:rsidRPr="009545B3">
        <w:rPr>
          <w:rFonts w:ascii="Times New Roman" w:eastAsia="宋体" w:hAnsi="Times New Roman" w:cs="Times New Roman"/>
          <w:noProof/>
          <w:szCs w:val="24"/>
        </w:rPr>
        <w:lastRenderedPageBreak/>
        <w:drawing>
          <wp:inline distT="0" distB="0" distL="0" distR="0">
            <wp:extent cx="5760720" cy="1752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52600"/>
                    </a:xfrm>
                    <a:prstGeom prst="rect">
                      <a:avLst/>
                    </a:prstGeom>
                    <a:noFill/>
                    <a:ln>
                      <a:noFill/>
                    </a:ln>
                  </pic:spPr>
                </pic:pic>
              </a:graphicData>
            </a:graphic>
          </wp:inline>
        </w:drawing>
      </w:r>
    </w:p>
    <w:p w:rsidR="009545B3" w:rsidRPr="009545B3" w:rsidRDefault="009545B3" w:rsidP="009545B3">
      <w:pPr>
        <w:ind w:firstLineChars="3" w:firstLine="6"/>
        <w:jc w:val="center"/>
        <w:rPr>
          <w:rFonts w:ascii="Times New Roman" w:eastAsia="宋体" w:hAnsi="Times New Roman" w:cs="Times New Roman" w:hint="eastAsia"/>
          <w:szCs w:val="21"/>
        </w:rPr>
      </w:pPr>
      <w:r w:rsidRPr="009545B3">
        <w:rPr>
          <w:rFonts w:ascii="Times New Roman" w:eastAsia="宋体" w:hAnsi="Times New Roman" w:cs="Times New Roman"/>
          <w:szCs w:val="21"/>
        </w:rPr>
        <w:t>图</w:t>
      </w:r>
      <w:r w:rsidRPr="009545B3">
        <w:rPr>
          <w:rFonts w:ascii="Times New Roman" w:eastAsia="宋体" w:hAnsi="Times New Roman" w:cs="Times New Roman" w:hint="eastAsia"/>
          <w:szCs w:val="21"/>
        </w:rPr>
        <w:t>2</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管理评论</w:t>
      </w:r>
      <w:r w:rsidRPr="009545B3">
        <w:rPr>
          <w:rFonts w:ascii="Times New Roman" w:eastAsia="宋体" w:hAnsi="Times New Roman" w:cs="Times New Roman"/>
          <w:szCs w:val="21"/>
        </w:rPr>
        <w:t>用例图</w:t>
      </w:r>
    </w:p>
    <w:p w:rsidR="009545B3" w:rsidRPr="009545B3" w:rsidRDefault="009545B3" w:rsidP="009545B3">
      <w:pPr>
        <w:spacing w:line="360" w:lineRule="auto"/>
        <w:ind w:firstLineChars="200" w:firstLine="480"/>
        <w:jc w:val="left"/>
        <w:rPr>
          <w:rFonts w:ascii="Times New Roman" w:eastAsia="宋体" w:hAnsi="Times New Roman" w:cs="Times New Roman"/>
          <w:sz w:val="24"/>
          <w:szCs w:val="24"/>
        </w:rPr>
      </w:pPr>
      <w:r w:rsidRPr="009545B3">
        <w:rPr>
          <w:rFonts w:ascii="Times New Roman" w:eastAsia="宋体" w:hAnsi="Times New Roman" w:cs="Times New Roman" w:hint="eastAsia"/>
          <w:sz w:val="24"/>
          <w:szCs w:val="24"/>
        </w:rPr>
        <w:t>浏览评论信息</w:t>
      </w:r>
      <w:r w:rsidRPr="009545B3">
        <w:rPr>
          <w:rFonts w:ascii="Times New Roman" w:eastAsia="宋体" w:hAnsi="Times New Roman" w:cs="Times New Roman"/>
          <w:sz w:val="24"/>
          <w:szCs w:val="24"/>
        </w:rPr>
        <w:t>用例描述如表</w:t>
      </w:r>
      <w:r w:rsidRPr="009545B3">
        <w:rPr>
          <w:rFonts w:ascii="Times New Roman" w:eastAsia="宋体" w:hAnsi="Times New Roman" w:cs="Times New Roman" w:hint="eastAsia"/>
          <w:sz w:val="24"/>
          <w:szCs w:val="24"/>
        </w:rPr>
        <w:t>2.10</w:t>
      </w:r>
      <w:r w:rsidRPr="009545B3">
        <w:rPr>
          <w:rFonts w:ascii="Times New Roman" w:eastAsia="宋体" w:hAnsi="Times New Roman" w:cs="Times New Roman"/>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szCs w:val="21"/>
        </w:rPr>
        <w:t>表</w:t>
      </w:r>
      <w:r w:rsidRPr="009545B3">
        <w:rPr>
          <w:rFonts w:ascii="Times New Roman" w:eastAsia="宋体" w:hAnsi="Times New Roman" w:cs="Times New Roman" w:hint="eastAsia"/>
          <w:szCs w:val="21"/>
        </w:rPr>
        <w:t>2.10</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浏览评论</w:t>
      </w:r>
      <w:r w:rsidRPr="009545B3">
        <w:rPr>
          <w:rFonts w:ascii="Times New Roman" w:eastAsia="宋体" w:hAnsi="Times New Roman" w:cs="Times New Roman"/>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用例标识</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2.1.1</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用例名称</w:t>
            </w:r>
          </w:p>
        </w:tc>
        <w:tc>
          <w:tcPr>
            <w:tcW w:w="6974" w:type="dxa"/>
          </w:tcPr>
          <w:p w:rsidR="009545B3" w:rsidRPr="009545B3" w:rsidRDefault="009545B3" w:rsidP="009545B3">
            <w:pPr>
              <w:tabs>
                <w:tab w:val="left" w:pos="945"/>
              </w:tabs>
              <w:ind w:left="12"/>
              <w:rPr>
                <w:rFonts w:ascii="Times New Roman" w:eastAsia="宋体" w:hAnsi="Times New Roman" w:cs="Times New Roman"/>
                <w:szCs w:val="24"/>
              </w:rPr>
            </w:pPr>
            <w:r w:rsidRPr="009545B3">
              <w:rPr>
                <w:rFonts w:ascii="Times New Roman" w:eastAsia="宋体" w:hAnsi="Times New Roman" w:cs="Times New Roman" w:hint="eastAsia"/>
                <w:szCs w:val="24"/>
              </w:rPr>
              <w:t>浏览评论用例</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参与者</w:t>
            </w:r>
          </w:p>
        </w:tc>
        <w:tc>
          <w:tcPr>
            <w:tcW w:w="6974" w:type="dxa"/>
          </w:tcPr>
          <w:p w:rsidR="009545B3" w:rsidRPr="009545B3" w:rsidRDefault="009545B3" w:rsidP="009545B3">
            <w:pPr>
              <w:ind w:left="12"/>
              <w:rPr>
                <w:rFonts w:ascii="Times New Roman" w:eastAsia="宋体" w:hAnsi="Times New Roman" w:cs="Times New Roman" w:hint="eastAsia"/>
                <w:szCs w:val="24"/>
              </w:rPr>
            </w:pPr>
            <w:r w:rsidRPr="009545B3">
              <w:rPr>
                <w:rFonts w:ascii="Times New Roman" w:eastAsia="宋体" w:hAnsi="Times New Roman" w:cs="Times New Roman" w:hint="eastAsia"/>
                <w:szCs w:val="24"/>
              </w:rPr>
              <w:t>用户</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前置条件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用户已经登录。</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后置条件</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完成浏览评论操作。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用例概述</w:t>
            </w:r>
          </w:p>
        </w:tc>
        <w:tc>
          <w:tcPr>
            <w:tcW w:w="6974" w:type="dxa"/>
          </w:tcPr>
          <w:p w:rsidR="009545B3" w:rsidRPr="009545B3" w:rsidRDefault="009545B3" w:rsidP="009545B3">
            <w:pPr>
              <w:ind w:left="12"/>
              <w:rPr>
                <w:rFonts w:ascii="Times New Roman" w:eastAsia="宋体" w:hAnsi="Times New Roman" w:cs="Times New Roman"/>
                <w:szCs w:val="24"/>
              </w:rPr>
            </w:pPr>
            <w:r w:rsidRPr="009545B3">
              <w:rPr>
                <w:rFonts w:ascii="Times New Roman" w:eastAsia="宋体" w:hAnsi="Times New Roman" w:cs="Times New Roman" w:hint="eastAsia"/>
                <w:szCs w:val="24"/>
              </w:rPr>
              <w:t>用户对评论进行浏览操作。</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基本事件流</w:t>
            </w:r>
          </w:p>
        </w:tc>
        <w:tc>
          <w:tcPr>
            <w:tcW w:w="6974" w:type="dxa"/>
          </w:tcPr>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1. </w:t>
            </w:r>
            <w:r w:rsidRPr="009545B3">
              <w:rPr>
                <w:rFonts w:ascii="Times New Roman" w:eastAsia="宋体" w:hAnsi="Times New Roman" w:cs="Times New Roman" w:hint="eastAsia"/>
                <w:szCs w:val="24"/>
              </w:rPr>
              <w:t>用户在管理主界面选取管理</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项。</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2. </w:t>
            </w:r>
            <w:r w:rsidRPr="009545B3">
              <w:rPr>
                <w:rFonts w:ascii="Times New Roman" w:eastAsia="宋体" w:hAnsi="Times New Roman" w:cs="Times New Roman" w:hint="eastAsia"/>
                <w:szCs w:val="24"/>
              </w:rPr>
              <w:t>系统显示</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列表界面。</w:t>
            </w:r>
          </w:p>
          <w:p w:rsidR="009545B3" w:rsidRPr="009545B3" w:rsidRDefault="009545B3" w:rsidP="009545B3">
            <w:pPr>
              <w:ind w:left="12" w:hanging="12"/>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3. </w:t>
            </w:r>
            <w:r w:rsidRPr="009545B3">
              <w:rPr>
                <w:rFonts w:ascii="Times New Roman" w:eastAsia="宋体" w:hAnsi="Times New Roman" w:cs="Times New Roman" w:hint="eastAsia"/>
                <w:szCs w:val="24"/>
              </w:rPr>
              <w:t>用户</w:t>
            </w:r>
            <w:proofErr w:type="gramStart"/>
            <w:r w:rsidRPr="009545B3">
              <w:rPr>
                <w:rFonts w:ascii="Times New Roman" w:eastAsia="宋体" w:hAnsi="Times New Roman" w:cs="Times New Roman" w:hint="eastAsia"/>
                <w:szCs w:val="24"/>
              </w:rPr>
              <w:t>点击某</w:t>
            </w:r>
            <w:proofErr w:type="gramEnd"/>
            <w:r w:rsidRPr="009545B3">
              <w:rPr>
                <w:rFonts w:ascii="Times New Roman" w:eastAsia="宋体" w:hAnsi="Times New Roman" w:cs="Times New Roman" w:hint="eastAsia"/>
                <w:szCs w:val="24"/>
              </w:rPr>
              <w:t>一条</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信息操作。</w:t>
            </w:r>
          </w:p>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 xml:space="preserve">4. </w:t>
            </w:r>
            <w:r w:rsidRPr="009545B3">
              <w:rPr>
                <w:rFonts w:ascii="Times New Roman" w:eastAsia="宋体" w:hAnsi="Times New Roman" w:cs="Times New Roman" w:hint="eastAsia"/>
                <w:szCs w:val="24"/>
              </w:rPr>
              <w:t>系统检查输入信息的有效性。</w:t>
            </w:r>
          </w:p>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 xml:space="preserve">5. </w:t>
            </w:r>
            <w:r w:rsidRPr="009545B3">
              <w:rPr>
                <w:rFonts w:ascii="Times New Roman" w:eastAsia="宋体" w:hAnsi="Times New Roman" w:cs="Times New Roman" w:hint="eastAsia"/>
                <w:szCs w:val="24"/>
              </w:rPr>
              <w:t>显示查询出来的</w:t>
            </w:r>
            <w:r w:rsidRPr="009545B3">
              <w:rPr>
                <w:rFonts w:ascii="Times New Roman" w:eastAsia="宋体" w:hAnsi="Times New Roman" w:cs="Times New Roman" w:hint="eastAsia"/>
                <w:szCs w:val="21"/>
              </w:rPr>
              <w:t>评论</w:t>
            </w:r>
            <w:r w:rsidRPr="009545B3">
              <w:rPr>
                <w:rFonts w:ascii="Times New Roman" w:eastAsia="宋体" w:hAnsi="Times New Roman" w:cs="Times New Roman" w:hint="eastAsia"/>
                <w:szCs w:val="24"/>
              </w:rPr>
              <w:t>信息。</w:t>
            </w:r>
          </w:p>
        </w:tc>
      </w:tr>
      <w:tr w:rsidR="009545B3" w:rsidRPr="009545B3" w:rsidTr="009545B3">
        <w:trPr>
          <w:jc w:val="center"/>
        </w:trPr>
        <w:tc>
          <w:tcPr>
            <w:tcW w:w="1548" w:type="dxa"/>
          </w:tcPr>
          <w:p w:rsidR="009545B3" w:rsidRPr="009545B3" w:rsidRDefault="009545B3" w:rsidP="009545B3">
            <w:pPr>
              <w:ind w:left="363" w:hanging="363"/>
              <w:rPr>
                <w:rFonts w:ascii="Times New Roman" w:eastAsia="宋体" w:hAnsi="Times New Roman" w:cs="Times New Roman"/>
                <w:b/>
                <w:szCs w:val="24"/>
              </w:rPr>
            </w:pPr>
            <w:r w:rsidRPr="009545B3">
              <w:rPr>
                <w:rFonts w:ascii="Times New Roman" w:eastAsia="宋体" w:hAnsi="Times New Roman" w:cs="Times New Roman" w:hint="eastAsia"/>
                <w:b/>
                <w:szCs w:val="24"/>
              </w:rPr>
              <w:t>备选事件流</w:t>
            </w:r>
          </w:p>
        </w:tc>
        <w:tc>
          <w:tcPr>
            <w:tcW w:w="6974" w:type="dxa"/>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无。</w:t>
            </w:r>
          </w:p>
        </w:tc>
      </w:tr>
    </w:tbl>
    <w:p w:rsidR="009545B3" w:rsidRPr="009545B3" w:rsidRDefault="009545B3" w:rsidP="009545B3">
      <w:pPr>
        <w:spacing w:line="360" w:lineRule="auto"/>
        <w:jc w:val="left"/>
        <w:rPr>
          <w:rFonts w:ascii="Times New Roman" w:eastAsia="宋体" w:hAnsi="Times New Roman" w:cs="Times New Roman" w:hint="eastAsia"/>
          <w:sz w:val="24"/>
          <w:szCs w:val="24"/>
        </w:rPr>
      </w:pP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46" w:name="_Toc511661868"/>
      <w:bookmarkStart w:id="47" w:name="_Toc512942022"/>
      <w:bookmarkStart w:id="48" w:name="_Toc38700043"/>
      <w:r w:rsidRPr="009545B3">
        <w:rPr>
          <w:rFonts w:ascii="Times New Roman" w:eastAsia="黑体" w:hAnsi="Times New Roman" w:cs="Times New Roman"/>
          <w:b/>
          <w:bCs/>
          <w:color w:val="000000"/>
          <w:sz w:val="32"/>
          <w:szCs w:val="32"/>
        </w:rPr>
        <w:t>2.</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hint="eastAsia"/>
          <w:b/>
          <w:bCs/>
          <w:color w:val="000000"/>
          <w:sz w:val="32"/>
          <w:szCs w:val="32"/>
        </w:rPr>
        <w:t>非功能性需求</w:t>
      </w:r>
      <w:bookmarkEnd w:id="46"/>
      <w:bookmarkEnd w:id="47"/>
      <w:bookmarkEnd w:id="48"/>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Times New Roman" w:eastAsia="宋体" w:hAnsi="宋体" w:cs="Times New Roman"/>
          <w:sz w:val="24"/>
          <w:szCs w:val="24"/>
        </w:rPr>
        <w:t>本系统能在</w:t>
      </w:r>
      <w:r w:rsidRPr="009545B3">
        <w:rPr>
          <w:rFonts w:ascii="Times New Roman" w:eastAsia="宋体" w:hAnsi="Times New Roman" w:cs="Times New Roman"/>
          <w:sz w:val="24"/>
          <w:szCs w:val="24"/>
        </w:rPr>
        <w:t>Windows7/8/10</w:t>
      </w:r>
      <w:r w:rsidRPr="009545B3">
        <w:rPr>
          <w:rFonts w:ascii="Times New Roman" w:eastAsia="宋体" w:hAnsi="宋体" w:cs="Times New Roman"/>
          <w:sz w:val="24"/>
          <w:szCs w:val="24"/>
        </w:rPr>
        <w:t>操作系统平台环境下正常运行，而且目前在同一个局域网下，可以共同使用，需要</w:t>
      </w:r>
      <w:r w:rsidRPr="009545B3">
        <w:rPr>
          <w:rFonts w:ascii="Times New Roman" w:eastAsia="宋体" w:hAnsi="Times New Roman" w:cs="Times New Roman"/>
          <w:sz w:val="24"/>
          <w:szCs w:val="24"/>
        </w:rPr>
        <w:t>MySQL</w:t>
      </w:r>
      <w:r w:rsidRPr="009545B3">
        <w:rPr>
          <w:rFonts w:ascii="Times New Roman" w:eastAsia="宋体" w:hAnsi="宋体" w:cs="Times New Roman"/>
          <w:sz w:val="24"/>
          <w:szCs w:val="24"/>
        </w:rPr>
        <w:t>数据库与</w:t>
      </w:r>
      <w:r w:rsidRPr="009545B3">
        <w:rPr>
          <w:rFonts w:ascii="Times New Roman" w:eastAsia="宋体" w:hAnsi="Times New Roman" w:cs="Times New Roman"/>
          <w:sz w:val="24"/>
          <w:szCs w:val="24"/>
        </w:rPr>
        <w:t>Tomcat</w:t>
      </w:r>
      <w:r w:rsidRPr="009545B3">
        <w:rPr>
          <w:rFonts w:ascii="Times New Roman" w:eastAsia="宋体" w:hAnsi="宋体" w:cs="Times New Roman"/>
          <w:sz w:val="24"/>
          <w:szCs w:val="24"/>
        </w:rPr>
        <w:t>服务器的支持，当用户的需求发生变化时，本系</w:t>
      </w:r>
      <w:r w:rsidRPr="009545B3">
        <w:rPr>
          <w:rFonts w:ascii="宋体" w:eastAsia="宋体" w:hAnsi="宋体" w:cs="Times New Roman" w:hint="eastAsia"/>
          <w:sz w:val="24"/>
          <w:szCs w:val="24"/>
        </w:rPr>
        <w:t>统的操作方法、运行环境基本不会发生变化，被改变的只是数据库文件中的记录。</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1、系统的安全性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网站采用二级安全保障。第一级：依赖于互联网自身对系统登陆用户的使用权限的界定。第二级：在系统中利用管理员的权限去操作用户信息对用户的登陆权限做以界定。</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2、系统的可靠性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网站数据的可利用性对用户管理工作来说是尤为重要的，本系统要求使用功能比较优秀的数据库系统。</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lastRenderedPageBreak/>
        <w:t>3、系统的可维护性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网站的日常系统维护工作量非常大，因为是面对所有群体， 所以要求该系统的设计理念能够让该网站的维护人员很容易理解。</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4、系统的健壮性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网站能够</w:t>
      </w:r>
      <w:r w:rsidRPr="009545B3">
        <w:rPr>
          <w:rFonts w:ascii="宋体" w:eastAsia="宋体" w:hAnsi="宋体" w:cs="Times New Roman"/>
          <w:sz w:val="24"/>
          <w:szCs w:val="24"/>
        </w:rPr>
        <w:t>检测自己内部的设计或者编码错误，并得到正确的执行结果，</w:t>
      </w:r>
      <w:r w:rsidRPr="009545B3">
        <w:rPr>
          <w:rFonts w:ascii="宋体" w:eastAsia="宋体" w:hAnsi="宋体" w:cs="Times New Roman" w:hint="eastAsia"/>
          <w:sz w:val="24"/>
          <w:szCs w:val="24"/>
        </w:rPr>
        <w:t>并且可以自行判断出正确的输入。</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5、系统的易使用性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网站使用户能理解本网站是否合适以及如何能将本网站用于特定的任务和使用条件的能力。</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6、系统的</w:t>
      </w:r>
      <w:r w:rsidRPr="009545B3">
        <w:rPr>
          <w:rFonts w:ascii="宋体" w:eastAsia="宋体" w:hAnsi="宋体" w:cs="Times New Roman"/>
          <w:sz w:val="24"/>
          <w:szCs w:val="24"/>
        </w:rPr>
        <w:t>可扩充性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本网站可以更进一步的加强管理和增添新的功能以满足用户的需求，拥有较强的可扩充性。</w:t>
      </w:r>
    </w:p>
    <w:p w:rsidR="009545B3" w:rsidRPr="009545B3" w:rsidRDefault="009545B3" w:rsidP="009545B3">
      <w:pPr>
        <w:widowControl/>
        <w:spacing w:line="360" w:lineRule="auto"/>
        <w:rPr>
          <w:rFonts w:ascii="宋体" w:eastAsia="宋体" w:hAnsi="宋体" w:cs="Times New Roman" w:hint="eastAsia"/>
          <w:sz w:val="24"/>
          <w:szCs w:val="24"/>
        </w:rPr>
      </w:pPr>
      <w:r w:rsidRPr="009545B3">
        <w:rPr>
          <w:rFonts w:ascii="宋体" w:eastAsia="宋体" w:hAnsi="宋体" w:cs="Times New Roman" w:hint="eastAsia"/>
          <w:sz w:val="24"/>
          <w:szCs w:val="24"/>
        </w:rPr>
        <w:t>7、系统的可重用性</w:t>
      </w:r>
    </w:p>
    <w:p w:rsidR="009545B3" w:rsidRPr="009545B3" w:rsidRDefault="009545B3" w:rsidP="009545B3">
      <w:pPr>
        <w:widowControl/>
        <w:spacing w:line="360" w:lineRule="auto"/>
        <w:ind w:firstLineChars="200" w:firstLine="480"/>
        <w:rPr>
          <w:rFonts w:ascii="宋体" w:eastAsia="宋体" w:hAnsi="宋体" w:cs="Times New Roman" w:hint="eastAsia"/>
          <w:sz w:val="24"/>
          <w:szCs w:val="24"/>
        </w:rPr>
      </w:pPr>
      <w:r w:rsidRPr="009545B3">
        <w:rPr>
          <w:rFonts w:ascii="宋体" w:eastAsia="宋体" w:hAnsi="宋体" w:cs="Times New Roman" w:hint="eastAsia"/>
          <w:sz w:val="24"/>
          <w:szCs w:val="24"/>
        </w:rPr>
        <w:t>本网站</w:t>
      </w:r>
      <w:r w:rsidRPr="009545B3">
        <w:rPr>
          <w:rFonts w:ascii="宋体" w:eastAsia="宋体" w:hAnsi="宋体" w:cs="Times New Roman" w:hint="eastAsia"/>
          <w:szCs w:val="21"/>
        </w:rPr>
        <w:t>开发的全生命周期都有可重用的价值，包括项目的组织、软件需求、设计、文档、实现、测试方法和</w:t>
      </w:r>
      <w:hyperlink r:id="rId18" w:tgtFrame="_blank" w:history="1">
        <w:r w:rsidRPr="009545B3">
          <w:rPr>
            <w:rFonts w:ascii="宋体" w:eastAsia="宋体" w:hAnsi="宋体" w:cs="Times New Roman" w:hint="eastAsia"/>
            <w:kern w:val="0"/>
            <w:sz w:val="24"/>
            <w:szCs w:val="24"/>
          </w:rPr>
          <w:t>测试用例</w:t>
        </w:r>
      </w:hyperlink>
      <w:r w:rsidRPr="009545B3">
        <w:rPr>
          <w:rFonts w:ascii="宋体" w:eastAsia="宋体" w:hAnsi="宋体" w:cs="Times New Roman" w:hint="eastAsia"/>
          <w:szCs w:val="21"/>
        </w:rPr>
        <w:t>都是可以被重复利用或借鉴的有效资源</w:t>
      </w:r>
      <w:r w:rsidRPr="009545B3">
        <w:rPr>
          <w:rFonts w:ascii="宋体" w:eastAsia="宋体" w:hAnsi="宋体" w:cs="Times New Roman" w:hint="eastAsia"/>
          <w:sz w:val="24"/>
          <w:szCs w:val="24"/>
        </w:rPr>
        <w:t>。</w:t>
      </w: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49" w:name="_Toc511661869"/>
      <w:bookmarkStart w:id="50" w:name="_Toc512942023"/>
      <w:bookmarkStart w:id="51" w:name="_Toc38700044"/>
      <w:r w:rsidRPr="009545B3">
        <w:rPr>
          <w:rFonts w:ascii="Times New Roman" w:eastAsia="黑体" w:hAnsi="Times New Roman" w:cs="Times New Roman" w:hint="eastAsia"/>
          <w:b/>
          <w:bCs/>
          <w:color w:val="000000"/>
          <w:sz w:val="32"/>
          <w:szCs w:val="32"/>
        </w:rPr>
        <w:t xml:space="preserve">2.4 </w:t>
      </w:r>
      <w:r w:rsidRPr="009545B3">
        <w:rPr>
          <w:rFonts w:ascii="Times New Roman" w:eastAsia="黑体" w:hAnsi="Times New Roman" w:cs="Times New Roman"/>
          <w:b/>
          <w:bCs/>
          <w:color w:val="000000"/>
          <w:sz w:val="32"/>
          <w:szCs w:val="32"/>
        </w:rPr>
        <w:t>运行环境</w:t>
      </w:r>
      <w:bookmarkEnd w:id="49"/>
      <w:bookmarkEnd w:id="50"/>
      <w:bookmarkEnd w:id="51"/>
    </w:p>
    <w:p w:rsidR="009545B3" w:rsidRPr="009545B3" w:rsidRDefault="009545B3" w:rsidP="009545B3">
      <w:pPr>
        <w:spacing w:line="360"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本网站运行所需要的硬件环境如下。</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1</w:t>
      </w:r>
      <w:r w:rsidRPr="009545B3">
        <w:rPr>
          <w:rFonts w:ascii="Times New Roman" w:eastAsia="宋体" w:hAnsi="宋体" w:cs="Times New Roman"/>
          <w:color w:val="000000"/>
          <w:sz w:val="24"/>
          <w:szCs w:val="24"/>
          <w:u w:color="000000"/>
        </w:rPr>
        <w:t>、软件环境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服务器端：</w:t>
      </w:r>
      <w:r w:rsidRPr="009545B3">
        <w:rPr>
          <w:rFonts w:ascii="Times New Roman" w:eastAsia="Arial Unicode MS" w:hAnsi="Times New Roman" w:cs="Times New Roman"/>
          <w:color w:val="000000"/>
          <w:sz w:val="24"/>
          <w:szCs w:val="24"/>
          <w:u w:color="000000"/>
        </w:rPr>
        <w:t>Windows 7/8/10 IE8.0</w:t>
      </w:r>
      <w:r w:rsidRPr="009545B3">
        <w:rPr>
          <w:rFonts w:ascii="Times New Roman" w:eastAsia="宋体" w:hAnsi="宋体" w:cs="Times New Roman"/>
          <w:color w:val="000000"/>
          <w:sz w:val="24"/>
          <w:szCs w:val="24"/>
          <w:u w:color="000000"/>
        </w:rPr>
        <w:t>以上版本。</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2</w:t>
      </w:r>
      <w:r w:rsidRPr="009545B3">
        <w:rPr>
          <w:rFonts w:ascii="Times New Roman" w:eastAsia="宋体" w:hAnsi="宋体" w:cs="Times New Roman"/>
          <w:color w:val="000000"/>
          <w:sz w:val="24"/>
          <w:szCs w:val="24"/>
          <w:u w:color="000000"/>
        </w:rPr>
        <w:t>、硬件环境</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服务器：</w:t>
      </w:r>
      <w:r w:rsidRPr="009545B3">
        <w:rPr>
          <w:rFonts w:ascii="Times New Roman" w:eastAsia="Arial Unicode MS" w:hAnsi="Times New Roman" w:cs="Times New Roman"/>
          <w:color w:val="000000"/>
          <w:sz w:val="24"/>
          <w:szCs w:val="24"/>
          <w:u w:color="000000"/>
        </w:rPr>
        <w:t xml:space="preserve"> CPU</w:t>
      </w:r>
      <w:r w:rsidRPr="009545B3">
        <w:rPr>
          <w:rFonts w:ascii="Times New Roman" w:eastAsia="宋体" w:hAnsi="宋体" w:cs="Times New Roman"/>
          <w:color w:val="000000"/>
          <w:sz w:val="24"/>
          <w:szCs w:val="24"/>
          <w:u w:color="000000"/>
        </w:rPr>
        <w:t>的主频</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以上或</w:t>
      </w:r>
      <w:r w:rsidRPr="009545B3">
        <w:rPr>
          <w:rFonts w:ascii="Times New Roman" w:eastAsia="Arial Unicode MS" w:hAnsi="Times New Roman" w:cs="Times New Roman"/>
          <w:color w:val="000000"/>
          <w:sz w:val="24"/>
          <w:szCs w:val="24"/>
          <w:u w:color="000000"/>
        </w:rPr>
        <w:t>AMD2500+</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客户机：</w:t>
      </w:r>
      <w:r w:rsidRPr="009545B3">
        <w:rPr>
          <w:rFonts w:ascii="Times New Roman" w:eastAsia="Arial Unicode MS" w:hAnsi="Times New Roman" w:cs="Times New Roman"/>
          <w:color w:val="000000"/>
          <w:sz w:val="24"/>
          <w:szCs w:val="24"/>
          <w:u w:color="000000"/>
        </w:rPr>
        <w:t>CPU</w:t>
      </w:r>
      <w:r w:rsidRPr="009545B3">
        <w:rPr>
          <w:rFonts w:ascii="Times New Roman" w:eastAsia="宋体" w:hAnsi="宋体" w:cs="Times New Roman"/>
          <w:color w:val="000000"/>
          <w:sz w:val="24"/>
          <w:szCs w:val="24"/>
          <w:u w:color="000000"/>
        </w:rPr>
        <w:t>要求</w:t>
      </w:r>
      <w:r w:rsidRPr="009545B3">
        <w:rPr>
          <w:rFonts w:ascii="Times New Roman" w:eastAsia="Arial Unicode MS" w:hAnsi="Times New Roman" w:cs="Times New Roman"/>
          <w:color w:val="000000"/>
          <w:sz w:val="24"/>
          <w:szCs w:val="24"/>
          <w:u w:color="000000"/>
        </w:rPr>
        <w:t>2.0GH</w:t>
      </w:r>
      <w:r w:rsidRPr="009545B3">
        <w:rPr>
          <w:rFonts w:ascii="Times New Roman" w:eastAsia="宋体" w:hAnsi="宋体" w:cs="Times New Roman"/>
          <w:color w:val="000000"/>
          <w:sz w:val="24"/>
          <w:szCs w:val="24"/>
          <w:u w:color="000000"/>
        </w:rPr>
        <w:t>以上，内存</w:t>
      </w:r>
      <w:r w:rsidRPr="009545B3">
        <w:rPr>
          <w:rFonts w:ascii="Times New Roman" w:eastAsia="Arial Unicode MS" w:hAnsi="Times New Roman" w:cs="Times New Roman"/>
          <w:color w:val="000000"/>
          <w:sz w:val="24"/>
          <w:szCs w:val="24"/>
          <w:u w:color="000000"/>
        </w:rPr>
        <w:t>1G</w:t>
      </w:r>
      <w:r w:rsidRPr="009545B3">
        <w:rPr>
          <w:rFonts w:ascii="Times New Roman" w:eastAsia="宋体" w:hAnsi="宋体" w:cs="Times New Roman"/>
          <w:color w:val="000000"/>
          <w:sz w:val="24"/>
          <w:szCs w:val="24"/>
          <w:u w:color="000000"/>
        </w:rPr>
        <w:t>以上。</w:t>
      </w:r>
    </w:p>
    <w:p w:rsidR="009545B3" w:rsidRPr="009545B3" w:rsidRDefault="009545B3" w:rsidP="009545B3">
      <w:pPr>
        <w:spacing w:line="324" w:lineRule="auto"/>
        <w:jc w:val="left"/>
        <w:rPr>
          <w:rFonts w:ascii="Times New Roman" w:eastAsia="宋体" w:hAnsi="Times New Roman" w:cs="Times New Roman"/>
          <w:color w:val="000000"/>
          <w:sz w:val="24"/>
          <w:szCs w:val="24"/>
          <w:u w:color="000000"/>
        </w:rPr>
      </w:pPr>
      <w:r w:rsidRPr="009545B3">
        <w:rPr>
          <w:rFonts w:ascii="Times New Roman" w:eastAsia="宋体" w:hAnsi="Times New Roman" w:cs="Times New Roman"/>
          <w:color w:val="000000"/>
          <w:sz w:val="24"/>
          <w:szCs w:val="24"/>
          <w:u w:color="000000"/>
        </w:rPr>
        <w:t>3</w:t>
      </w:r>
      <w:r w:rsidRPr="009545B3">
        <w:rPr>
          <w:rFonts w:ascii="Times New Roman" w:eastAsia="宋体" w:hAnsi="宋体" w:cs="Times New Roman"/>
          <w:color w:val="000000"/>
          <w:sz w:val="24"/>
          <w:szCs w:val="24"/>
          <w:u w:color="000000"/>
        </w:rPr>
        <w:t>、支持软件</w:t>
      </w:r>
    </w:p>
    <w:p w:rsidR="009545B3" w:rsidRPr="009545B3" w:rsidRDefault="009545B3" w:rsidP="009545B3">
      <w:pPr>
        <w:spacing w:line="324" w:lineRule="auto"/>
        <w:ind w:firstLine="480"/>
        <w:jc w:val="left"/>
        <w:rPr>
          <w:rFonts w:ascii="Times New Roman" w:eastAsia="宋体" w:hAnsi="Times New Roman" w:cs="Times New Roman"/>
          <w:color w:val="000000"/>
          <w:sz w:val="24"/>
          <w:szCs w:val="24"/>
          <w:u w:color="000000"/>
        </w:rPr>
      </w:pPr>
      <w:r w:rsidRPr="009545B3">
        <w:rPr>
          <w:rFonts w:ascii="Times New Roman" w:eastAsia="宋体" w:hAnsi="宋体" w:cs="Times New Roman"/>
          <w:color w:val="000000"/>
          <w:sz w:val="24"/>
          <w:szCs w:val="24"/>
          <w:u w:color="000000"/>
        </w:rPr>
        <w:t>操作系统：系统可在</w:t>
      </w:r>
      <w:r w:rsidRPr="009545B3">
        <w:rPr>
          <w:rFonts w:ascii="Times New Roman" w:eastAsia="Arial Unicode MS" w:hAnsi="Times New Roman" w:cs="Times New Roman"/>
          <w:color w:val="000000"/>
          <w:sz w:val="24"/>
          <w:szCs w:val="24"/>
          <w:u w:color="000000"/>
        </w:rPr>
        <w:t>Windows XP/7/8</w:t>
      </w:r>
      <w:r w:rsidRPr="009545B3">
        <w:rPr>
          <w:rFonts w:ascii="Times New Roman" w:eastAsia="宋体" w:hAnsi="宋体" w:cs="Times New Roman"/>
          <w:color w:val="000000"/>
          <w:sz w:val="24"/>
          <w:szCs w:val="24"/>
          <w:u w:color="000000"/>
        </w:rPr>
        <w:t>以上操作系统平台环境下正常运行。</w:t>
      </w:r>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r w:rsidRPr="009545B3">
        <w:rPr>
          <w:rFonts w:ascii="Times New Roman" w:eastAsia="宋体" w:hAnsi="宋体" w:cs="Times New Roman"/>
          <w:color w:val="000000"/>
          <w:sz w:val="24"/>
          <w:szCs w:val="24"/>
          <w:u w:color="000000"/>
        </w:rPr>
        <w:t>软件环境：操作系统</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 Tomcat6.0</w:t>
      </w:r>
      <w:r w:rsidRPr="009545B3">
        <w:rPr>
          <w:rFonts w:ascii="Times New Roman" w:eastAsia="宋体" w:hAnsi="宋体" w:cs="Times New Roman"/>
          <w:color w:val="000000"/>
          <w:sz w:val="24"/>
          <w:szCs w:val="24"/>
          <w:u w:color="000000"/>
        </w:rPr>
        <w:t>以上</w:t>
      </w:r>
      <w:r w:rsidRPr="009545B3">
        <w:rPr>
          <w:rFonts w:ascii="Times New Roman" w:eastAsia="宋体" w:hAnsi="Times New Roman" w:cs="Times New Roman"/>
          <w:color w:val="000000"/>
          <w:sz w:val="24"/>
          <w:szCs w:val="24"/>
          <w:u w:color="000000"/>
        </w:rPr>
        <w:t xml:space="preserve"> </w:t>
      </w:r>
      <w:r w:rsidRPr="009545B3">
        <w:rPr>
          <w:rFonts w:ascii="Times New Roman" w:eastAsia="Arial Unicode MS" w:hAnsi="Times New Roman" w:cs="Times New Roman"/>
          <w:color w:val="000000"/>
          <w:sz w:val="24"/>
          <w:szCs w:val="24"/>
          <w:u w:color="000000"/>
        </w:rPr>
        <w:t>+MYSQL</w:t>
      </w:r>
      <w:bookmarkStart w:id="52" w:name="_Toc511661870"/>
      <w:bookmarkStart w:id="53" w:name="_Toc512942024"/>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p>
    <w:p w:rsidR="009545B3" w:rsidRPr="009545B3" w:rsidRDefault="009545B3" w:rsidP="009545B3">
      <w:pPr>
        <w:spacing w:line="324" w:lineRule="auto"/>
        <w:ind w:firstLine="480"/>
        <w:jc w:val="left"/>
        <w:rPr>
          <w:rFonts w:ascii="Times New Roman" w:eastAsia="Arial Unicode MS" w:hAnsi="Times New Roman" w:cs="Times New Roman" w:hint="eastAsia"/>
          <w:color w:val="000000"/>
          <w:sz w:val="24"/>
          <w:szCs w:val="24"/>
          <w:u w:color="000000"/>
        </w:rPr>
      </w:pPr>
    </w:p>
    <w:p w:rsidR="009545B3" w:rsidRPr="009545B3" w:rsidRDefault="009545B3" w:rsidP="009545B3">
      <w:pPr>
        <w:spacing w:line="324" w:lineRule="auto"/>
        <w:jc w:val="left"/>
        <w:rPr>
          <w:rFonts w:ascii="Times New Roman" w:eastAsia="Arial Unicode MS" w:hAnsi="Times New Roman" w:cs="Times New Roman" w:hint="eastAsia"/>
          <w:color w:val="FF0000"/>
          <w:sz w:val="24"/>
          <w:szCs w:val="21"/>
          <w:u w:color="000000"/>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54" w:name="_Toc38700045"/>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3</w:t>
      </w:r>
      <w:r w:rsidRPr="009545B3">
        <w:rPr>
          <w:rFonts w:ascii="Times New Roman" w:eastAsia="黑体" w:hAnsi="Times New Roman" w:cs="Times New Roman"/>
          <w:bCs/>
          <w:noProof/>
          <w:kern w:val="44"/>
          <w:sz w:val="44"/>
          <w:szCs w:val="44"/>
        </w:rPr>
        <w:t>章　系统设计</w:t>
      </w:r>
      <w:bookmarkEnd w:id="52"/>
      <w:bookmarkEnd w:id="53"/>
      <w:bookmarkEnd w:id="54"/>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55" w:name="_Toc511661871"/>
      <w:bookmarkStart w:id="56" w:name="_Toc512942025"/>
      <w:bookmarkStart w:id="57" w:name="_Toc38700046"/>
      <w:r w:rsidRPr="009545B3">
        <w:rPr>
          <w:rFonts w:ascii="Times New Roman" w:eastAsia="黑体" w:hAnsi="Times New Roman" w:cs="Times New Roman"/>
          <w:b/>
          <w:bCs/>
          <w:color w:val="000000"/>
          <w:sz w:val="32"/>
          <w:szCs w:val="32"/>
        </w:rPr>
        <w:t>3.1</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技术路线</w:t>
      </w:r>
      <w:bookmarkEnd w:id="55"/>
      <w:bookmarkEnd w:id="56"/>
      <w:bookmarkEnd w:id="57"/>
    </w:p>
    <w:p w:rsidR="009545B3" w:rsidRPr="009545B3" w:rsidRDefault="009545B3" w:rsidP="009545B3">
      <w:pPr>
        <w:wordWrap w:val="0"/>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color w:val="000000"/>
          <w:sz w:val="24"/>
          <w:szCs w:val="24"/>
        </w:rPr>
        <w:t>在线游戏资讯平台</w:t>
      </w:r>
      <w:r w:rsidRPr="009545B3">
        <w:rPr>
          <w:rFonts w:ascii="Times New Roman" w:eastAsia="宋体" w:hAnsi="Times New Roman" w:cs="Times New Roman" w:hint="eastAsia"/>
          <w:color w:val="000000"/>
          <w:sz w:val="24"/>
          <w:szCs w:val="24"/>
        </w:rPr>
        <w:t>是一个基于</w:t>
      </w:r>
      <w:r w:rsidRPr="009545B3">
        <w:rPr>
          <w:rFonts w:ascii="Times New Roman" w:eastAsia="宋体" w:hAnsi="Times New Roman" w:cs="Times New Roman" w:hint="eastAsia"/>
          <w:color w:val="000000"/>
          <w:sz w:val="24"/>
          <w:szCs w:val="24"/>
        </w:rPr>
        <w:t>spring</w:t>
      </w:r>
      <w:r w:rsidRPr="009545B3">
        <w:rPr>
          <w:rFonts w:ascii="Times New Roman" w:eastAsia="宋体" w:hAnsi="Times New Roman" w:cs="Times New Roman"/>
          <w:color w:val="000000"/>
          <w:sz w:val="24"/>
          <w:szCs w:val="24"/>
        </w:rPr>
        <w:t xml:space="preserve"> </w:t>
      </w:r>
      <w:r w:rsidRPr="009545B3">
        <w:rPr>
          <w:rFonts w:ascii="Times New Roman" w:eastAsia="宋体" w:hAnsi="Times New Roman" w:cs="Times New Roman" w:hint="eastAsia"/>
          <w:color w:val="000000"/>
          <w:sz w:val="24"/>
          <w:szCs w:val="24"/>
        </w:rPr>
        <w:t>boot</w:t>
      </w:r>
      <w:r w:rsidRPr="009545B3">
        <w:rPr>
          <w:rFonts w:ascii="Times New Roman" w:eastAsia="宋体" w:hAnsi="Times New Roman" w:cs="Times New Roman" w:hint="eastAsia"/>
          <w:color w:val="000000"/>
          <w:sz w:val="24"/>
          <w:szCs w:val="24"/>
        </w:rPr>
        <w:t>搭建的</w:t>
      </w:r>
      <w:r w:rsidRPr="009545B3">
        <w:rPr>
          <w:rFonts w:ascii="Times New Roman" w:eastAsia="宋体" w:hAnsi="Times New Roman" w:cs="Times New Roman" w:hint="eastAsia"/>
          <w:color w:val="000000"/>
          <w:sz w:val="24"/>
          <w:szCs w:val="24"/>
        </w:rPr>
        <w:t>web</w:t>
      </w:r>
      <w:r w:rsidRPr="009545B3">
        <w:rPr>
          <w:rFonts w:ascii="Times New Roman" w:eastAsia="宋体" w:hAnsi="Times New Roman" w:cs="Times New Roman" w:hint="eastAsia"/>
          <w:color w:val="000000"/>
          <w:sz w:val="24"/>
          <w:szCs w:val="24"/>
        </w:rPr>
        <w:t>项目。前端用到了</w:t>
      </w:r>
      <w:r w:rsidRPr="009545B3">
        <w:rPr>
          <w:rFonts w:ascii="Times New Roman" w:eastAsia="宋体" w:hAnsi="Times New Roman" w:cs="Times New Roman" w:hint="eastAsia"/>
          <w:color w:val="000000"/>
          <w:sz w:val="24"/>
          <w:szCs w:val="24"/>
        </w:rPr>
        <w:t>JavaScript</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HTML,CSS</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VUE</w:t>
      </w:r>
      <w:r w:rsidRPr="009545B3">
        <w:rPr>
          <w:rFonts w:ascii="Times New Roman" w:eastAsia="宋体" w:hAnsi="Times New Roman" w:cs="Times New Roman" w:hint="eastAsia"/>
          <w:color w:val="000000"/>
          <w:sz w:val="24"/>
          <w:szCs w:val="24"/>
        </w:rPr>
        <w:t>等技术，数据库使用的是</w:t>
      </w:r>
      <w:r w:rsidRPr="009545B3">
        <w:rPr>
          <w:rFonts w:ascii="Times New Roman" w:eastAsia="宋体" w:hAnsi="Times New Roman" w:cs="Times New Roman" w:hint="eastAsia"/>
          <w:color w:val="000000"/>
          <w:sz w:val="24"/>
          <w:szCs w:val="24"/>
        </w:rPr>
        <w:t>MySQL</w:t>
      </w:r>
      <w:r w:rsidRPr="009545B3">
        <w:rPr>
          <w:rFonts w:ascii="Times New Roman" w:eastAsia="宋体" w:hAnsi="Times New Roman" w:cs="Times New Roman" w:hint="eastAsia"/>
          <w:color w:val="000000"/>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全名是</w:t>
      </w:r>
      <w:r w:rsidRPr="009545B3">
        <w:rPr>
          <w:rFonts w:ascii="Times New Roman" w:eastAsia="宋体" w:hAnsi="Times New Roman" w:cs="Times New Roman" w:hint="eastAsia"/>
          <w:color w:val="000000"/>
          <w:sz w:val="24"/>
          <w:szCs w:val="24"/>
        </w:rPr>
        <w:t>Model View Controller</w:t>
      </w:r>
      <w:r w:rsidRPr="009545B3">
        <w:rPr>
          <w:rFonts w:ascii="Times New Roman" w:eastAsia="宋体" w:hAnsi="Times New Roman" w:cs="Times New Roman" w:hint="eastAsia"/>
          <w:color w:val="000000"/>
          <w:sz w:val="24"/>
          <w:szCs w:val="24"/>
        </w:rPr>
        <w:t>，是模型</w:t>
      </w:r>
      <w:r w:rsidRPr="009545B3">
        <w:rPr>
          <w:rFonts w:ascii="Times New Roman" w:eastAsia="宋体" w:hAnsi="Times New Roman" w:cs="Times New Roman" w:hint="eastAsia"/>
          <w:color w:val="000000"/>
          <w:sz w:val="24"/>
          <w:szCs w:val="24"/>
        </w:rPr>
        <w:t>(model)</w:t>
      </w:r>
      <w:r w:rsidRPr="009545B3">
        <w:rPr>
          <w:rFonts w:ascii="Times New Roman" w:eastAsia="宋体" w:hAnsi="Times New Roman" w:cs="Times New Roman" w:hint="eastAsia"/>
          <w:color w:val="000000"/>
          <w:sz w:val="24"/>
          <w:szCs w:val="24"/>
        </w:rPr>
        <w:t>－视图</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－控制器</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的缩写，一种软件设计典范，用一种业务逻辑、数据、界面显示分离的方法组织代码，将业务逻辑聚集到一个部件里面，在改进和个性化定制界面及用户交互的同时，不需要重新编写业务逻辑。</w:t>
      </w:r>
      <w:r w:rsidRPr="009545B3">
        <w:rPr>
          <w:rFonts w:ascii="Times New Roman" w:eastAsia="宋体" w:hAnsi="Times New Roman" w:cs="Times New Roman" w:hint="eastAsia"/>
          <w:color w:val="000000"/>
          <w:sz w:val="24"/>
          <w:szCs w:val="24"/>
        </w:rPr>
        <w:t>MVC</w:t>
      </w:r>
      <w:proofErr w:type="gramStart"/>
      <w:r w:rsidRPr="009545B3">
        <w:rPr>
          <w:rFonts w:ascii="Times New Roman" w:eastAsia="宋体" w:hAnsi="Times New Roman" w:cs="Times New Roman" w:hint="eastAsia"/>
          <w:color w:val="000000"/>
          <w:sz w:val="24"/>
          <w:szCs w:val="24"/>
        </w:rPr>
        <w:t>被独特</w:t>
      </w:r>
      <w:proofErr w:type="gramEnd"/>
      <w:r w:rsidRPr="009545B3">
        <w:rPr>
          <w:rFonts w:ascii="Times New Roman" w:eastAsia="宋体" w:hAnsi="Times New Roman" w:cs="Times New Roman" w:hint="eastAsia"/>
          <w:color w:val="000000"/>
          <w:sz w:val="24"/>
          <w:szCs w:val="24"/>
        </w:rPr>
        <w:t>的发展起来用于映射传统的输入、处理和输出功能在一个逻辑的图形化用户界面的结构中。</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本次设计使用</w:t>
      </w:r>
      <w:proofErr w:type="spellStart"/>
      <w:r w:rsidRPr="009545B3">
        <w:rPr>
          <w:rFonts w:ascii="Times New Roman" w:eastAsia="宋体" w:hAnsi="Times New Roman" w:cs="Times New Roman"/>
          <w:color w:val="000000"/>
          <w:sz w:val="24"/>
          <w:szCs w:val="24"/>
        </w:rPr>
        <w:t>SpringBoot</w:t>
      </w:r>
      <w:proofErr w:type="spellEnd"/>
      <w:r w:rsidRPr="009545B3">
        <w:rPr>
          <w:rFonts w:ascii="Times New Roman" w:eastAsia="宋体" w:hAnsi="Times New Roman" w:cs="Times New Roman"/>
          <w:color w:val="000000"/>
          <w:sz w:val="24"/>
          <w:szCs w:val="24"/>
        </w:rPr>
        <w:t>作为后端开发框架，</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是一个基于</w:t>
      </w:r>
      <w:r w:rsidRPr="009545B3">
        <w:rPr>
          <w:rFonts w:ascii="Times New Roman" w:eastAsia="宋体" w:hAnsi="Times New Roman" w:cs="Times New Roman"/>
          <w:color w:val="000000"/>
          <w:sz w:val="24"/>
          <w:szCs w:val="24"/>
        </w:rPr>
        <w:t>java</w:t>
      </w:r>
      <w:r w:rsidRPr="009545B3">
        <w:rPr>
          <w:rFonts w:ascii="Times New Roman" w:eastAsia="宋体" w:hAnsi="Times New Roman" w:cs="Times New Roman"/>
          <w:color w:val="000000"/>
          <w:sz w:val="24"/>
          <w:szCs w:val="24"/>
        </w:rPr>
        <w:t>开发的功能性强，运行稳定，类</w:t>
      </w:r>
      <w:proofErr w:type="gramStart"/>
      <w:r w:rsidRPr="009545B3">
        <w:rPr>
          <w:rFonts w:ascii="Times New Roman" w:eastAsia="宋体" w:hAnsi="Times New Roman" w:cs="Times New Roman"/>
          <w:color w:val="000000"/>
          <w:sz w:val="24"/>
          <w:szCs w:val="24"/>
        </w:rPr>
        <w:t>库资源</w:t>
      </w:r>
      <w:proofErr w:type="gramEnd"/>
      <w:r w:rsidRPr="009545B3">
        <w:rPr>
          <w:rFonts w:ascii="Times New Roman" w:eastAsia="宋体" w:hAnsi="Times New Roman" w:cs="Times New Roman"/>
          <w:color w:val="000000"/>
          <w:sz w:val="24"/>
          <w:szCs w:val="24"/>
        </w:rPr>
        <w:t>又极为丰富的</w:t>
      </w:r>
      <w:r w:rsidRPr="009545B3">
        <w:rPr>
          <w:rFonts w:ascii="Times New Roman" w:eastAsia="宋体" w:hAnsi="Times New Roman" w:cs="Times New Roman"/>
          <w:color w:val="000000"/>
          <w:sz w:val="24"/>
          <w:szCs w:val="24"/>
        </w:rPr>
        <w:t>web</w:t>
      </w:r>
      <w:r w:rsidRPr="009545B3">
        <w:rPr>
          <w:rFonts w:ascii="Times New Roman" w:eastAsia="宋体" w:hAnsi="Times New Roman" w:cs="Times New Roman"/>
          <w:color w:val="000000"/>
          <w:sz w:val="24"/>
          <w:szCs w:val="24"/>
        </w:rPr>
        <w:t>后端框架，</w:t>
      </w:r>
      <w:proofErr w:type="spellStart"/>
      <w:r w:rsidRPr="009545B3">
        <w:rPr>
          <w:rFonts w:ascii="Times New Roman" w:eastAsia="宋体" w:hAnsi="Times New Roman" w:cs="Times New Roman"/>
          <w:color w:val="000000"/>
          <w:sz w:val="24"/>
          <w:szCs w:val="24"/>
        </w:rPr>
        <w:t>SpringBoot</w:t>
      </w:r>
      <w:proofErr w:type="spellEnd"/>
      <w:r w:rsidRPr="009545B3">
        <w:rPr>
          <w:rFonts w:ascii="Times New Roman" w:eastAsia="宋体" w:hAnsi="Times New Roman" w:cs="Times New Roman"/>
          <w:color w:val="000000"/>
          <w:sz w:val="24"/>
          <w:szCs w:val="24"/>
        </w:rPr>
        <w:t>设计简化了</w:t>
      </w:r>
      <w:r w:rsidRPr="009545B3">
        <w:rPr>
          <w:rFonts w:ascii="Times New Roman" w:eastAsia="宋体" w:hAnsi="Times New Roman" w:cs="Times New Roman"/>
          <w:color w:val="000000"/>
          <w:sz w:val="24"/>
          <w:szCs w:val="24"/>
        </w:rPr>
        <w:t>Spring</w:t>
      </w:r>
      <w:r w:rsidRPr="009545B3">
        <w:rPr>
          <w:rFonts w:ascii="Times New Roman" w:eastAsia="宋体" w:hAnsi="Times New Roman" w:cs="Times New Roman"/>
          <w:color w:val="000000"/>
          <w:sz w:val="24"/>
          <w:szCs w:val="24"/>
        </w:rPr>
        <w:t>中繁琐的配置过程，又通过内部集成了</w:t>
      </w:r>
      <w:r w:rsidRPr="009545B3">
        <w:rPr>
          <w:rFonts w:ascii="Times New Roman" w:eastAsia="宋体" w:hAnsi="Times New Roman" w:cs="Times New Roman"/>
          <w:color w:val="000000"/>
          <w:sz w:val="24"/>
          <w:szCs w:val="24"/>
        </w:rPr>
        <w:t>tomcat</w:t>
      </w:r>
      <w:r w:rsidRPr="009545B3">
        <w:rPr>
          <w:rFonts w:ascii="Times New Roman" w:eastAsia="宋体" w:hAnsi="Times New Roman" w:cs="Times New Roman"/>
          <w:color w:val="000000"/>
          <w:sz w:val="24"/>
          <w:szCs w:val="24"/>
        </w:rPr>
        <w:t>实现可以直接封装</w:t>
      </w:r>
      <w:r w:rsidRPr="009545B3">
        <w:rPr>
          <w:rFonts w:ascii="Times New Roman" w:eastAsia="宋体" w:hAnsi="Times New Roman" w:cs="Times New Roman"/>
          <w:color w:val="000000"/>
          <w:sz w:val="24"/>
          <w:szCs w:val="24"/>
        </w:rPr>
        <w:t>jar</w:t>
      </w:r>
      <w:r w:rsidRPr="009545B3">
        <w:rPr>
          <w:rFonts w:ascii="Times New Roman" w:eastAsia="宋体" w:hAnsi="Times New Roman" w:cs="Times New Roman"/>
          <w:color w:val="000000"/>
          <w:sz w:val="24"/>
          <w:szCs w:val="24"/>
        </w:rPr>
        <w:t>包运行，减轻了服务器环境搭建和管理的压力，更易于维护，且更易于</w:t>
      </w:r>
      <w:proofErr w:type="gramStart"/>
      <w:r w:rsidRPr="009545B3">
        <w:rPr>
          <w:rFonts w:ascii="Times New Roman" w:eastAsia="宋体" w:hAnsi="Times New Roman" w:cs="Times New Roman"/>
          <w:color w:val="000000"/>
          <w:sz w:val="24"/>
          <w:szCs w:val="24"/>
        </w:rPr>
        <w:t>集群化</w:t>
      </w:r>
      <w:proofErr w:type="gramEnd"/>
      <w:r w:rsidRPr="009545B3">
        <w:rPr>
          <w:rFonts w:ascii="Times New Roman" w:eastAsia="宋体" w:hAnsi="Times New Roman" w:cs="Times New Roman"/>
          <w:color w:val="000000"/>
          <w:sz w:val="24"/>
          <w:szCs w:val="24"/>
        </w:rPr>
        <w:t>的部署方案。后端部分使用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作为集成开发编译器，</w:t>
      </w:r>
      <w:r w:rsidRPr="009545B3">
        <w:rPr>
          <w:rFonts w:ascii="Times New Roman" w:eastAsia="宋体" w:hAnsi="Times New Roman" w:cs="Times New Roman"/>
          <w:color w:val="000000"/>
          <w:sz w:val="24"/>
          <w:szCs w:val="24"/>
        </w:rPr>
        <w:t>IDEA</w:t>
      </w:r>
      <w:r w:rsidRPr="009545B3">
        <w:rPr>
          <w:rFonts w:ascii="Times New Roman" w:eastAsia="宋体" w:hAnsi="Times New Roman" w:cs="Times New Roman"/>
          <w:color w:val="000000"/>
          <w:sz w:val="24"/>
          <w:szCs w:val="24"/>
        </w:rPr>
        <w:t>使用简单且高效，更智能的补全代码能够大大缩短开发时间成本。前端部分使用</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框架，</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具有组件化、数据驱动的特点，</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从设计上讲使用的是</w:t>
      </w:r>
      <w:r w:rsidRPr="009545B3">
        <w:rPr>
          <w:rFonts w:ascii="Times New Roman" w:eastAsia="宋体" w:hAnsi="Times New Roman" w:cs="Times New Roman"/>
          <w:color w:val="000000"/>
          <w:sz w:val="24"/>
          <w:szCs w:val="24"/>
        </w:rPr>
        <w:t>MVVM</w:t>
      </w:r>
      <w:r w:rsidRPr="009545B3">
        <w:rPr>
          <w:rFonts w:ascii="Times New Roman" w:eastAsia="宋体" w:hAnsi="Times New Roman" w:cs="Times New Roman"/>
          <w:color w:val="000000"/>
          <w:sz w:val="24"/>
          <w:szCs w:val="24"/>
        </w:rPr>
        <w:t>的模式，通过数据驱动页面变化，更适合规模大、展示内容多的网站，由于组件化分散了</w:t>
      </w:r>
      <w:r w:rsidRPr="009545B3">
        <w:rPr>
          <w:rFonts w:ascii="Times New Roman" w:eastAsia="宋体" w:hAnsi="Times New Roman" w:cs="Times New Roman"/>
          <w:color w:val="000000"/>
          <w:sz w:val="24"/>
          <w:szCs w:val="24"/>
        </w:rPr>
        <w:t>html</w:t>
      </w:r>
      <w:r w:rsidRPr="009545B3">
        <w:rPr>
          <w:rFonts w:ascii="Times New Roman" w:eastAsia="宋体" w:hAnsi="Times New Roman" w:cs="Times New Roman"/>
          <w:color w:val="000000"/>
          <w:sz w:val="24"/>
          <w:szCs w:val="24"/>
        </w:rPr>
        <w:t>的代码，也使后期修改维护变得更加简单。前端开发环境使用</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作为开发工具，</w:t>
      </w:r>
      <w:r w:rsidRPr="009545B3">
        <w:rPr>
          <w:rFonts w:ascii="Times New Roman" w:eastAsia="宋体" w:hAnsi="Times New Roman" w:cs="Times New Roman"/>
          <w:color w:val="000000"/>
          <w:sz w:val="24"/>
          <w:szCs w:val="24"/>
        </w:rPr>
        <w:t>Node.js</w:t>
      </w:r>
      <w:r w:rsidRPr="009545B3">
        <w:rPr>
          <w:rFonts w:ascii="Times New Roman" w:eastAsia="宋体" w:hAnsi="Times New Roman" w:cs="Times New Roman"/>
          <w:color w:val="000000"/>
          <w:sz w:val="24"/>
          <w:szCs w:val="24"/>
        </w:rPr>
        <w:t>作为开发环境，</w:t>
      </w:r>
      <w:r w:rsidRPr="009545B3">
        <w:rPr>
          <w:rFonts w:ascii="Times New Roman" w:eastAsia="宋体" w:hAnsi="Times New Roman" w:cs="Times New Roman"/>
          <w:color w:val="000000"/>
          <w:sz w:val="24"/>
          <w:szCs w:val="24"/>
        </w:rPr>
        <w:t>Visual Studio Code</w:t>
      </w:r>
      <w:r w:rsidRPr="009545B3">
        <w:rPr>
          <w:rFonts w:ascii="Times New Roman" w:eastAsia="宋体" w:hAnsi="Times New Roman" w:cs="Times New Roman"/>
          <w:color w:val="000000"/>
          <w:sz w:val="24"/>
          <w:szCs w:val="24"/>
        </w:rPr>
        <w:t>轻量易用，通过集成插件的方式扩展对语法的支持，非常适合前端的开发，</w:t>
      </w:r>
      <w:proofErr w:type="spellStart"/>
      <w:r w:rsidRPr="009545B3">
        <w:rPr>
          <w:rFonts w:ascii="Times New Roman" w:eastAsia="宋体" w:hAnsi="Times New Roman" w:cs="Times New Roman"/>
          <w:color w:val="000000"/>
          <w:sz w:val="24"/>
          <w:szCs w:val="24"/>
        </w:rPr>
        <w:t>Nodejs</w:t>
      </w:r>
      <w:proofErr w:type="spellEnd"/>
      <w:r w:rsidRPr="009545B3">
        <w:rPr>
          <w:rFonts w:ascii="Times New Roman" w:eastAsia="宋体" w:hAnsi="Times New Roman" w:cs="Times New Roman"/>
          <w:color w:val="000000"/>
          <w:sz w:val="24"/>
          <w:szCs w:val="24"/>
        </w:rPr>
        <w:t>可以通过</w:t>
      </w:r>
      <w:proofErr w:type="spellStart"/>
      <w:r w:rsidRPr="009545B3">
        <w:rPr>
          <w:rFonts w:ascii="Times New Roman" w:eastAsia="宋体" w:hAnsi="Times New Roman" w:cs="Times New Roman"/>
          <w:color w:val="000000"/>
          <w:sz w:val="24"/>
          <w:szCs w:val="24"/>
        </w:rPr>
        <w:t>webpack</w:t>
      </w:r>
      <w:proofErr w:type="spellEnd"/>
      <w:r w:rsidRPr="009545B3">
        <w:rPr>
          <w:rFonts w:ascii="Times New Roman" w:eastAsia="宋体" w:hAnsi="Times New Roman" w:cs="Times New Roman"/>
          <w:color w:val="000000"/>
          <w:sz w:val="24"/>
          <w:szCs w:val="24"/>
        </w:rPr>
        <w:t>、</w:t>
      </w:r>
      <w:r w:rsidRPr="009545B3">
        <w:rPr>
          <w:rFonts w:ascii="Times New Roman" w:eastAsia="宋体" w:hAnsi="Times New Roman" w:cs="Times New Roman"/>
          <w:color w:val="000000"/>
          <w:sz w:val="24"/>
          <w:szCs w:val="24"/>
        </w:rPr>
        <w:t>node-sass</w:t>
      </w:r>
      <w:r w:rsidRPr="009545B3">
        <w:rPr>
          <w:rFonts w:ascii="Times New Roman" w:eastAsia="宋体" w:hAnsi="Times New Roman" w:cs="Times New Roman"/>
          <w:color w:val="000000"/>
          <w:sz w:val="24"/>
          <w:szCs w:val="24"/>
        </w:rPr>
        <w:t>等依赖扩展库辅助</w:t>
      </w:r>
      <w:proofErr w:type="spellStart"/>
      <w:r w:rsidRPr="009545B3">
        <w:rPr>
          <w:rFonts w:ascii="Times New Roman" w:eastAsia="宋体" w:hAnsi="Times New Roman" w:cs="Times New Roman"/>
          <w:color w:val="000000"/>
          <w:sz w:val="24"/>
          <w:szCs w:val="24"/>
        </w:rPr>
        <w:t>Vue</w:t>
      </w:r>
      <w:proofErr w:type="spellEnd"/>
      <w:r w:rsidRPr="009545B3">
        <w:rPr>
          <w:rFonts w:ascii="Times New Roman" w:eastAsia="宋体" w:hAnsi="Times New Roman" w:cs="Times New Roman"/>
          <w:color w:val="000000"/>
          <w:sz w:val="24"/>
          <w:szCs w:val="24"/>
        </w:rPr>
        <w:t>开发，并将开发结果轻量化打包</w:t>
      </w:r>
      <w:proofErr w:type="gramStart"/>
      <w:r w:rsidRPr="009545B3">
        <w:rPr>
          <w:rFonts w:ascii="Times New Roman" w:eastAsia="宋体" w:hAnsi="Times New Roman" w:cs="Times New Roman"/>
          <w:color w:val="000000"/>
          <w:sz w:val="24"/>
          <w:szCs w:val="24"/>
        </w:rPr>
        <w:t>成直接</w:t>
      </w:r>
      <w:proofErr w:type="gramEnd"/>
      <w:r w:rsidRPr="009545B3">
        <w:rPr>
          <w:rFonts w:ascii="Times New Roman" w:eastAsia="宋体" w:hAnsi="Times New Roman" w:cs="Times New Roman"/>
          <w:color w:val="000000"/>
          <w:sz w:val="24"/>
          <w:szCs w:val="24"/>
        </w:rPr>
        <w:t>可以由浏览器执行的内容。</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是一种关系数据库管理系统，关系数据库将数据保存在不同的表中，而不是将所有数据放在一个大仓库内，这样就增加了速度并提高了灵活性。</w:t>
      </w:r>
    </w:p>
    <w:p w:rsidR="009545B3" w:rsidRPr="009545B3" w:rsidRDefault="009545B3" w:rsidP="009545B3">
      <w:pPr>
        <w:shd w:val="clear" w:color="auto" w:fill="FFFFFF"/>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color w:val="000000"/>
          <w:sz w:val="24"/>
          <w:szCs w:val="24"/>
        </w:rPr>
        <w:t>MySQL</w:t>
      </w:r>
      <w:r w:rsidRPr="009545B3">
        <w:rPr>
          <w:rFonts w:ascii="Times New Roman" w:eastAsia="宋体" w:hAnsi="Times New Roman" w:cs="Times New Roman"/>
          <w:color w:val="000000"/>
          <w:sz w:val="24"/>
          <w:szCs w:val="24"/>
        </w:rPr>
        <w:t>所使用的</w:t>
      </w:r>
      <w:r w:rsidRPr="009545B3">
        <w:rPr>
          <w:rFonts w:ascii="Times New Roman" w:eastAsia="宋体" w:hAnsi="Times New Roman" w:cs="Times New Roman"/>
          <w:color w:val="000000"/>
          <w:sz w:val="24"/>
          <w:szCs w:val="24"/>
        </w:rPr>
        <w:t xml:space="preserve"> SQL </w:t>
      </w:r>
      <w:r w:rsidRPr="009545B3">
        <w:rPr>
          <w:rFonts w:ascii="Times New Roman" w:eastAsia="宋体" w:hAnsi="Times New Roman" w:cs="Times New Roman"/>
          <w:color w:val="000000"/>
          <w:sz w:val="24"/>
          <w:szCs w:val="24"/>
        </w:rPr>
        <w:t>语言是用于访问</w:t>
      </w:r>
      <w:r w:rsidRPr="009545B3">
        <w:rPr>
          <w:rFonts w:ascii="Times New Roman" w:eastAsia="宋体" w:hAnsi="Times New Roman" w:cs="Times New Roman"/>
          <w:color w:val="000000"/>
          <w:sz w:val="24"/>
          <w:szCs w:val="24"/>
        </w:rPr>
        <w:fldChar w:fldCharType="begin"/>
      </w:r>
      <w:r w:rsidRPr="009545B3">
        <w:rPr>
          <w:rFonts w:ascii="Times New Roman" w:eastAsia="宋体" w:hAnsi="Times New Roman" w:cs="Times New Roman"/>
          <w:color w:val="000000"/>
          <w:sz w:val="24"/>
          <w:szCs w:val="24"/>
        </w:rPr>
        <w:instrText xml:space="preserve"> HYPERLINK "https://baike.baidu.com/item/%E6%95%B0%E6%8D%AE%E5%BA%93" \t "_blank" </w:instrText>
      </w:r>
      <w:r w:rsidRPr="009545B3">
        <w:rPr>
          <w:rFonts w:ascii="Times New Roman" w:eastAsia="宋体" w:hAnsi="Times New Roman" w:cs="Times New Roman"/>
          <w:color w:val="000000"/>
          <w:sz w:val="24"/>
          <w:szCs w:val="24"/>
        </w:rPr>
        <w:fldChar w:fldCharType="separate"/>
      </w:r>
      <w:r w:rsidRPr="009545B3">
        <w:rPr>
          <w:rFonts w:ascii="Times New Roman" w:eastAsia="宋体" w:hAnsi="Times New Roman" w:cs="Times New Roman"/>
          <w:color w:val="000000"/>
          <w:sz w:val="24"/>
          <w:szCs w:val="24"/>
        </w:rPr>
        <w:t>数据库</w:t>
      </w:r>
      <w:r w:rsidRPr="009545B3">
        <w:rPr>
          <w:rFonts w:ascii="Times New Roman" w:eastAsia="宋体" w:hAnsi="Times New Roman" w:cs="Times New Roman"/>
          <w:color w:val="000000"/>
          <w:sz w:val="24"/>
          <w:szCs w:val="24"/>
        </w:rPr>
        <w:fldChar w:fldCharType="end"/>
      </w:r>
      <w:r w:rsidRPr="009545B3">
        <w:rPr>
          <w:rFonts w:ascii="Times New Roman" w:eastAsia="宋体" w:hAnsi="Times New Roman" w:cs="Times New Roman"/>
          <w:color w:val="000000"/>
          <w:sz w:val="24"/>
          <w:szCs w:val="24"/>
        </w:rPr>
        <w:t>的最常用标准化语言。</w:t>
      </w:r>
      <w:r w:rsidRPr="009545B3">
        <w:rPr>
          <w:rFonts w:ascii="Times New Roman" w:eastAsia="宋体" w:hAnsi="Times New Roman" w:cs="Times New Roman"/>
          <w:color w:val="000000"/>
          <w:sz w:val="24"/>
          <w:szCs w:val="24"/>
        </w:rPr>
        <w:t xml:space="preserve">MySQL </w:t>
      </w:r>
      <w:r w:rsidRPr="009545B3">
        <w:rPr>
          <w:rFonts w:ascii="Times New Roman" w:eastAsia="宋体" w:hAnsi="Times New Roman" w:cs="Times New Roman"/>
          <w:color w:val="000000"/>
          <w:sz w:val="24"/>
          <w:szCs w:val="24"/>
        </w:rPr>
        <w:t>软件采用了双授权政策，分为社区版和商业版，由于其体积小、速度快、总体拥有成本低，尤其是</w:t>
      </w:r>
      <w:r w:rsidRPr="009545B3">
        <w:rPr>
          <w:rFonts w:ascii="Times New Roman" w:eastAsia="宋体" w:hAnsi="Times New Roman" w:cs="Times New Roman"/>
          <w:color w:val="000000"/>
          <w:sz w:val="24"/>
          <w:szCs w:val="24"/>
        </w:rPr>
        <w:fldChar w:fldCharType="begin"/>
      </w:r>
      <w:r w:rsidRPr="009545B3">
        <w:rPr>
          <w:rFonts w:ascii="Times New Roman" w:eastAsia="宋体" w:hAnsi="Times New Roman" w:cs="Times New Roman"/>
          <w:color w:val="000000"/>
          <w:sz w:val="24"/>
          <w:szCs w:val="24"/>
        </w:rPr>
        <w:instrText xml:space="preserve"> HYPERLINK "https://baike.baidu.com/item/%E5%BC%80%E6%94%BE%E6%BA%90%E7%A0%81" \t "_blank" </w:instrText>
      </w:r>
      <w:r w:rsidRPr="009545B3">
        <w:rPr>
          <w:rFonts w:ascii="Times New Roman" w:eastAsia="宋体" w:hAnsi="Times New Roman" w:cs="Times New Roman"/>
          <w:color w:val="000000"/>
          <w:sz w:val="24"/>
          <w:szCs w:val="24"/>
        </w:rPr>
        <w:fldChar w:fldCharType="separate"/>
      </w:r>
      <w:r w:rsidRPr="009545B3">
        <w:rPr>
          <w:rFonts w:ascii="Times New Roman" w:eastAsia="宋体" w:hAnsi="Times New Roman" w:cs="Times New Roman"/>
          <w:color w:val="000000"/>
          <w:sz w:val="24"/>
          <w:szCs w:val="24"/>
        </w:rPr>
        <w:t>开放源码</w:t>
      </w:r>
      <w:r w:rsidRPr="009545B3">
        <w:rPr>
          <w:rFonts w:ascii="Times New Roman" w:eastAsia="宋体" w:hAnsi="Times New Roman" w:cs="Times New Roman"/>
          <w:color w:val="000000"/>
          <w:sz w:val="24"/>
          <w:szCs w:val="24"/>
        </w:rPr>
        <w:fldChar w:fldCharType="end"/>
      </w:r>
      <w:r w:rsidRPr="009545B3">
        <w:rPr>
          <w:rFonts w:ascii="Times New Roman" w:eastAsia="宋体" w:hAnsi="Times New Roman" w:cs="Times New Roman"/>
          <w:color w:val="000000"/>
          <w:sz w:val="24"/>
          <w:szCs w:val="24"/>
        </w:rPr>
        <w:t>这一特点，一般中小型网站的开发都选择</w:t>
      </w:r>
      <w:r w:rsidRPr="009545B3">
        <w:rPr>
          <w:rFonts w:ascii="Times New Roman" w:eastAsia="宋体" w:hAnsi="Times New Roman" w:cs="Times New Roman"/>
          <w:color w:val="000000"/>
          <w:sz w:val="24"/>
          <w:szCs w:val="24"/>
        </w:rPr>
        <w:t xml:space="preserve"> MySQL </w:t>
      </w:r>
      <w:r w:rsidRPr="009545B3">
        <w:rPr>
          <w:rFonts w:ascii="Times New Roman" w:eastAsia="宋体" w:hAnsi="Times New Roman" w:cs="Times New Roman"/>
          <w:color w:val="000000"/>
          <w:sz w:val="24"/>
          <w:szCs w:val="24"/>
        </w:rPr>
        <w:t>作为网站数据库。</w:t>
      </w:r>
    </w:p>
    <w:p w:rsidR="009545B3" w:rsidRPr="009545B3" w:rsidRDefault="009545B3" w:rsidP="009545B3">
      <w:pPr>
        <w:wordWrap w:val="0"/>
        <w:spacing w:line="360" w:lineRule="auto"/>
        <w:ind w:firstLineChars="200" w:firstLine="420"/>
        <w:rPr>
          <w:rFonts w:ascii="Arial" w:eastAsia="宋体" w:hAnsi="Arial" w:cs="Arial" w:hint="eastAsia"/>
          <w:color w:val="333333"/>
          <w:szCs w:val="21"/>
          <w:shd w:val="clear" w:color="auto" w:fill="FFFFFF"/>
        </w:rPr>
      </w:pPr>
    </w:p>
    <w:p w:rsidR="009545B3" w:rsidRPr="009545B3" w:rsidRDefault="009545B3" w:rsidP="009545B3">
      <w:pPr>
        <w:wordWrap w:val="0"/>
        <w:spacing w:line="360" w:lineRule="auto"/>
        <w:ind w:firstLineChars="200" w:firstLine="480"/>
        <w:rPr>
          <w:rFonts w:ascii="Times New Roman" w:eastAsia="宋体" w:hAnsi="Times New Roman" w:cs="Times New Roman" w:hint="eastAsia"/>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hint="eastAsia"/>
          <w:color w:val="000000"/>
          <w:sz w:val="24"/>
          <w:szCs w:val="24"/>
        </w:rPr>
      </w:pPr>
    </w:p>
    <w:p w:rsidR="009545B3" w:rsidRPr="009545B3" w:rsidRDefault="009545B3" w:rsidP="009545B3">
      <w:pPr>
        <w:wordWrap w:val="0"/>
        <w:spacing w:line="360" w:lineRule="auto"/>
        <w:ind w:firstLineChars="200" w:firstLine="480"/>
        <w:rPr>
          <w:rFonts w:ascii="Times New Roman" w:eastAsia="宋体" w:hAnsi="Times New Roman" w:cs="Times New Roman"/>
          <w:color w:val="000000"/>
          <w:sz w:val="24"/>
          <w:szCs w:val="24"/>
        </w:rPr>
      </w:pPr>
    </w:p>
    <w:p w:rsidR="009545B3" w:rsidRPr="009545B3" w:rsidRDefault="009545B3" w:rsidP="009545B3">
      <w:pPr>
        <w:keepNext/>
        <w:keepLines/>
        <w:outlineLvl w:val="1"/>
        <w:rPr>
          <w:rFonts w:ascii="Times New Roman" w:eastAsia="黑体" w:hAnsi="Times New Roman" w:cs="Times New Roman"/>
          <w:b/>
          <w:bCs/>
          <w:color w:val="000000"/>
          <w:sz w:val="32"/>
          <w:szCs w:val="32"/>
        </w:rPr>
      </w:pPr>
      <w:bookmarkStart w:id="58" w:name="_Toc511661872"/>
      <w:bookmarkStart w:id="59" w:name="_Toc512942026"/>
      <w:bookmarkStart w:id="60" w:name="_Toc38700047"/>
      <w:r w:rsidRPr="009545B3">
        <w:rPr>
          <w:rFonts w:ascii="Times New Roman" w:eastAsia="黑体" w:hAnsi="Times New Roman" w:cs="Times New Roman"/>
          <w:b/>
          <w:bCs/>
          <w:color w:val="000000"/>
          <w:sz w:val="32"/>
          <w:szCs w:val="32"/>
        </w:rPr>
        <w:lastRenderedPageBreak/>
        <w:t>3.</w:t>
      </w:r>
      <w:r w:rsidRPr="009545B3">
        <w:rPr>
          <w:rFonts w:ascii="Times New Roman" w:eastAsia="黑体" w:hAnsi="Times New Roman" w:cs="Times New Roman" w:hint="eastAsia"/>
          <w:b/>
          <w:bCs/>
          <w:color w:val="000000"/>
          <w:sz w:val="32"/>
          <w:szCs w:val="32"/>
        </w:rPr>
        <w:t xml:space="preserve">2 </w:t>
      </w:r>
      <w:r w:rsidRPr="009545B3">
        <w:rPr>
          <w:rFonts w:ascii="Times New Roman" w:eastAsia="黑体" w:hAnsi="Times New Roman" w:cs="Times New Roman" w:hint="eastAsia"/>
          <w:b/>
          <w:bCs/>
          <w:color w:val="000000"/>
          <w:sz w:val="32"/>
          <w:szCs w:val="32"/>
        </w:rPr>
        <w:t>软件体系结构设计</w:t>
      </w:r>
      <w:bookmarkEnd w:id="58"/>
      <w:bookmarkEnd w:id="59"/>
      <w:bookmarkEnd w:id="60"/>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1" w:name="_Toc335598655"/>
      <w:bookmarkStart w:id="62" w:name="_Toc511661873"/>
      <w:bookmarkStart w:id="63" w:name="_Toc512942027"/>
      <w:bookmarkStart w:id="64" w:name="_Toc38700048"/>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.1</w:t>
      </w:r>
      <w:r w:rsidRPr="009545B3">
        <w:rPr>
          <w:rFonts w:ascii="Times New Roman" w:eastAsia="黑体" w:hAnsi="Times New Roman" w:cs="Times New Roman" w:hint="eastAsia"/>
          <w:b/>
          <w:bCs/>
          <w:color w:val="000000"/>
          <w:sz w:val="28"/>
          <w:szCs w:val="28"/>
        </w:rPr>
        <w:t xml:space="preserve"> </w:t>
      </w:r>
      <w:r w:rsidRPr="009545B3">
        <w:rPr>
          <w:rFonts w:ascii="Times New Roman" w:eastAsia="黑体" w:hAnsi="Times New Roman" w:cs="Times New Roman"/>
          <w:b/>
          <w:bCs/>
          <w:color w:val="000000"/>
          <w:sz w:val="28"/>
          <w:szCs w:val="28"/>
        </w:rPr>
        <w:t>功能</w:t>
      </w:r>
      <w:bookmarkEnd w:id="61"/>
      <w:r w:rsidRPr="009545B3">
        <w:rPr>
          <w:rFonts w:ascii="Times New Roman" w:eastAsia="黑体" w:hAnsi="Times New Roman" w:cs="Times New Roman" w:hint="eastAsia"/>
          <w:b/>
          <w:bCs/>
          <w:color w:val="000000"/>
          <w:sz w:val="28"/>
          <w:szCs w:val="28"/>
        </w:rPr>
        <w:t>结构</w:t>
      </w:r>
      <w:bookmarkEnd w:id="62"/>
      <w:bookmarkEnd w:id="63"/>
      <w:bookmarkEnd w:id="64"/>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sz w:val="24"/>
          <w:szCs w:val="24"/>
        </w:rPr>
        <w:t>根据需求调研结果确定本系统主要包括以下功能模块，如图</w:t>
      </w:r>
      <w:r w:rsidRPr="009545B3">
        <w:rPr>
          <w:rFonts w:ascii="Times New Roman" w:eastAsia="宋体" w:hAnsi="Times New Roman" w:cs="Times New Roman"/>
          <w:sz w:val="24"/>
          <w:szCs w:val="24"/>
        </w:rPr>
        <w:t>3.</w:t>
      </w:r>
      <w:r w:rsidRPr="009545B3">
        <w:rPr>
          <w:rFonts w:ascii="Times New Roman" w:eastAsia="宋体" w:hAnsi="Times New Roman" w:cs="Times New Roman" w:hint="eastAsia"/>
          <w:sz w:val="24"/>
          <w:szCs w:val="24"/>
        </w:rPr>
        <w:t>1</w:t>
      </w:r>
      <w:r w:rsidRPr="009545B3">
        <w:rPr>
          <w:rFonts w:ascii="Times New Roman" w:eastAsia="宋体" w:hAnsi="Times New Roman" w:cs="Times New Roman"/>
          <w:sz w:val="24"/>
          <w:szCs w:val="24"/>
        </w:rPr>
        <w:t>所示。</w:t>
      </w:r>
    </w:p>
    <w:p w:rsidR="009545B3" w:rsidRPr="009545B3" w:rsidRDefault="009545B3" w:rsidP="009545B3">
      <w:pPr>
        <w:widowControl/>
        <w:jc w:val="center"/>
        <w:rPr>
          <w:rFonts w:ascii="Times New Roman" w:eastAsia="宋体" w:hAnsi="Times New Roman" w:cs="Times New Roman" w:hint="eastAsia"/>
          <w:szCs w:val="24"/>
        </w:rPr>
      </w:pPr>
      <w:r w:rsidRPr="009545B3">
        <w:rPr>
          <w:rFonts w:ascii="Tahoma" w:eastAsia="宋体" w:hAnsi="Tahoma" w:cs="Times New Roman"/>
          <w:noProof/>
          <w:color w:val="000000"/>
          <w:sz w:val="18"/>
          <w:szCs w:val="18"/>
        </w:rPr>
        <w:drawing>
          <wp:inline distT="0" distB="0" distL="0" distR="0">
            <wp:extent cx="5654040" cy="2446020"/>
            <wp:effectExtent l="0" t="0" r="0" b="0"/>
            <wp:docPr id="35" name="图片 35" descr="考勤管理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考勤管理系统功能结构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040" cy="2446020"/>
                    </a:xfrm>
                    <a:prstGeom prst="rect">
                      <a:avLst/>
                    </a:prstGeom>
                    <a:noFill/>
                    <a:ln>
                      <a:noFill/>
                    </a:ln>
                  </pic:spPr>
                </pic:pic>
              </a:graphicData>
            </a:graphic>
          </wp:inline>
        </w:drawing>
      </w:r>
    </w:p>
    <w:p w:rsidR="009545B3" w:rsidRPr="009545B3" w:rsidRDefault="009545B3" w:rsidP="009545B3">
      <w:pPr>
        <w:widowControl/>
        <w:jc w:val="center"/>
        <w:rPr>
          <w:rFonts w:ascii="宋体" w:eastAsia="宋体" w:hAnsi="宋体" w:cs="宋体" w:hint="eastAsia"/>
          <w:kern w:val="0"/>
          <w:sz w:val="24"/>
          <w:szCs w:val="24"/>
        </w:rPr>
      </w:pPr>
    </w:p>
    <w:p w:rsidR="009545B3" w:rsidRPr="009545B3" w:rsidRDefault="009545B3" w:rsidP="009545B3">
      <w:pPr>
        <w:spacing w:line="360" w:lineRule="auto"/>
        <w:ind w:left="425"/>
        <w:jc w:val="center"/>
        <w:rPr>
          <w:rFonts w:ascii="Times New Roman" w:eastAsia="宋体" w:hAnsi="Times New Roman" w:cs="Times New Roman" w:hint="eastAsia"/>
          <w:szCs w:val="20"/>
        </w:rPr>
      </w:pPr>
      <w:r w:rsidRPr="009545B3">
        <w:rPr>
          <w:rFonts w:ascii="Times New Roman" w:eastAsia="宋体" w:hAnsi="Times New Roman" w:cs="Times New Roman" w:hint="eastAsia"/>
          <w:szCs w:val="20"/>
        </w:rPr>
        <w:t>图</w:t>
      </w:r>
      <w:r w:rsidRPr="009545B3">
        <w:rPr>
          <w:rFonts w:ascii="Times New Roman" w:eastAsia="宋体" w:hAnsi="Times New Roman" w:cs="Times New Roman" w:hint="eastAsia"/>
          <w:szCs w:val="20"/>
        </w:rPr>
        <w:t>3.1</w:t>
      </w:r>
      <w:r w:rsidRPr="009545B3">
        <w:rPr>
          <w:rFonts w:ascii="Times New Roman" w:eastAsia="宋体" w:hAnsi="Times New Roman" w:cs="Times New Roman" w:hint="eastAsia"/>
          <w:szCs w:val="20"/>
        </w:rPr>
        <w:t>系统功能结构图</w:t>
      </w:r>
    </w:p>
    <w:p w:rsidR="009545B3" w:rsidRPr="009545B3" w:rsidRDefault="009545B3" w:rsidP="009545B3">
      <w:pPr>
        <w:spacing w:line="360" w:lineRule="auto"/>
        <w:ind w:firstLineChars="200" w:firstLine="480"/>
        <w:rPr>
          <w:rFonts w:ascii="Times New Roman" w:eastAsia="宋体" w:hAnsi="Times New Roman" w:cs="Times New Roman" w:hint="eastAsia"/>
          <w:color w:val="FF0000"/>
          <w:sz w:val="24"/>
          <w:szCs w:val="24"/>
        </w:rPr>
      </w:pPr>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65" w:name="_Toc511661874"/>
      <w:bookmarkStart w:id="66" w:name="_Toc512942028"/>
      <w:bookmarkStart w:id="67" w:name="_Toc38700049"/>
      <w:r w:rsidRPr="009545B3">
        <w:rPr>
          <w:rFonts w:ascii="Times New Roman" w:eastAsia="黑体" w:hAnsi="Times New Roman" w:cs="Times New Roman"/>
          <w:b/>
          <w:bCs/>
          <w:color w:val="000000"/>
          <w:sz w:val="28"/>
          <w:szCs w:val="28"/>
        </w:rPr>
        <w:t>3.</w:t>
      </w:r>
      <w:r w:rsidRPr="009545B3">
        <w:rPr>
          <w:rFonts w:ascii="Times New Roman" w:eastAsia="黑体" w:hAnsi="Times New Roman" w:cs="Times New Roman" w:hint="eastAsia"/>
          <w:b/>
          <w:bCs/>
          <w:color w:val="000000"/>
          <w:sz w:val="28"/>
          <w:szCs w:val="28"/>
        </w:rPr>
        <w:t>2</w:t>
      </w:r>
      <w:r w:rsidRPr="009545B3">
        <w:rPr>
          <w:rFonts w:ascii="Times New Roman" w:eastAsia="黑体" w:hAnsi="Times New Roman" w:cs="Times New Roman"/>
          <w:b/>
          <w:bCs/>
          <w:color w:val="000000"/>
          <w:sz w:val="28"/>
          <w:szCs w:val="28"/>
        </w:rPr>
        <w:t>.</w:t>
      </w:r>
      <w:r w:rsidRPr="009545B3">
        <w:rPr>
          <w:rFonts w:ascii="Times New Roman" w:eastAsia="黑体" w:hAnsi="Times New Roman" w:cs="Times New Roman" w:hint="eastAsia"/>
          <w:b/>
          <w:bCs/>
          <w:color w:val="000000"/>
          <w:sz w:val="28"/>
          <w:szCs w:val="28"/>
        </w:rPr>
        <w:t xml:space="preserve">2 </w:t>
      </w:r>
      <w:r w:rsidRPr="009545B3">
        <w:rPr>
          <w:rFonts w:ascii="Times New Roman" w:eastAsia="黑体" w:hAnsi="Times New Roman" w:cs="Times New Roman" w:hint="eastAsia"/>
          <w:b/>
          <w:bCs/>
          <w:color w:val="000000"/>
          <w:sz w:val="28"/>
          <w:szCs w:val="28"/>
        </w:rPr>
        <w:t>系统架构</w:t>
      </w:r>
      <w:bookmarkEnd w:id="65"/>
      <w:bookmarkEnd w:id="66"/>
      <w:bookmarkEnd w:id="67"/>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所示。本网站是基于</w:t>
      </w:r>
      <w:r w:rsidRPr="009545B3">
        <w:rPr>
          <w:rFonts w:ascii="Times New Roman" w:eastAsia="宋体" w:hAnsi="Times New Roman" w:cs="Times New Roman" w:hint="eastAsia"/>
          <w:color w:val="000000"/>
          <w:sz w:val="24"/>
          <w:szCs w:val="24"/>
        </w:rPr>
        <w:t>MVC</w:t>
      </w:r>
      <w:r w:rsidRPr="009545B3">
        <w:rPr>
          <w:rFonts w:ascii="Times New Roman" w:eastAsia="宋体" w:hAnsi="Times New Roman" w:cs="Times New Roman" w:hint="eastAsia"/>
          <w:color w:val="000000"/>
          <w:sz w:val="24"/>
          <w:szCs w:val="24"/>
        </w:rPr>
        <w:t>框架基础上来开发，分为表现层，业务逻辑层，数据访问层。</w:t>
      </w:r>
      <w:r w:rsidRPr="009545B3">
        <w:rPr>
          <w:rFonts w:ascii="Times New Roman" w:eastAsia="宋体" w:hAnsi="Times New Roman" w:cs="Times New Roman" w:hint="eastAsia"/>
          <w:color w:val="000000"/>
          <w:sz w:val="24"/>
          <w:szCs w:val="24"/>
        </w:rPr>
        <w:t>View</w:t>
      </w:r>
      <w:r w:rsidRPr="009545B3">
        <w:rPr>
          <w:rFonts w:ascii="Times New Roman" w:eastAsia="宋体" w:hAnsi="Times New Roman" w:cs="Times New Roman" w:hint="eastAsia"/>
          <w:color w:val="000000"/>
          <w:sz w:val="24"/>
          <w:szCs w:val="24"/>
        </w:rPr>
        <w:t>表现层是将数据库查询出来的数据展现到用户的界面，与用户交互，完成数据的显示并且接收和校验用户的每个请求，业务逻辑层则是程序的核心，</w:t>
      </w:r>
      <w:r w:rsidRPr="009545B3">
        <w:rPr>
          <w:rFonts w:ascii="Times New Roman" w:eastAsia="宋体" w:hAnsi="Times New Roman" w:cs="Times New Roman" w:hint="eastAsia"/>
          <w:color w:val="000000"/>
          <w:sz w:val="24"/>
          <w:szCs w:val="24"/>
        </w:rPr>
        <w:t>Controller</w:t>
      </w:r>
      <w:r w:rsidRPr="009545B3">
        <w:rPr>
          <w:rFonts w:ascii="Times New Roman" w:eastAsia="宋体" w:hAnsi="Times New Roman" w:cs="Times New Roman" w:hint="eastAsia"/>
          <w:color w:val="000000"/>
          <w:sz w:val="24"/>
          <w:szCs w:val="24"/>
        </w:rPr>
        <w:t>类，接受并处理用户的每个请求并且向访问层发出系统的处理结果，数据访问层是接受系统的处理结果并对数据库进行更新操作。主要模块和业务的功能是在业务逻辑层的部分进行设计并实现的。</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系统架构图如图</w:t>
      </w:r>
      <w:r w:rsidRPr="009545B3">
        <w:rPr>
          <w:rFonts w:ascii="Times New Roman" w:eastAsia="宋体" w:hAnsi="Times New Roman" w:cs="Times New Roman" w:hint="eastAsia"/>
          <w:color w:val="000000"/>
          <w:sz w:val="24"/>
          <w:szCs w:val="24"/>
        </w:rPr>
        <w:t>3.2</w:t>
      </w:r>
      <w:r w:rsidRPr="009545B3">
        <w:rPr>
          <w:rFonts w:ascii="Times New Roman" w:eastAsia="宋体" w:hAnsi="Times New Roman" w:cs="Times New Roman" w:hint="eastAsia"/>
          <w:color w:val="000000"/>
          <w:sz w:val="24"/>
          <w:szCs w:val="24"/>
        </w:rPr>
        <w:t>所示。</w:t>
      </w:r>
    </w:p>
    <w:p w:rsidR="009545B3" w:rsidRPr="009545B3" w:rsidRDefault="009545B3" w:rsidP="009545B3">
      <w:pPr>
        <w:spacing w:line="360" w:lineRule="auto"/>
        <w:ind w:firstLine="420"/>
        <w:jc w:val="center"/>
        <w:rPr>
          <w:rFonts w:ascii="Arial Unicode MS" w:eastAsia="Arial Unicode MS" w:hAnsi="Arial Unicode MS" w:cs="Arial Unicode MS"/>
          <w:color w:val="FF0000"/>
          <w:szCs w:val="21"/>
          <w:u w:color="000000"/>
        </w:rPr>
      </w:pPr>
      <w:r w:rsidRPr="009545B3">
        <w:rPr>
          <w:rFonts w:ascii="Tahoma" w:eastAsia="宋体" w:hAnsi="Tahoma" w:cs="Arial Unicode MS"/>
          <w:noProof/>
          <w:color w:val="FF0000"/>
          <w:sz w:val="18"/>
          <w:szCs w:val="18"/>
          <w:u w:color="000000"/>
        </w:rPr>
        <w:lastRenderedPageBreak/>
        <w:drawing>
          <wp:inline distT="0" distB="0" distL="0" distR="0">
            <wp:extent cx="3101340" cy="3970020"/>
            <wp:effectExtent l="0" t="0" r="0" b="0"/>
            <wp:docPr id="34" name="图片 3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未命名文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1340" cy="3970020"/>
                    </a:xfrm>
                    <a:prstGeom prst="rect">
                      <a:avLst/>
                    </a:prstGeom>
                    <a:noFill/>
                    <a:ln>
                      <a:noFill/>
                    </a:ln>
                  </pic:spPr>
                </pic:pic>
              </a:graphicData>
            </a:graphic>
          </wp:inline>
        </w:drawing>
      </w:r>
    </w:p>
    <w:p w:rsidR="009545B3" w:rsidRPr="009545B3" w:rsidRDefault="009545B3" w:rsidP="009545B3">
      <w:pPr>
        <w:spacing w:before="120" w:line="360" w:lineRule="auto"/>
        <w:jc w:val="center"/>
        <w:rPr>
          <w:rFonts w:ascii="宋体" w:eastAsia="宋体" w:hAnsi="宋体" w:cs="Arial Unicode MS" w:hint="eastAsia"/>
          <w:color w:val="000000"/>
          <w:szCs w:val="21"/>
          <w:u w:color="000000"/>
        </w:rPr>
      </w:pPr>
      <w:r w:rsidRPr="009545B3">
        <w:rPr>
          <w:rFonts w:ascii="宋体" w:eastAsia="宋体" w:hAnsi="宋体" w:cs="Arial Unicode MS" w:hint="eastAsia"/>
          <w:color w:val="000000"/>
          <w:szCs w:val="21"/>
          <w:u w:color="000000"/>
        </w:rPr>
        <w:t>图</w:t>
      </w:r>
      <w:r w:rsidRPr="009545B3">
        <w:rPr>
          <w:rFonts w:ascii="Times New Roman" w:eastAsia="Arial Unicode MS" w:hAnsi="Times New Roman" w:cs="Arial Unicode MS" w:hint="eastAsia"/>
          <w:color w:val="000000"/>
          <w:szCs w:val="21"/>
          <w:u w:color="000000"/>
        </w:rPr>
        <w:t>3.2</w:t>
      </w:r>
      <w:r w:rsidRPr="009545B3">
        <w:rPr>
          <w:rFonts w:ascii="宋体" w:eastAsia="宋体" w:hAnsi="宋体" w:cs="Arial Unicode MS" w:hint="eastAsia"/>
          <w:color w:val="000000"/>
          <w:szCs w:val="21"/>
          <w:u w:color="000000"/>
        </w:rPr>
        <w:t xml:space="preserve"> 系统架构图</w:t>
      </w: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68" w:name="_Toc511661875"/>
      <w:bookmarkStart w:id="69" w:name="_Toc512942029"/>
      <w:bookmarkStart w:id="70" w:name="_Toc38700050"/>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3 </w:t>
      </w:r>
      <w:r w:rsidRPr="009545B3">
        <w:rPr>
          <w:rFonts w:ascii="Times New Roman" w:eastAsia="黑体" w:hAnsi="Times New Roman" w:cs="Times New Roman"/>
          <w:b/>
          <w:bCs/>
          <w:color w:val="000000"/>
          <w:sz w:val="32"/>
          <w:szCs w:val="32"/>
        </w:rPr>
        <w:t>数据库设计</w:t>
      </w:r>
      <w:bookmarkEnd w:id="68"/>
      <w:bookmarkEnd w:id="69"/>
      <w:bookmarkEnd w:id="70"/>
    </w:p>
    <w:p w:rsidR="009545B3" w:rsidRPr="009545B3" w:rsidRDefault="009545B3" w:rsidP="009545B3">
      <w:pPr>
        <w:keepNext/>
        <w:keepLines/>
        <w:outlineLvl w:val="2"/>
        <w:rPr>
          <w:rFonts w:ascii="Times New Roman" w:eastAsia="黑体" w:hAnsi="Times New Roman" w:cs="Times New Roman"/>
          <w:b/>
          <w:bCs/>
          <w:color w:val="000000"/>
          <w:sz w:val="28"/>
          <w:szCs w:val="28"/>
        </w:rPr>
      </w:pPr>
      <w:bookmarkStart w:id="71" w:name="_Toc511661876"/>
      <w:bookmarkStart w:id="72" w:name="_Toc512942030"/>
      <w:bookmarkStart w:id="73" w:name="_Toc38700051"/>
      <w:r w:rsidRPr="009545B3">
        <w:rPr>
          <w:rFonts w:ascii="Times New Roman" w:eastAsia="黑体" w:hAnsi="Times New Roman" w:cs="Times New Roman" w:hint="eastAsia"/>
          <w:b/>
          <w:bCs/>
          <w:color w:val="000000"/>
          <w:sz w:val="28"/>
          <w:szCs w:val="28"/>
        </w:rPr>
        <w:t xml:space="preserve">3.3.1 </w:t>
      </w:r>
      <w:r w:rsidRPr="009545B3">
        <w:rPr>
          <w:rFonts w:ascii="Times New Roman" w:eastAsia="黑体" w:hAnsi="Times New Roman" w:cs="Times New Roman" w:hint="eastAsia"/>
          <w:b/>
          <w:bCs/>
          <w:color w:val="000000"/>
          <w:sz w:val="28"/>
          <w:szCs w:val="28"/>
        </w:rPr>
        <w:t>概念结构设计</w:t>
      </w:r>
      <w:bookmarkEnd w:id="71"/>
      <w:bookmarkEnd w:id="72"/>
      <w:bookmarkEnd w:id="73"/>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帖子分类和帖子是一对多的关系，帖子和评论是一对多关系，用户和评论是一对多关系，用户和帖子是一对多关系，管理员和帖子是一对多关系，管理员和帖子类别是一对多关系，管理员和评论是一对多关系，系统概念模型（</w:t>
      </w:r>
      <w:r w:rsidRPr="009545B3">
        <w:rPr>
          <w:rFonts w:ascii="Times New Roman" w:eastAsia="宋体" w:hAnsi="Times New Roman" w:cs="Times New Roman" w:hint="eastAsia"/>
          <w:sz w:val="24"/>
          <w:szCs w:val="24"/>
        </w:rPr>
        <w:t>E-R</w:t>
      </w:r>
      <w:r w:rsidRPr="009545B3">
        <w:rPr>
          <w:rFonts w:ascii="Times New Roman" w:eastAsia="宋体" w:hAnsi="Times New Roman" w:cs="Times New Roman" w:hint="eastAsia"/>
          <w:sz w:val="24"/>
          <w:szCs w:val="24"/>
        </w:rPr>
        <w:t>图）如图</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hint="eastAsia"/>
          <w:szCs w:val="24"/>
        </w:rPr>
      </w:pPr>
      <w:r w:rsidRPr="009545B3">
        <w:rPr>
          <w:rFonts w:ascii="Tahoma" w:eastAsia="宋体" w:hAnsi="Tahoma" w:cs="Times New Roman"/>
          <w:noProof/>
          <w:color w:val="000000"/>
          <w:sz w:val="18"/>
          <w:szCs w:val="18"/>
        </w:rPr>
        <w:lastRenderedPageBreak/>
        <w:drawing>
          <wp:inline distT="0" distB="0" distL="0" distR="0">
            <wp:extent cx="5760720" cy="3764280"/>
            <wp:effectExtent l="0" t="0" r="0" b="0"/>
            <wp:docPr id="33" name="图片 33"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E-R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64280"/>
                    </a:xfrm>
                    <a:prstGeom prst="rect">
                      <a:avLst/>
                    </a:prstGeom>
                    <a:noFill/>
                    <a:ln>
                      <a:noFill/>
                    </a:ln>
                  </pic:spPr>
                </pic:pic>
              </a:graphicData>
            </a:graphic>
          </wp:inline>
        </w:drawing>
      </w:r>
    </w:p>
    <w:p w:rsidR="009545B3" w:rsidRPr="009545B3" w:rsidRDefault="009545B3" w:rsidP="009545B3">
      <w:pPr>
        <w:spacing w:beforeLines="50" w:before="120" w:line="360" w:lineRule="auto"/>
        <w:jc w:val="center"/>
        <w:rPr>
          <w:rFonts w:ascii="Times New Roman" w:eastAsia="宋体" w:hAnsi="Times New Roman" w:cs="Times New Roman" w:hint="eastAsia"/>
          <w:color w:val="FF0000"/>
          <w:sz w:val="24"/>
          <w:szCs w:val="24"/>
        </w:rPr>
      </w:pPr>
      <w:r w:rsidRPr="009545B3">
        <w:rPr>
          <w:rFonts w:ascii="Times New Roman" w:eastAsia="宋体" w:hAnsi="Times New Roman" w:cs="Times New Roman"/>
          <w:szCs w:val="21"/>
        </w:rPr>
        <w:t>图</w:t>
      </w:r>
      <w:r w:rsidRPr="009545B3">
        <w:rPr>
          <w:rFonts w:ascii="Times New Roman" w:eastAsia="宋体" w:hAnsi="Times New Roman" w:cs="Times New Roman"/>
          <w:szCs w:val="21"/>
        </w:rPr>
        <w:t>3.</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 xml:space="preserve"> </w:t>
      </w:r>
      <w:r w:rsidRPr="009545B3">
        <w:rPr>
          <w:rFonts w:ascii="Times New Roman" w:eastAsia="宋体" w:hAnsi="Times New Roman" w:cs="Times New Roman" w:hint="eastAsia"/>
          <w:szCs w:val="21"/>
        </w:rPr>
        <w:t>E-R</w:t>
      </w:r>
      <w:r w:rsidRPr="009545B3">
        <w:rPr>
          <w:rFonts w:ascii="Times New Roman" w:eastAsia="宋体" w:hAnsi="Times New Roman" w:cs="Times New Roman" w:hint="eastAsia"/>
          <w:szCs w:val="21"/>
        </w:rPr>
        <w:t>图</w:t>
      </w:r>
    </w:p>
    <w:p w:rsidR="009545B3" w:rsidRPr="009545B3" w:rsidRDefault="009545B3" w:rsidP="009545B3">
      <w:pPr>
        <w:keepNext/>
        <w:keepLines/>
        <w:outlineLvl w:val="2"/>
        <w:rPr>
          <w:rFonts w:ascii="Times New Roman" w:eastAsia="黑体" w:hAnsi="Times New Roman" w:cs="Times New Roman" w:hint="eastAsia"/>
          <w:b/>
          <w:bCs/>
          <w:color w:val="000000"/>
          <w:sz w:val="28"/>
          <w:szCs w:val="28"/>
        </w:rPr>
      </w:pPr>
      <w:bookmarkStart w:id="74" w:name="_Toc511473540"/>
      <w:bookmarkStart w:id="75" w:name="_Toc511661878"/>
      <w:bookmarkStart w:id="76" w:name="_Toc511661877"/>
      <w:bookmarkStart w:id="77" w:name="_Toc38700052"/>
      <w:r w:rsidRPr="009545B3">
        <w:rPr>
          <w:rFonts w:ascii="Times New Roman" w:eastAsia="黑体" w:hAnsi="Times New Roman" w:cs="Times New Roman" w:hint="eastAsia"/>
          <w:b/>
          <w:bCs/>
          <w:color w:val="000000"/>
          <w:sz w:val="28"/>
          <w:szCs w:val="28"/>
        </w:rPr>
        <w:t xml:space="preserve">3.3.2 </w:t>
      </w:r>
      <w:r w:rsidRPr="009545B3">
        <w:rPr>
          <w:rFonts w:ascii="Times New Roman" w:eastAsia="黑体" w:hAnsi="Times New Roman" w:cs="Times New Roman" w:hint="eastAsia"/>
          <w:b/>
          <w:bCs/>
          <w:color w:val="000000"/>
          <w:sz w:val="28"/>
          <w:szCs w:val="28"/>
        </w:rPr>
        <w:t>表的详细设计</w:t>
      </w:r>
      <w:bookmarkEnd w:id="76"/>
      <w:bookmarkEnd w:id="77"/>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通过</w:t>
      </w:r>
      <w:proofErr w:type="gramStart"/>
      <w:r w:rsidRPr="009545B3">
        <w:rPr>
          <w:rFonts w:ascii="Times New Roman" w:eastAsia="宋体" w:hAnsi="Times New Roman" w:cs="Times New Roman" w:hint="eastAsia"/>
          <w:sz w:val="24"/>
          <w:szCs w:val="24"/>
        </w:rPr>
        <w:t>对领域</w:t>
      </w:r>
      <w:proofErr w:type="gramEnd"/>
      <w:r w:rsidRPr="009545B3">
        <w:rPr>
          <w:rFonts w:ascii="Times New Roman" w:eastAsia="宋体" w:hAnsi="Times New Roman" w:cs="Times New Roman" w:hint="eastAsia"/>
          <w:sz w:val="24"/>
          <w:szCs w:val="24"/>
        </w:rPr>
        <w:t>对象、业务对象及对象间关联的分析，对本系统的数据库表进行了设计，如表</w:t>
      </w:r>
      <w:r w:rsidRPr="009545B3">
        <w:rPr>
          <w:rFonts w:ascii="Times New Roman" w:eastAsia="宋体" w:hAnsi="Times New Roman" w:cs="Times New Roman" w:hint="eastAsia"/>
          <w:sz w:val="24"/>
          <w:szCs w:val="24"/>
        </w:rPr>
        <w:t>3.1--</w:t>
      </w:r>
      <w:r w:rsidRPr="009545B3">
        <w:rPr>
          <w:rFonts w:ascii="Times New Roman" w:eastAsia="宋体" w:hAnsi="Times New Roman" w:cs="Times New Roman" w:hint="eastAsia"/>
          <w:sz w:val="24"/>
          <w:szCs w:val="24"/>
        </w:rPr>
        <w:t>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所示。本系统数据库管理采用</w:t>
      </w:r>
      <w:r w:rsidRPr="009545B3">
        <w:rPr>
          <w:rFonts w:ascii="Times New Roman" w:eastAsia="宋体" w:hAnsi="Times New Roman" w:cs="Times New Roman" w:hint="eastAsia"/>
          <w:sz w:val="24"/>
          <w:szCs w:val="24"/>
        </w:rPr>
        <w:t>MySQL</w:t>
      </w:r>
      <w:r w:rsidRPr="009545B3">
        <w:rPr>
          <w:rFonts w:ascii="Times New Roman" w:eastAsia="宋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）管理员表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szCs w:val="21"/>
        </w:rPr>
        <w:t>admin</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管理员表主要用于保存管理员的信息，主要字段包括：账号、密码、创建者。表结构如表</w:t>
      </w:r>
      <w:r w:rsidRPr="009545B3">
        <w:rPr>
          <w:rFonts w:ascii="Times New Roman" w:eastAsia="宋体" w:hAnsi="Times New Roman" w:cs="Times New Roman" w:hint="eastAsia"/>
          <w:sz w:val="24"/>
          <w:szCs w:val="24"/>
        </w:rPr>
        <w:t>3.1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3.1 </w:t>
      </w:r>
      <w:r w:rsidRPr="009545B3">
        <w:rPr>
          <w:rFonts w:ascii="Times New Roman" w:eastAsia="宋体" w:hAnsi="Times New Roman" w:cs="Times New Roman" w:hint="eastAsia"/>
          <w:szCs w:val="21"/>
        </w:rPr>
        <w:t>管理员表（</w:t>
      </w:r>
      <w:r w:rsidRPr="009545B3">
        <w:rPr>
          <w:rFonts w:ascii="Times New Roman" w:eastAsia="宋体" w:hAnsi="Times New Roman" w:cs="Times New Roman"/>
          <w:szCs w:val="21"/>
        </w:rPr>
        <w:t>admin</w:t>
      </w:r>
      <w:r w:rsidRPr="009545B3">
        <w:rPr>
          <w:rFonts w:ascii="Times New Roman" w:eastAsia="宋体" w:hAnsi="Times New Roman" w:cs="Times New Roman" w:hint="eastAsia"/>
          <w:szCs w:val="21"/>
        </w:rPr>
        <w:t>）</w:t>
      </w:r>
    </w:p>
    <w:tbl>
      <w:tblPr>
        <w:tblW w:w="4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389"/>
        <w:gridCol w:w="945"/>
        <w:gridCol w:w="1240"/>
        <w:gridCol w:w="2264"/>
      </w:tblGrid>
      <w:tr w:rsidR="009545B3" w:rsidRPr="009545B3" w:rsidTr="009545B3">
        <w:trPr>
          <w:trHeight w:val="295"/>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hint="eastAsia"/>
                <w:kern w:val="10"/>
                <w:szCs w:val="21"/>
              </w:rPr>
              <w:t>a</w:t>
            </w:r>
            <w:r w:rsidRPr="009545B3">
              <w:rPr>
                <w:rFonts w:ascii="Times New Roman" w:eastAsia="宋体" w:hAnsi="Times New Roman" w:cs="Times New Roman"/>
                <w:kern w:val="10"/>
                <w:szCs w:val="21"/>
              </w:rPr>
              <w:t>dmin</w:t>
            </w:r>
            <w:r w:rsidRPr="009545B3">
              <w:rPr>
                <w:rFonts w:ascii="Times New Roman" w:eastAsia="宋体" w:hAnsi="Times New Roman" w:cs="Times New Roman" w:hint="eastAsia"/>
                <w:kern w:val="10"/>
                <w:szCs w:val="21"/>
              </w:rPr>
              <w:t>name</w:t>
            </w:r>
            <w:proofErr w:type="spellEnd"/>
          </w:p>
        </w:tc>
        <w:tc>
          <w:tcPr>
            <w:tcW w:w="908"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管理员名称</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adminpass</w:t>
            </w:r>
            <w:proofErr w:type="spellEnd"/>
          </w:p>
        </w:tc>
        <w:tc>
          <w:tcPr>
            <w:tcW w:w="908"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管理员密码</w:t>
            </w:r>
          </w:p>
        </w:tc>
      </w:tr>
      <w:tr w:rsidR="009545B3" w:rsidRPr="009545B3" w:rsidTr="009545B3">
        <w:trPr>
          <w:trHeight w:val="281"/>
          <w:jc w:val="center"/>
        </w:trPr>
        <w:tc>
          <w:tcPr>
            <w:tcW w:w="1183" w:type="pct"/>
          </w:tcPr>
          <w:p w:rsidR="009545B3" w:rsidRPr="009545B3" w:rsidRDefault="009545B3" w:rsidP="009545B3">
            <w:pPr>
              <w:jc w:val="center"/>
              <w:rPr>
                <w:rFonts w:ascii="Times New Roman" w:eastAsia="宋体" w:hAnsi="Times New Roman" w:cs="Times New Roman"/>
                <w:kern w:val="10"/>
                <w:szCs w:val="21"/>
              </w:rPr>
            </w:pPr>
            <w:proofErr w:type="spellStart"/>
            <w:r w:rsidRPr="009545B3">
              <w:rPr>
                <w:rFonts w:ascii="Times New Roman" w:eastAsia="宋体" w:hAnsi="Times New Roman" w:cs="Times New Roman"/>
                <w:kern w:val="10"/>
                <w:szCs w:val="21"/>
              </w:rPr>
              <w:t>createby</w:t>
            </w:r>
            <w:proofErr w:type="spellEnd"/>
          </w:p>
        </w:tc>
        <w:tc>
          <w:tcPr>
            <w:tcW w:w="908" w:type="pct"/>
          </w:tcPr>
          <w:p w:rsidR="009545B3" w:rsidRPr="009545B3" w:rsidRDefault="009545B3" w:rsidP="009545B3">
            <w:pPr>
              <w:jc w:val="center"/>
              <w:rPr>
                <w:rFonts w:ascii="Times New Roman" w:eastAsia="宋体" w:hAnsi="Times New Roman" w:cs="Times New Roman"/>
                <w:kern w:val="10"/>
                <w:szCs w:val="21"/>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创建者</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）游戏类型分类表</w:t>
      </w:r>
      <w:r w:rsidRPr="009545B3">
        <w:rPr>
          <w:rFonts w:ascii="Times New Roman" w:eastAsia="黑体" w:hAnsi="Times New Roman" w:cs="Times New Roman" w:hint="eastAsia"/>
          <w:sz w:val="24"/>
          <w:szCs w:val="24"/>
        </w:rPr>
        <w:t>(</w:t>
      </w:r>
      <w:proofErr w:type="spellStart"/>
      <w:r w:rsidRPr="009545B3">
        <w:rPr>
          <w:rFonts w:ascii="Times New Roman" w:eastAsia="黑体" w:hAnsi="Times New Roman" w:cs="Times New Roman" w:hint="eastAsia"/>
          <w:sz w:val="24"/>
          <w:szCs w:val="24"/>
        </w:rPr>
        <w:t>bbstag</w:t>
      </w:r>
      <w:proofErr w:type="spellEnd"/>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hint="eastAsia"/>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游戏类型分类表主要用于保存游戏类型分类的信息，主要字段包括：游戏类型编号、游戏类型名称。表结构如表</w:t>
      </w:r>
      <w:r w:rsidRPr="009545B3">
        <w:rPr>
          <w:rFonts w:ascii="Times New Roman" w:eastAsia="宋体" w:hAnsi="Times New Roman" w:cs="Times New Roman" w:hint="eastAsia"/>
          <w:sz w:val="24"/>
          <w:szCs w:val="24"/>
        </w:rPr>
        <w:t>3.2</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3.2 </w:t>
      </w:r>
      <w:r w:rsidRPr="009545B3">
        <w:rPr>
          <w:rFonts w:ascii="Times New Roman" w:eastAsia="宋体" w:hAnsi="Times New Roman" w:cs="Times New Roman" w:hint="eastAsia"/>
          <w:szCs w:val="21"/>
        </w:rPr>
        <w:t>游戏类型分类表（</w:t>
      </w:r>
      <w:proofErr w:type="spellStart"/>
      <w:r w:rsidRPr="009545B3">
        <w:rPr>
          <w:rFonts w:ascii="Times New Roman" w:eastAsia="黑体" w:hAnsi="Times New Roman" w:cs="Times New Roman" w:hint="eastAsia"/>
          <w:sz w:val="24"/>
          <w:szCs w:val="24"/>
        </w:rPr>
        <w:t>bbstag</w:t>
      </w:r>
      <w:proofErr w:type="spellEnd"/>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tagName</w:t>
            </w:r>
            <w:proofErr w:type="spellEnd"/>
          </w:p>
        </w:tc>
        <w:tc>
          <w:tcPr>
            <w:tcW w:w="908"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kern w:val="10"/>
                <w:szCs w:val="21"/>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内容</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）游戏表</w:t>
      </w:r>
      <w:r w:rsidRPr="009545B3">
        <w:rPr>
          <w:rFonts w:ascii="Times New Roman" w:eastAsia="黑体" w:hAnsi="Times New Roman" w:cs="Times New Roman" w:hint="eastAsia"/>
          <w:sz w:val="24"/>
          <w:szCs w:val="24"/>
        </w:rPr>
        <w:t>(</w:t>
      </w:r>
      <w:proofErr w:type="spellStart"/>
      <w:r w:rsidRPr="009545B3">
        <w:rPr>
          <w:rFonts w:ascii="Times New Roman" w:eastAsia="黑体" w:hAnsi="Times New Roman" w:cs="Times New Roman" w:hint="eastAsia"/>
          <w:sz w:val="24"/>
          <w:szCs w:val="24"/>
        </w:rPr>
        <w:t>bbstype</w:t>
      </w:r>
      <w:proofErr w:type="spellEnd"/>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hint="eastAsia"/>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游戏表主要对游戏类型进行细分，主要字段包括：游戏编号、游戏名、游戏类型编号。表结构如表</w:t>
      </w:r>
      <w:r w:rsidRPr="009545B3">
        <w:rPr>
          <w:rFonts w:ascii="Times New Roman" w:eastAsia="宋体" w:hAnsi="Times New Roman" w:cs="Times New Roman" w:hint="eastAsia"/>
          <w:sz w:val="24"/>
          <w:szCs w:val="24"/>
        </w:rPr>
        <w:t>3.3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3.3 </w:t>
      </w:r>
      <w:r w:rsidRPr="009545B3">
        <w:rPr>
          <w:rFonts w:ascii="Times New Roman" w:eastAsia="宋体" w:hAnsi="Times New Roman" w:cs="Times New Roman" w:hint="eastAsia"/>
          <w:szCs w:val="21"/>
        </w:rPr>
        <w:t>游戏表（</w:t>
      </w:r>
      <w:proofErr w:type="spellStart"/>
      <w:r w:rsidRPr="009545B3">
        <w:rPr>
          <w:rFonts w:ascii="Times New Roman" w:eastAsia="黑体" w:hAnsi="Times New Roman" w:cs="Times New Roman" w:hint="eastAsia"/>
          <w:sz w:val="24"/>
          <w:szCs w:val="24"/>
        </w:rPr>
        <w:t>bbstype</w:t>
      </w:r>
      <w:proofErr w:type="spellEnd"/>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typeId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 w:val="24"/>
                <w:szCs w:val="24"/>
              </w:rPr>
              <w:t>游戏编号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typeName</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 w:val="24"/>
                <w:szCs w:val="24"/>
              </w:rPr>
              <w:t>游戏名</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tagId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 w:val="24"/>
                <w:szCs w:val="24"/>
              </w:rPr>
              <w:t>游戏类型编号</w:t>
            </w:r>
          </w:p>
        </w:tc>
      </w:tr>
    </w:tbl>
    <w:p w:rsidR="009545B3" w:rsidRPr="009545B3" w:rsidRDefault="009545B3" w:rsidP="009545B3">
      <w:pPr>
        <w:spacing w:line="360" w:lineRule="auto"/>
        <w:rPr>
          <w:rFonts w:ascii="Times New Roman" w:eastAsia="黑体" w:hAnsi="Times New Roman" w:cs="Times New Roman" w:hint="eastAsia"/>
          <w:sz w:val="24"/>
          <w:szCs w:val="24"/>
        </w:rPr>
      </w:pP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）用户信息表</w:t>
      </w: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user</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jc w:val="left"/>
        <w:rPr>
          <w:rFonts w:ascii="Times New Roman" w:eastAsia="宋体" w:hAnsi="Times New Roman" w:cs="Times New Roman" w:hint="eastAsia"/>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用户信息表主要用于保存用户信息，主要字段包括：编号、登录名、密码、昵称、头像。表结构如表</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3.4 </w:t>
      </w:r>
      <w:r w:rsidRPr="009545B3">
        <w:rPr>
          <w:rFonts w:ascii="Times New Roman" w:eastAsia="宋体" w:hAnsi="Times New Roman" w:cs="Times New Roman" w:hint="eastAsia"/>
          <w:szCs w:val="21"/>
        </w:rPr>
        <w:t>用户信息表（</w:t>
      </w:r>
      <w:r w:rsidRPr="009545B3">
        <w:rPr>
          <w:rFonts w:ascii="Times New Roman" w:eastAsia="宋体" w:hAnsi="Times New Roman" w:cs="Times New Roman"/>
          <w:szCs w:val="21"/>
        </w:rPr>
        <w:t>user</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userId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编号</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username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登录名</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password</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密码</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nickname</w:t>
            </w:r>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昵称</w:t>
            </w:r>
          </w:p>
        </w:tc>
      </w:tr>
      <w:tr w:rsidR="009545B3" w:rsidRPr="009545B3" w:rsidTr="009545B3">
        <w:trPr>
          <w:jc w:val="center"/>
        </w:trPr>
        <w:tc>
          <w:tcPr>
            <w:tcW w:w="1183"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headimage</w:t>
            </w:r>
            <w:proofErr w:type="spellEnd"/>
          </w:p>
        </w:tc>
        <w:tc>
          <w:tcPr>
            <w:tcW w:w="90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618"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头像</w:t>
            </w:r>
          </w:p>
        </w:tc>
      </w:tr>
    </w:tbl>
    <w:p w:rsidR="009545B3" w:rsidRPr="009545B3" w:rsidRDefault="009545B3" w:rsidP="009545B3">
      <w:pPr>
        <w:spacing w:line="360" w:lineRule="auto"/>
        <w:rPr>
          <w:rFonts w:ascii="Times New Roman" w:eastAsia="黑体" w:hAnsi="Times New Roman" w:cs="Times New Roman" w:hint="eastAsia"/>
          <w:sz w:val="24"/>
          <w:szCs w:val="24"/>
        </w:rPr>
      </w:pP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5</w:t>
      </w:r>
      <w:r w:rsidRPr="009545B3">
        <w:rPr>
          <w:rFonts w:ascii="Times New Roman" w:eastAsia="黑体" w:hAnsi="Times New Roman" w:cs="Times New Roman" w:hint="eastAsia"/>
          <w:sz w:val="24"/>
          <w:szCs w:val="24"/>
        </w:rPr>
        <w:t>）评论信息表</w:t>
      </w:r>
      <w:r w:rsidRPr="009545B3">
        <w:rPr>
          <w:rFonts w:ascii="Times New Roman" w:eastAsia="黑体" w:hAnsi="Times New Roman" w:cs="Times New Roman" w:hint="eastAsia"/>
          <w:sz w:val="24"/>
          <w:szCs w:val="24"/>
        </w:rPr>
        <w:t>(</w:t>
      </w:r>
      <w:r w:rsidRPr="009545B3">
        <w:rPr>
          <w:rFonts w:ascii="Times New Roman" w:eastAsia="宋体" w:hAnsi="Times New Roman" w:cs="Times New Roman" w:hint="eastAsia"/>
          <w:szCs w:val="21"/>
        </w:rPr>
        <w:t>comment</w:t>
      </w:r>
      <w:r w:rsidRPr="009545B3">
        <w:rPr>
          <w:rFonts w:ascii="Times New Roman" w:eastAsia="黑体" w:hAnsi="Times New Roman" w:cs="Times New Roman" w:hint="eastAsia"/>
          <w:sz w:val="24"/>
          <w:szCs w:val="24"/>
        </w:rPr>
        <w:t>)</w:t>
      </w:r>
    </w:p>
    <w:p w:rsidR="009545B3" w:rsidRPr="009545B3" w:rsidRDefault="009545B3" w:rsidP="009545B3">
      <w:pPr>
        <w:spacing w:line="360" w:lineRule="auto"/>
        <w:ind w:firstLine="480"/>
        <w:jc w:val="left"/>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评论信息表主要用于保存评论的信息，主要字段包括：评论编号、</w:t>
      </w:r>
      <w:r w:rsidRPr="009545B3">
        <w:rPr>
          <w:rFonts w:ascii="Times New Roman" w:eastAsia="宋体" w:hAnsi="Times New Roman" w:cs="Times New Roman" w:hint="eastAsia"/>
          <w:szCs w:val="24"/>
        </w:rPr>
        <w:t>帖子编号</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内容</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hint="eastAsia"/>
          <w:szCs w:val="24"/>
        </w:rPr>
        <w:t>创建者</w:t>
      </w:r>
      <w:r w:rsidRPr="009545B3">
        <w:rPr>
          <w:rFonts w:ascii="Times New Roman" w:eastAsia="宋体" w:hAnsi="Times New Roman" w:cs="Times New Roman" w:hint="eastAsia"/>
          <w:sz w:val="24"/>
          <w:szCs w:val="24"/>
        </w:rPr>
        <w:t>、评论人。表结构如表</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3.5</w:t>
      </w:r>
      <w:r w:rsidRPr="009545B3">
        <w:rPr>
          <w:rFonts w:ascii="Times New Roman" w:eastAsia="宋体" w:hAnsi="Times New Roman" w:cs="Times New Roman" w:hint="eastAsia"/>
          <w:szCs w:val="21"/>
        </w:rPr>
        <w:t>评论信息表（</w:t>
      </w:r>
      <w:r w:rsidRPr="009545B3">
        <w:rPr>
          <w:rFonts w:ascii="Times New Roman" w:eastAsia="宋体" w:hAnsi="Times New Roman" w:cs="Times New Roman" w:hint="eastAsia"/>
          <w:szCs w:val="21"/>
        </w:rPr>
        <w:t>comment</w:t>
      </w:r>
      <w:r w:rsidRPr="009545B3">
        <w:rPr>
          <w:rFonts w:ascii="Times New Roman" w:eastAsia="宋体" w:hAnsi="Times New Roman" w:cs="Times New Roman" w:hint="eastAsia"/>
          <w:szCs w:val="21"/>
        </w:rPr>
        <w:t>）</w:t>
      </w:r>
    </w:p>
    <w:tbl>
      <w:tblPr>
        <w:tblW w:w="41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79"/>
        <w:gridCol w:w="938"/>
        <w:gridCol w:w="1231"/>
        <w:gridCol w:w="2247"/>
      </w:tblGrid>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90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618"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811"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48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noteCommentId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评论编号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noteId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commentText</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text</w:t>
            </w:r>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内容</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createBy</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183"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refer_id</w:t>
            </w:r>
            <w:proofErr w:type="spellEnd"/>
          </w:p>
        </w:tc>
        <w:tc>
          <w:tcPr>
            <w:tcW w:w="908"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618"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811"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48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hint="eastAsia"/>
                <w:szCs w:val="24"/>
              </w:rPr>
              <w:t>评论人</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6</w:t>
      </w:r>
      <w:r w:rsidRPr="009545B3">
        <w:rPr>
          <w:rFonts w:ascii="Times New Roman" w:eastAsia="黑体" w:hAnsi="Times New Roman" w:cs="Times New Roman" w:hint="eastAsia"/>
          <w:sz w:val="24"/>
          <w:szCs w:val="24"/>
        </w:rPr>
        <w:t>）帖子信息表</w:t>
      </w:r>
      <w:r w:rsidRPr="009545B3">
        <w:rPr>
          <w:rFonts w:ascii="Times New Roman" w:eastAsia="黑体" w:hAnsi="Times New Roman" w:cs="Times New Roman" w:hint="eastAsia"/>
          <w:sz w:val="24"/>
          <w:szCs w:val="24"/>
        </w:rPr>
        <w:t>(note)</w:t>
      </w:r>
    </w:p>
    <w:p w:rsidR="009545B3" w:rsidRPr="009545B3" w:rsidRDefault="009545B3" w:rsidP="009545B3">
      <w:pPr>
        <w:spacing w:line="360" w:lineRule="auto"/>
        <w:jc w:val="left"/>
        <w:rPr>
          <w:rFonts w:ascii="Times New Roman" w:eastAsia="宋体" w:hAnsi="Times New Roman" w:cs="Times New Roman" w:hint="eastAsia"/>
          <w:szCs w:val="21"/>
        </w:rPr>
      </w:pP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帖子信息表主要用于保存帖子的信息，主要字段包括：帖子编号、类型编号、名称、内容、最后修改时间、创建者、好评、标题颜色、置顶。表结构如表</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3.6</w:t>
      </w:r>
      <w:r w:rsidRPr="009545B3">
        <w:rPr>
          <w:rFonts w:ascii="Times New Roman" w:eastAsia="宋体" w:hAnsi="Times New Roman" w:cs="Times New Roman" w:hint="eastAsia"/>
          <w:szCs w:val="21"/>
        </w:rPr>
        <w:t>帖子信息表（</w:t>
      </w:r>
      <w:r w:rsidRPr="009545B3">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79"/>
        <w:gridCol w:w="900"/>
        <w:gridCol w:w="939"/>
        <w:gridCol w:w="1231"/>
        <w:gridCol w:w="2246"/>
      </w:tblGrid>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列名</w:t>
            </w:r>
          </w:p>
        </w:tc>
        <w:tc>
          <w:tcPr>
            <w:tcW w:w="812"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数据类型</w:t>
            </w:r>
          </w:p>
        </w:tc>
        <w:tc>
          <w:tcPr>
            <w:tcW w:w="530"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长度</w:t>
            </w:r>
          </w:p>
        </w:tc>
        <w:tc>
          <w:tcPr>
            <w:tcW w:w="55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允许空</w:t>
            </w:r>
          </w:p>
        </w:tc>
        <w:tc>
          <w:tcPr>
            <w:tcW w:w="725"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是否主键</w:t>
            </w:r>
          </w:p>
        </w:tc>
        <w:tc>
          <w:tcPr>
            <w:tcW w:w="1323" w:type="pct"/>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hint="eastAsia"/>
                <w:b/>
                <w:szCs w:val="21"/>
              </w:rPr>
              <w:t>说明</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noteId</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11</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是</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帖子编号</w:t>
            </w:r>
          </w:p>
        </w:tc>
      </w:tr>
    </w:tbl>
    <w:p w:rsidR="009545B3" w:rsidRPr="009545B3" w:rsidRDefault="009545B3" w:rsidP="009545B3">
      <w:pPr>
        <w:rPr>
          <w:rFonts w:ascii="Times New Roman" w:eastAsia="宋体" w:hAnsi="Times New Roman" w:cs="Times New Roman"/>
          <w:szCs w:val="24"/>
        </w:rPr>
      </w:pPr>
    </w:p>
    <w:p w:rsidR="009545B3" w:rsidRPr="009545B3" w:rsidRDefault="009545B3" w:rsidP="009545B3">
      <w:pPr>
        <w:spacing w:line="360" w:lineRule="auto"/>
        <w:jc w:val="center"/>
        <w:rPr>
          <w:rFonts w:ascii="Times New Roman" w:eastAsia="宋体" w:hAnsi="Times New Roman" w:cs="Times New Roman"/>
          <w:szCs w:val="21"/>
        </w:rPr>
      </w:pPr>
      <w:bookmarkStart w:id="78" w:name="_Toc512942032"/>
      <w:bookmarkEnd w:id="74"/>
      <w:bookmarkEnd w:id="75"/>
      <w:r w:rsidRPr="009545B3">
        <w:rPr>
          <w:rFonts w:ascii="Times New Roman" w:eastAsia="宋体" w:hAnsi="Times New Roman" w:cs="Times New Roman" w:hint="eastAsia"/>
          <w:szCs w:val="21"/>
        </w:rPr>
        <w:lastRenderedPageBreak/>
        <w:t>续表</w:t>
      </w:r>
      <w:r w:rsidRPr="009545B3">
        <w:rPr>
          <w:rFonts w:ascii="Times New Roman" w:eastAsia="宋体" w:hAnsi="Times New Roman" w:cs="Times New Roman" w:hint="eastAsia"/>
          <w:szCs w:val="21"/>
        </w:rPr>
        <w:t>3.6</w:t>
      </w:r>
      <w:r w:rsidRPr="009545B3">
        <w:rPr>
          <w:rFonts w:ascii="Times New Roman" w:eastAsia="宋体" w:hAnsi="Times New Roman" w:cs="Times New Roman" w:hint="eastAsia"/>
          <w:szCs w:val="21"/>
        </w:rPr>
        <w:t>帖子信息表（</w:t>
      </w:r>
      <w:r w:rsidRPr="009545B3">
        <w:rPr>
          <w:rFonts w:ascii="Times New Roman" w:eastAsia="宋体" w:hAnsi="Times New Roman" w:cs="Times New Roman" w:hint="eastAsia"/>
          <w:szCs w:val="21"/>
        </w:rPr>
        <w:t>note</w:t>
      </w:r>
      <w:r w:rsidRPr="009545B3">
        <w:rPr>
          <w:rFonts w:ascii="Times New Roman" w:eastAsia="宋体" w:hAnsi="Times New Roman" w:cs="Times New Roman"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379"/>
        <w:gridCol w:w="900"/>
        <w:gridCol w:w="939"/>
        <w:gridCol w:w="1231"/>
        <w:gridCol w:w="2246"/>
      </w:tblGrid>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typeId</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类型编号</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noteName</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30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名称</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note</w:t>
            </w:r>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text</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内容</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lastEditTime</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datetime</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最后修改时间</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createBy</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50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isGood</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100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好评</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kern w:val="10"/>
                <w:szCs w:val="21"/>
              </w:rPr>
              <w:t>tittleColor</w:t>
            </w:r>
            <w:proofErr w:type="spellEnd"/>
          </w:p>
        </w:tc>
        <w:tc>
          <w:tcPr>
            <w:tcW w:w="812"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varchar</w:t>
            </w:r>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200</w:t>
            </w:r>
          </w:p>
        </w:tc>
        <w:tc>
          <w:tcPr>
            <w:tcW w:w="553"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标题颜色</w:t>
            </w:r>
          </w:p>
        </w:tc>
      </w:tr>
      <w:tr w:rsidR="009545B3" w:rsidRPr="009545B3" w:rsidTr="009545B3">
        <w:trPr>
          <w:jc w:val="center"/>
        </w:trPr>
        <w:tc>
          <w:tcPr>
            <w:tcW w:w="1057"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kern w:val="10"/>
                <w:szCs w:val="21"/>
              </w:rPr>
              <w:t>top</w:t>
            </w:r>
          </w:p>
        </w:tc>
        <w:tc>
          <w:tcPr>
            <w:tcW w:w="812" w:type="pct"/>
          </w:tcPr>
          <w:p w:rsidR="009545B3" w:rsidRPr="009545B3" w:rsidRDefault="009545B3" w:rsidP="009545B3">
            <w:pPr>
              <w:jc w:val="center"/>
              <w:rPr>
                <w:rFonts w:ascii="Times New Roman" w:eastAsia="宋体" w:hAnsi="Times New Roman" w:cs="Times New Roman"/>
                <w:szCs w:val="24"/>
              </w:rPr>
            </w:pPr>
            <w:proofErr w:type="spellStart"/>
            <w:r w:rsidRPr="009545B3">
              <w:rPr>
                <w:rFonts w:ascii="Times New Roman" w:eastAsia="宋体" w:hAnsi="Times New Roman" w:cs="Times New Roman"/>
                <w:szCs w:val="24"/>
              </w:rPr>
              <w:t>int</w:t>
            </w:r>
            <w:proofErr w:type="spellEnd"/>
          </w:p>
        </w:tc>
        <w:tc>
          <w:tcPr>
            <w:tcW w:w="530" w:type="pct"/>
          </w:tcPr>
          <w:p w:rsidR="009545B3" w:rsidRPr="009545B3" w:rsidRDefault="009545B3" w:rsidP="009545B3">
            <w:pPr>
              <w:jc w:val="center"/>
              <w:rPr>
                <w:rFonts w:ascii="Times New Roman" w:eastAsia="宋体" w:hAnsi="Times New Roman" w:cs="Times New Roman"/>
                <w:szCs w:val="24"/>
              </w:rPr>
            </w:pPr>
            <w:r w:rsidRPr="009545B3">
              <w:rPr>
                <w:rFonts w:ascii="Times New Roman" w:eastAsia="宋体" w:hAnsi="Times New Roman" w:cs="Times New Roman"/>
                <w:szCs w:val="24"/>
              </w:rPr>
              <w:t>30</w:t>
            </w:r>
          </w:p>
        </w:tc>
        <w:tc>
          <w:tcPr>
            <w:tcW w:w="553" w:type="pct"/>
          </w:tcPr>
          <w:p w:rsidR="009545B3" w:rsidRPr="009545B3" w:rsidRDefault="009545B3" w:rsidP="009545B3">
            <w:pPr>
              <w:jc w:val="center"/>
              <w:rPr>
                <w:rFonts w:ascii="Times New Roman" w:eastAsia="宋体" w:hAnsi="Times New Roman" w:cs="Times New Roman"/>
                <w:szCs w:val="21"/>
              </w:rPr>
            </w:pPr>
            <w:r w:rsidRPr="009545B3">
              <w:rPr>
                <w:rFonts w:ascii="Times New Roman" w:eastAsia="宋体" w:hAnsi="Times New Roman" w:cs="Times New Roman" w:hint="eastAsia"/>
                <w:szCs w:val="21"/>
              </w:rPr>
              <w:t>否</w:t>
            </w:r>
          </w:p>
        </w:tc>
        <w:tc>
          <w:tcPr>
            <w:tcW w:w="725" w:type="pct"/>
          </w:tcPr>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否</w:t>
            </w:r>
          </w:p>
        </w:tc>
        <w:tc>
          <w:tcPr>
            <w:tcW w:w="1323" w:type="pct"/>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置顶</w:t>
            </w:r>
          </w:p>
        </w:tc>
      </w:tr>
    </w:tbl>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79" w:name="_Toc38700053"/>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4 </w:t>
      </w:r>
      <w:r w:rsidRPr="009545B3">
        <w:rPr>
          <w:rFonts w:ascii="Times New Roman" w:eastAsia="黑体" w:hAnsi="Times New Roman" w:cs="Times New Roman" w:hint="eastAsia"/>
          <w:b/>
          <w:bCs/>
          <w:color w:val="000000"/>
          <w:sz w:val="32"/>
          <w:szCs w:val="32"/>
        </w:rPr>
        <w:t>对象设计</w:t>
      </w:r>
      <w:bookmarkEnd w:id="78"/>
      <w:bookmarkEnd w:id="79"/>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本系统的功能包括帖子管理、帖子分类管理、评论管理、用户管理等。下面对各个模块进行详细设计。</w:t>
      </w:r>
    </w:p>
    <w:p w:rsidR="009545B3" w:rsidRPr="009545B3" w:rsidRDefault="009545B3" w:rsidP="009545B3">
      <w:pPr>
        <w:keepNext/>
        <w:keepLines/>
        <w:outlineLvl w:val="2"/>
        <w:rPr>
          <w:rFonts w:ascii="Times New Roman" w:eastAsia="黑体" w:hAnsi="Times New Roman" w:cs="Times New Roman" w:hint="eastAsia"/>
          <w:b/>
          <w:bCs/>
          <w:color w:val="000000"/>
          <w:sz w:val="28"/>
          <w:szCs w:val="28"/>
        </w:rPr>
      </w:pPr>
      <w:bookmarkStart w:id="80" w:name="_Toc512942033"/>
      <w:bookmarkStart w:id="81" w:name="_Toc38700054"/>
      <w:r w:rsidRPr="009545B3">
        <w:rPr>
          <w:rFonts w:ascii="Times New Roman" w:eastAsia="黑体" w:hAnsi="Times New Roman" w:cs="Times New Roman" w:hint="eastAsia"/>
          <w:b/>
          <w:bCs/>
          <w:color w:val="000000"/>
          <w:sz w:val="28"/>
          <w:szCs w:val="28"/>
        </w:rPr>
        <w:t xml:space="preserve">3.4.1 </w:t>
      </w:r>
      <w:r w:rsidRPr="009545B3">
        <w:rPr>
          <w:rFonts w:ascii="Times New Roman" w:eastAsia="黑体" w:hAnsi="Times New Roman" w:cs="Times New Roman" w:hint="eastAsia"/>
          <w:b/>
          <w:bCs/>
          <w:color w:val="000000"/>
          <w:sz w:val="28"/>
          <w:szCs w:val="28"/>
        </w:rPr>
        <w:t>帖子管理用例对象设计</w:t>
      </w:r>
      <w:bookmarkEnd w:id="80"/>
      <w:bookmarkEnd w:id="81"/>
    </w:p>
    <w:p w:rsidR="009545B3" w:rsidRPr="009545B3" w:rsidRDefault="009545B3" w:rsidP="009545B3">
      <w:pPr>
        <w:spacing w:line="360" w:lineRule="auto"/>
        <w:ind w:firstLineChars="200" w:firstLine="480"/>
        <w:rPr>
          <w:rFonts w:ascii="黑体" w:eastAsia="黑体" w:hAnsi="Tahoma" w:cs="Times New Roman" w:hint="eastAsia"/>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）管理帖子用例实现</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管理帖子用例的实现顺序图如图</w:t>
      </w:r>
      <w:r w:rsidRPr="009545B3">
        <w:rPr>
          <w:rFonts w:ascii="Times New Roman" w:eastAsia="宋体" w:hAnsi="Times New Roman" w:cs="Times New Roman" w:hint="eastAsia"/>
          <w:sz w:val="24"/>
          <w:szCs w:val="24"/>
        </w:rPr>
        <w:t>3.4</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hint="eastAsia"/>
          <w:szCs w:val="24"/>
        </w:rPr>
      </w:pPr>
      <w:r w:rsidRPr="009545B3">
        <w:rPr>
          <w:rFonts w:ascii="Tahoma" w:eastAsia="宋体" w:hAnsi="Tahoma" w:cs="Times New Roman"/>
          <w:noProof/>
          <w:color w:val="000000"/>
          <w:sz w:val="18"/>
          <w:szCs w:val="18"/>
        </w:rPr>
        <w:drawing>
          <wp:inline distT="0" distB="0" distL="0" distR="0">
            <wp:extent cx="5486400" cy="3238500"/>
            <wp:effectExtent l="0" t="0" r="0" b="0"/>
            <wp:docPr id="32" name="图片 32" descr="用例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用例顺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rsidR="009545B3" w:rsidRPr="009545B3" w:rsidRDefault="009545B3" w:rsidP="009545B3">
      <w:pPr>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4</w:t>
      </w:r>
      <w:r w:rsidRPr="009545B3">
        <w:rPr>
          <w:rFonts w:ascii="Times New Roman" w:eastAsia="宋体" w:hAnsi="Times New Roman" w:cs="Times New Roman" w:hint="eastAsia"/>
          <w:szCs w:val="21"/>
        </w:rPr>
        <w:t>管理帖子用例顺序图</w:t>
      </w:r>
    </w:p>
    <w:p w:rsidR="009545B3" w:rsidRPr="009545B3" w:rsidRDefault="009545B3" w:rsidP="009545B3">
      <w:pPr>
        <w:wordWrap w:val="0"/>
        <w:spacing w:line="360" w:lineRule="auto"/>
        <w:ind w:firstLineChars="200" w:firstLine="480"/>
        <w:rPr>
          <w:rFonts w:ascii="Times New Roman" w:eastAsia="宋体" w:hAnsi="Times New Roman" w:cs="Times New Roman" w:hint="eastAsia"/>
          <w:color w:val="FF0000"/>
          <w:sz w:val="24"/>
          <w:szCs w:val="24"/>
        </w:rPr>
      </w:pPr>
      <w:r w:rsidRPr="009545B3">
        <w:rPr>
          <w:rFonts w:ascii="Times New Roman" w:eastAsia="宋体" w:hAnsi="Times New Roman" w:cs="Times New Roman" w:hint="eastAsia"/>
          <w:sz w:val="24"/>
          <w:szCs w:val="24"/>
        </w:rPr>
        <w:t>说明：用户对帖子进行管理，在添加帖子页面，输入帖子信息，点击添加按钮，调用</w:t>
      </w:r>
      <w:proofErr w:type="spellStart"/>
      <w:r w:rsidRPr="009545B3">
        <w:rPr>
          <w:rFonts w:ascii="Times New Roman" w:eastAsia="宋体" w:hAnsi="Times New Roman" w:cs="Times New Roman" w:hint="eastAsia"/>
          <w:szCs w:val="24"/>
        </w:rPr>
        <w:t>createNote</w:t>
      </w:r>
      <w:proofErr w:type="spellEnd"/>
      <w:r w:rsidRPr="009545B3">
        <w:rPr>
          <w:rFonts w:ascii="Times New Roman" w:eastAsia="宋体" w:hAnsi="Times New Roman" w:cs="Times New Roman" w:hint="eastAsia"/>
          <w:sz w:val="24"/>
          <w:szCs w:val="24"/>
        </w:rPr>
        <w:t>方法，</w:t>
      </w:r>
      <w:proofErr w:type="spellStart"/>
      <w:r w:rsidRPr="009545B3">
        <w:rPr>
          <w:rFonts w:ascii="Times New Roman" w:eastAsia="宋体" w:hAnsi="Times New Roman" w:cs="Times New Roman" w:hint="eastAsia"/>
          <w:sz w:val="24"/>
          <w:szCs w:val="24"/>
        </w:rPr>
        <w:t>NoteService</w:t>
      </w:r>
      <w:proofErr w:type="spellEnd"/>
      <w:r w:rsidRPr="009545B3">
        <w:rPr>
          <w:rFonts w:ascii="Times New Roman" w:eastAsia="宋体" w:hAnsi="Times New Roman" w:cs="Times New Roman" w:hint="eastAsia"/>
          <w:sz w:val="24"/>
          <w:szCs w:val="24"/>
        </w:rPr>
        <w:t>向</w:t>
      </w:r>
      <w:proofErr w:type="spellStart"/>
      <w:r w:rsidRPr="009545B3">
        <w:rPr>
          <w:rFonts w:ascii="Times New Roman" w:eastAsia="宋体" w:hAnsi="Times New Roman" w:cs="Times New Roman" w:hint="eastAsia"/>
          <w:sz w:val="24"/>
          <w:szCs w:val="24"/>
        </w:rPr>
        <w:t>NoteDAO</w:t>
      </w:r>
      <w:proofErr w:type="spellEnd"/>
      <w:r w:rsidRPr="009545B3">
        <w:rPr>
          <w:rFonts w:ascii="Times New Roman" w:eastAsia="宋体" w:hAnsi="Times New Roman" w:cs="Times New Roman" w:hint="eastAsia"/>
          <w:sz w:val="24"/>
          <w:szCs w:val="24"/>
        </w:rPr>
        <w:t>提交请求，</w:t>
      </w:r>
      <w:proofErr w:type="spellStart"/>
      <w:r w:rsidRPr="009545B3">
        <w:rPr>
          <w:rFonts w:ascii="Times New Roman" w:eastAsia="宋体" w:hAnsi="Times New Roman" w:cs="Times New Roman" w:hint="eastAsia"/>
          <w:sz w:val="24"/>
          <w:szCs w:val="24"/>
        </w:rPr>
        <w:t>NoteDAO</w:t>
      </w:r>
      <w:proofErr w:type="spellEnd"/>
      <w:r w:rsidRPr="009545B3">
        <w:rPr>
          <w:rFonts w:ascii="Times New Roman" w:eastAsia="宋体" w:hAnsi="Times New Roman" w:cs="Times New Roman" w:hint="eastAsia"/>
          <w:sz w:val="24"/>
          <w:szCs w:val="24"/>
        </w:rPr>
        <w:t>返回结果，完成</w:t>
      </w:r>
      <w:proofErr w:type="gramStart"/>
      <w:r w:rsidRPr="009545B3">
        <w:rPr>
          <w:rFonts w:ascii="Times New Roman" w:eastAsia="宋体" w:hAnsi="Times New Roman" w:cs="Times New Roman" w:hint="eastAsia"/>
          <w:sz w:val="24"/>
          <w:szCs w:val="24"/>
        </w:rPr>
        <w:t>添加添加</w:t>
      </w:r>
      <w:proofErr w:type="gramEnd"/>
      <w:r w:rsidRPr="009545B3">
        <w:rPr>
          <w:rFonts w:ascii="Times New Roman" w:eastAsia="宋体" w:hAnsi="Times New Roman" w:cs="Times New Roman" w:hint="eastAsia"/>
          <w:sz w:val="24"/>
          <w:szCs w:val="24"/>
        </w:rPr>
        <w:t>景点的操作。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hint="eastAsia"/>
          <w:color w:val="000000"/>
          <w:sz w:val="24"/>
          <w:szCs w:val="24"/>
        </w:rPr>
      </w:pPr>
      <w:r w:rsidRPr="009545B3">
        <w:rPr>
          <w:rFonts w:ascii="黑体" w:eastAsia="黑体" w:hAnsi="Tahoma" w:cs="Times New Roman" w:hint="eastAsia"/>
          <w:color w:val="000000"/>
          <w:sz w:val="24"/>
          <w:szCs w:val="24"/>
        </w:rPr>
        <w:t>（2）设计类图</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根据顺序图的分析得到管理帖子用例的设计类图，如图</w:t>
      </w:r>
      <w:r w:rsidRPr="009545B3">
        <w:rPr>
          <w:rFonts w:ascii="Times New Roman" w:eastAsia="宋体" w:hAnsi="Times New Roman" w:cs="Times New Roman" w:hint="eastAsia"/>
          <w:sz w:val="24"/>
          <w:szCs w:val="24"/>
        </w:rPr>
        <w:t>3.5</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noProof/>
          <w:szCs w:val="24"/>
        </w:rPr>
      </w:pPr>
      <w:r w:rsidRPr="009545B3">
        <w:rPr>
          <w:rFonts w:ascii="Times New Roman" w:eastAsia="宋体" w:hAnsi="Times New Roman" w:cs="Times New Roman"/>
          <w:noProof/>
          <w:szCs w:val="24"/>
        </w:rPr>
        <w:lastRenderedPageBreak/>
        <w:drawing>
          <wp:inline distT="0" distB="0" distL="0" distR="0">
            <wp:extent cx="1699260" cy="45034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9260" cy="4503420"/>
                    </a:xfrm>
                    <a:prstGeom prst="rect">
                      <a:avLst/>
                    </a:prstGeom>
                    <a:noFill/>
                    <a:ln>
                      <a:noFill/>
                    </a:ln>
                  </pic:spPr>
                </pic:pic>
              </a:graphicData>
            </a:graphic>
          </wp:inline>
        </w:drawing>
      </w:r>
    </w:p>
    <w:p w:rsidR="009545B3" w:rsidRPr="009545B3" w:rsidRDefault="009545B3" w:rsidP="009545B3">
      <w:pPr>
        <w:spacing w:line="360" w:lineRule="auto"/>
        <w:ind w:firstLine="420"/>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图</w:t>
      </w:r>
      <w:r w:rsidRPr="009545B3">
        <w:rPr>
          <w:rFonts w:ascii="Times New Roman" w:eastAsia="宋体" w:hAnsi="Times New Roman" w:cs="Times New Roman" w:hint="eastAsia"/>
          <w:szCs w:val="24"/>
        </w:rPr>
        <w:t xml:space="preserve">3.5 </w:t>
      </w:r>
      <w:r w:rsidRPr="009545B3">
        <w:rPr>
          <w:rFonts w:ascii="Times New Roman" w:eastAsia="宋体" w:hAnsi="Times New Roman" w:cs="Times New Roman" w:hint="eastAsia"/>
          <w:szCs w:val="24"/>
        </w:rPr>
        <w:t>管理景点用例的设计类图</w:t>
      </w:r>
    </w:p>
    <w:p w:rsidR="009545B3" w:rsidRPr="009545B3" w:rsidRDefault="009545B3" w:rsidP="009545B3">
      <w:pPr>
        <w:spacing w:line="360" w:lineRule="auto"/>
        <w:ind w:firstLineChars="200" w:firstLine="480"/>
        <w:rPr>
          <w:rFonts w:ascii="Times New Roman" w:eastAsia="宋体" w:hAnsi="Times New Roman" w:cs="Times New Roman" w:hint="eastAsia"/>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hint="eastAsia"/>
          <w:bCs/>
          <w:sz w:val="24"/>
          <w:szCs w:val="24"/>
        </w:rPr>
        <w:t>NoteService</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3.7</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hint="eastAsia"/>
          <w:bCs/>
          <w:sz w:val="24"/>
          <w:szCs w:val="24"/>
        </w:rPr>
        <w:t>NoteService</w:t>
      </w:r>
      <w:proofErr w:type="spellEnd"/>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4044"/>
        <w:gridCol w:w="2632"/>
      </w:tblGrid>
      <w:tr w:rsidR="009545B3" w:rsidRPr="009545B3" w:rsidTr="009545B3">
        <w:trPr>
          <w:jc w:val="center"/>
        </w:trPr>
        <w:tc>
          <w:tcPr>
            <w:tcW w:w="1859"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40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1859"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proofErr w:type="spellStart"/>
            <w:r w:rsidRPr="009545B3">
              <w:rPr>
                <w:rFonts w:ascii="Times New Roman" w:eastAsia="宋体" w:hAnsi="Times New Roman" w:cs="Times New Roman" w:hint="eastAsia"/>
                <w:bCs/>
                <w:sz w:val="24"/>
                <w:szCs w:val="24"/>
              </w:rPr>
              <w:t>NoteService</w:t>
            </w:r>
            <w:proofErr w:type="spellEnd"/>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帖子编号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类型编号</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noteName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帖子主题</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帖子内容</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lastEditTime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最后修改时间</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createBy</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创建者</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isGood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好评</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tittleColor</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标题颜色</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+top</w:t>
            </w:r>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置顶</w:t>
            </w:r>
          </w:p>
        </w:tc>
      </w:tr>
      <w:tr w:rsidR="009545B3" w:rsidRPr="009545B3" w:rsidTr="009545B3">
        <w:trPr>
          <w:jc w:val="center"/>
        </w:trPr>
        <w:tc>
          <w:tcPr>
            <w:tcW w:w="1859"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4044"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tagName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类型名</w:t>
            </w:r>
          </w:p>
        </w:tc>
      </w:tr>
    </w:tbl>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3.9</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3.9</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sz w:val="24"/>
          <w:szCs w:val="24"/>
        </w:rPr>
        <w:t>TScenicDAO</w:t>
      </w:r>
      <w:proofErr w:type="spellEnd"/>
      <w:r w:rsidRPr="009545B3">
        <w:rPr>
          <w:rFonts w:ascii="Times New Roman" w:eastAsia="宋体" w:hAnsi="Times New Roman" w:cs="Times New Roman"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843"/>
        <w:gridCol w:w="3428"/>
      </w:tblGrid>
      <w:tr w:rsidR="009545B3" w:rsidRPr="009545B3" w:rsidTr="009545B3">
        <w:trPr>
          <w:jc w:val="center"/>
        </w:trPr>
        <w:tc>
          <w:tcPr>
            <w:tcW w:w="2306"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3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9545B3" w:rsidRPr="009545B3" w:rsidTr="009545B3">
        <w:trPr>
          <w:jc w:val="center"/>
        </w:trPr>
        <w:tc>
          <w:tcPr>
            <w:tcW w:w="2306"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hint="eastAsia"/>
                <w:sz w:val="24"/>
                <w:szCs w:val="24"/>
              </w:rPr>
              <w:t>Note</w:t>
            </w:r>
            <w:r w:rsidRPr="009545B3">
              <w:rPr>
                <w:rFonts w:ascii="Times New Roman" w:eastAsia="宋体" w:hAnsi="Times New Roman" w:cs="Times New Roman"/>
                <w:sz w:val="24"/>
                <w:szCs w:val="24"/>
              </w:rPr>
              <w:t>DAO</w:t>
            </w:r>
            <w:proofErr w:type="spellEnd"/>
          </w:p>
        </w:tc>
        <w:tc>
          <w:tcPr>
            <w:tcW w:w="2843"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sendNote</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保存帖子的方法</w:t>
            </w:r>
          </w:p>
        </w:tc>
      </w:tr>
      <w:tr w:rsidR="009545B3" w:rsidRPr="009545B3" w:rsidTr="009545B3">
        <w:trPr>
          <w:jc w:val="center"/>
        </w:trPr>
        <w:tc>
          <w:tcPr>
            <w:tcW w:w="0" w:type="auto"/>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editNote</w:t>
            </w:r>
            <w:proofErr w:type="spellEnd"/>
            <w:r w:rsidRPr="009545B3">
              <w:rPr>
                <w:rFonts w:ascii="Times New Roman" w:eastAsia="宋体" w:hAnsi="Times New Roman" w:cs="Times New Roman" w:hint="eastAsia"/>
                <w:szCs w:val="24"/>
              </w:rPr>
              <w:t>()</w:t>
            </w:r>
          </w:p>
        </w:tc>
        <w:tc>
          <w:tcPr>
            <w:tcW w:w="3428"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编辑帖子的方法</w:t>
            </w:r>
          </w:p>
        </w:tc>
      </w:tr>
      <w:tr w:rsidR="009545B3" w:rsidRPr="009545B3" w:rsidTr="009545B3">
        <w:trPr>
          <w:jc w:val="center"/>
        </w:trPr>
        <w:tc>
          <w:tcPr>
            <w:tcW w:w="0" w:type="auto"/>
            <w:vMerge/>
            <w:tcBorders>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r w:rsidRPr="009545B3">
              <w:rPr>
                <w:rFonts w:ascii="Times New Roman" w:eastAsia="宋体" w:hAnsi="Times New Roman" w:cs="Times New Roman"/>
                <w:szCs w:val="24"/>
              </w:rPr>
              <w:t>select</w:t>
            </w:r>
            <w:r w:rsidRPr="009545B3">
              <w:rPr>
                <w:rFonts w:ascii="Times New Roman" w:eastAsia="宋体" w:hAnsi="Times New Roman" w:cs="Times New Roman" w:hint="eastAsia"/>
                <w:szCs w:val="24"/>
              </w:rPr>
              <w:t xml:space="preserve"> ()</w:t>
            </w:r>
          </w:p>
        </w:tc>
        <w:tc>
          <w:tcPr>
            <w:tcW w:w="3428"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查找</w:t>
            </w:r>
            <w:r w:rsidRPr="009545B3">
              <w:rPr>
                <w:rFonts w:ascii="Times New Roman" w:eastAsia="宋体" w:hAnsi="Times New Roman" w:cs="Times New Roman" w:hint="eastAsia"/>
                <w:szCs w:val="24"/>
              </w:rPr>
              <w:t>景点</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2306" w:type="dxa"/>
            <w:vMerge/>
            <w:tcBorders>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p>
        </w:tc>
        <w:tc>
          <w:tcPr>
            <w:tcW w:w="2843"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+note()</w:t>
            </w:r>
          </w:p>
        </w:tc>
        <w:tc>
          <w:tcPr>
            <w:tcW w:w="3428"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hint="eastAsia"/>
                <w:color w:val="000000"/>
                <w:szCs w:val="21"/>
              </w:rPr>
            </w:pPr>
            <w:r w:rsidRPr="009545B3">
              <w:rPr>
                <w:rFonts w:ascii="Times New Roman" w:eastAsia="宋体" w:hAnsi="Times New Roman" w:cs="Times New Roman" w:hint="eastAsia"/>
                <w:color w:val="000000"/>
                <w:szCs w:val="21"/>
              </w:rPr>
              <w:t>加载帖子的方法</w:t>
            </w:r>
          </w:p>
        </w:tc>
      </w:tr>
    </w:tbl>
    <w:p w:rsidR="009545B3" w:rsidRPr="009545B3" w:rsidRDefault="009545B3" w:rsidP="009545B3">
      <w:pPr>
        <w:spacing w:line="360" w:lineRule="auto"/>
        <w:rPr>
          <w:rFonts w:ascii="黑体" w:eastAsia="黑体" w:hAnsi="Tahoma" w:cs="Times New Roman" w:hint="eastAsia"/>
          <w:color w:val="000000"/>
          <w:sz w:val="24"/>
          <w:szCs w:val="24"/>
        </w:rPr>
      </w:pPr>
      <w:bookmarkStart w:id="82" w:name="_Toc512942034"/>
    </w:p>
    <w:p w:rsidR="009545B3" w:rsidRPr="009545B3" w:rsidRDefault="009545B3" w:rsidP="009545B3">
      <w:pPr>
        <w:keepNext/>
        <w:keepLines/>
        <w:outlineLvl w:val="2"/>
        <w:rPr>
          <w:rFonts w:ascii="Times New Roman" w:eastAsia="黑体" w:hAnsi="Times New Roman" w:cs="Times New Roman" w:hint="eastAsia"/>
          <w:b/>
          <w:bCs/>
          <w:color w:val="000000"/>
          <w:sz w:val="28"/>
          <w:szCs w:val="28"/>
        </w:rPr>
      </w:pPr>
      <w:bookmarkStart w:id="83" w:name="_Toc38700055"/>
      <w:r w:rsidRPr="009545B3">
        <w:rPr>
          <w:rFonts w:ascii="Times New Roman" w:eastAsia="黑体" w:hAnsi="Times New Roman" w:cs="Times New Roman" w:hint="eastAsia"/>
          <w:b/>
          <w:bCs/>
          <w:color w:val="000000"/>
          <w:sz w:val="28"/>
          <w:szCs w:val="28"/>
        </w:rPr>
        <w:t xml:space="preserve">3.4.2 </w:t>
      </w:r>
      <w:r w:rsidRPr="009545B3">
        <w:rPr>
          <w:rFonts w:ascii="Times New Roman" w:eastAsia="黑体" w:hAnsi="Times New Roman" w:cs="Times New Roman" w:hint="eastAsia"/>
          <w:b/>
          <w:bCs/>
          <w:color w:val="000000"/>
          <w:sz w:val="28"/>
          <w:szCs w:val="28"/>
        </w:rPr>
        <w:t>帖子分类管理用例对象设计</w:t>
      </w:r>
      <w:bookmarkEnd w:id="82"/>
      <w:bookmarkEnd w:id="83"/>
    </w:p>
    <w:p w:rsidR="009545B3" w:rsidRPr="009545B3" w:rsidRDefault="009545B3" w:rsidP="009545B3">
      <w:pPr>
        <w:spacing w:line="360" w:lineRule="auto"/>
        <w:ind w:firstLineChars="200" w:firstLine="480"/>
        <w:rPr>
          <w:rFonts w:ascii="黑体" w:eastAsia="黑体" w:hAnsi="Tahoma" w:cs="Times New Roman" w:hint="eastAsia"/>
          <w:color w:val="000000"/>
          <w:sz w:val="24"/>
          <w:szCs w:val="24"/>
        </w:rPr>
      </w:pPr>
      <w:r w:rsidRPr="009545B3">
        <w:rPr>
          <w:rFonts w:ascii="黑体" w:eastAsia="黑体" w:hAnsi="Tahoma" w:cs="Times New Roman" w:hint="eastAsia"/>
          <w:color w:val="000000"/>
          <w:sz w:val="24"/>
          <w:szCs w:val="24"/>
        </w:rPr>
        <w:t>（</w:t>
      </w:r>
      <w:r w:rsidRPr="009545B3">
        <w:rPr>
          <w:rFonts w:ascii="Times New Roman" w:eastAsia="黑体" w:hAnsi="Times New Roman" w:cs="Times New Roman" w:hint="eastAsia"/>
          <w:color w:val="000000"/>
          <w:sz w:val="24"/>
          <w:szCs w:val="24"/>
        </w:rPr>
        <w:t>1</w:t>
      </w:r>
      <w:r w:rsidRPr="009545B3">
        <w:rPr>
          <w:rFonts w:ascii="黑体" w:eastAsia="黑体" w:hAnsi="Tahoma" w:cs="Times New Roman" w:hint="eastAsia"/>
          <w:color w:val="000000"/>
          <w:sz w:val="24"/>
          <w:szCs w:val="24"/>
        </w:rPr>
        <w:t>）管理帖子分类用例实现</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管理帖子分类用例的实现顺序图如图</w:t>
      </w:r>
      <w:r w:rsidRPr="009545B3">
        <w:rPr>
          <w:rFonts w:ascii="Times New Roman" w:eastAsia="宋体" w:hAnsi="Times New Roman" w:cs="Times New Roman" w:hint="eastAsia"/>
          <w:sz w:val="24"/>
          <w:szCs w:val="24"/>
        </w:rPr>
        <w:t>3.6</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noProof/>
          <w:szCs w:val="24"/>
        </w:rPr>
        <w:drawing>
          <wp:inline distT="0" distB="0" distL="0" distR="0">
            <wp:extent cx="5753100" cy="29413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41320"/>
                    </a:xfrm>
                    <a:prstGeom prst="rect">
                      <a:avLst/>
                    </a:prstGeom>
                    <a:noFill/>
                    <a:ln>
                      <a:noFill/>
                    </a:ln>
                  </pic:spPr>
                </pic:pic>
              </a:graphicData>
            </a:graphic>
          </wp:inline>
        </w:drawing>
      </w:r>
    </w:p>
    <w:p w:rsidR="009545B3" w:rsidRPr="009545B3" w:rsidRDefault="009545B3" w:rsidP="009545B3">
      <w:pPr>
        <w:ind w:left="840"/>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图</w:t>
      </w:r>
      <w:r w:rsidRPr="009545B3">
        <w:rPr>
          <w:rFonts w:ascii="Times New Roman" w:eastAsia="宋体" w:hAnsi="Times New Roman" w:cs="Times New Roman" w:hint="eastAsia"/>
          <w:szCs w:val="21"/>
        </w:rPr>
        <w:t>3</w:t>
      </w:r>
      <w:r w:rsidRPr="009545B3">
        <w:rPr>
          <w:rFonts w:ascii="Times New Roman" w:eastAsia="宋体" w:hAnsi="Times New Roman" w:cs="Times New Roman"/>
          <w:szCs w:val="21"/>
        </w:rPr>
        <w:t>.</w:t>
      </w:r>
      <w:r w:rsidRPr="009545B3">
        <w:rPr>
          <w:rFonts w:ascii="Times New Roman" w:eastAsia="宋体" w:hAnsi="Times New Roman" w:cs="Times New Roman" w:hint="eastAsia"/>
          <w:szCs w:val="21"/>
        </w:rPr>
        <w:t>6</w:t>
      </w:r>
      <w:r w:rsidRPr="009545B3">
        <w:rPr>
          <w:rFonts w:ascii="Times New Roman" w:eastAsia="宋体" w:hAnsi="Times New Roman" w:cs="Times New Roman" w:hint="eastAsia"/>
          <w:szCs w:val="21"/>
        </w:rPr>
        <w:t>管理帖子分类用例顺序图</w:t>
      </w:r>
    </w:p>
    <w:p w:rsidR="009545B3" w:rsidRPr="009545B3" w:rsidRDefault="009545B3" w:rsidP="009545B3">
      <w:pPr>
        <w:ind w:left="840"/>
        <w:jc w:val="center"/>
        <w:rPr>
          <w:rFonts w:ascii="Times New Roman" w:eastAsia="宋体" w:hAnsi="Times New Roman" w:cs="Times New Roman" w:hint="eastAsia"/>
          <w:szCs w:val="21"/>
        </w:rPr>
      </w:pPr>
    </w:p>
    <w:p w:rsidR="009545B3" w:rsidRPr="009545B3" w:rsidRDefault="009545B3" w:rsidP="009545B3">
      <w:pPr>
        <w:rPr>
          <w:rFonts w:ascii="Times New Roman" w:eastAsia="宋体" w:hAnsi="Times New Roman" w:cs="Times New Roman" w:hint="eastAsia"/>
          <w:szCs w:val="21"/>
        </w:rPr>
      </w:pPr>
    </w:p>
    <w:p w:rsidR="009545B3" w:rsidRPr="009545B3" w:rsidRDefault="009545B3" w:rsidP="009545B3">
      <w:pPr>
        <w:rPr>
          <w:rFonts w:ascii="Times New Roman" w:eastAsia="宋体" w:hAnsi="Times New Roman" w:cs="Times New Roman" w:hint="eastAsia"/>
          <w:szCs w:val="21"/>
        </w:rPr>
      </w:pPr>
    </w:p>
    <w:p w:rsidR="009545B3" w:rsidRPr="009545B3" w:rsidRDefault="009545B3" w:rsidP="009545B3">
      <w:pPr>
        <w:wordWrap w:val="0"/>
        <w:spacing w:line="360" w:lineRule="auto"/>
        <w:ind w:firstLineChars="200" w:firstLine="480"/>
        <w:rPr>
          <w:rFonts w:ascii="Times New Roman" w:eastAsia="宋体" w:hAnsi="Times New Roman" w:cs="Times New Roman" w:hint="eastAsia"/>
          <w:color w:val="FF0000"/>
          <w:sz w:val="24"/>
          <w:szCs w:val="24"/>
        </w:rPr>
      </w:pPr>
      <w:r w:rsidRPr="009545B3">
        <w:rPr>
          <w:rFonts w:ascii="Times New Roman" w:eastAsia="宋体" w:hAnsi="Times New Roman" w:cs="Times New Roman" w:hint="eastAsia"/>
          <w:sz w:val="24"/>
          <w:szCs w:val="24"/>
        </w:rPr>
        <w:t>说明：管理员对帖子分类进行管理，在帖子分类列表页面，输入添加帖子分类，调用</w:t>
      </w:r>
      <w:proofErr w:type="spellStart"/>
      <w:r w:rsidRPr="009545B3">
        <w:rPr>
          <w:rFonts w:ascii="Times New Roman" w:eastAsia="宋体" w:hAnsi="Times New Roman" w:cs="Times New Roman" w:hint="eastAsia"/>
          <w:sz w:val="24"/>
          <w:szCs w:val="24"/>
        </w:rPr>
        <w:t>addType</w:t>
      </w:r>
      <w:proofErr w:type="spellEnd"/>
      <w:r w:rsidRPr="009545B3">
        <w:rPr>
          <w:rFonts w:ascii="Times New Roman" w:eastAsia="宋体" w:hAnsi="Times New Roman" w:cs="Times New Roman" w:hint="eastAsia"/>
          <w:sz w:val="24"/>
          <w:szCs w:val="24"/>
        </w:rPr>
        <w:t>方法，</w:t>
      </w:r>
      <w:proofErr w:type="spellStart"/>
      <w:r w:rsidRPr="009545B3">
        <w:rPr>
          <w:rFonts w:ascii="Times New Roman" w:eastAsia="宋体" w:hAnsi="Times New Roman" w:cs="Times New Roman" w:hint="eastAsia"/>
          <w:sz w:val="24"/>
          <w:szCs w:val="24"/>
        </w:rPr>
        <w:t>AdminService</w:t>
      </w:r>
      <w:proofErr w:type="spellEnd"/>
      <w:r w:rsidRPr="009545B3">
        <w:rPr>
          <w:rFonts w:ascii="Times New Roman" w:eastAsia="宋体" w:hAnsi="Times New Roman" w:cs="Times New Roman" w:hint="eastAsia"/>
          <w:sz w:val="24"/>
          <w:szCs w:val="24"/>
        </w:rPr>
        <w:t>向</w:t>
      </w:r>
      <w:proofErr w:type="spellStart"/>
      <w:r w:rsidRPr="009545B3">
        <w:rPr>
          <w:rFonts w:ascii="Times New Roman" w:eastAsia="宋体" w:hAnsi="Times New Roman" w:cs="Times New Roman" w:hint="eastAsia"/>
          <w:sz w:val="24"/>
          <w:szCs w:val="24"/>
        </w:rPr>
        <w:t>bbstype</w:t>
      </w:r>
      <w:proofErr w:type="spellEnd"/>
      <w:r w:rsidRPr="009545B3">
        <w:rPr>
          <w:rFonts w:ascii="Times New Roman" w:eastAsia="宋体" w:hAnsi="Times New Roman" w:cs="Times New Roman" w:hint="eastAsia"/>
          <w:sz w:val="24"/>
          <w:szCs w:val="24"/>
        </w:rPr>
        <w:t>发送请求，</w:t>
      </w:r>
      <w:proofErr w:type="spellStart"/>
      <w:r w:rsidRPr="009545B3">
        <w:rPr>
          <w:rFonts w:ascii="Times New Roman" w:eastAsia="宋体" w:hAnsi="Times New Roman" w:cs="Times New Roman" w:hint="eastAsia"/>
          <w:sz w:val="24"/>
          <w:szCs w:val="24"/>
        </w:rPr>
        <w:t>bbstype</w:t>
      </w:r>
      <w:proofErr w:type="spellEnd"/>
      <w:r w:rsidRPr="009545B3">
        <w:rPr>
          <w:rFonts w:ascii="Times New Roman" w:eastAsia="宋体" w:hAnsi="Times New Roman" w:cs="Times New Roman" w:hint="eastAsia"/>
          <w:sz w:val="24"/>
          <w:szCs w:val="24"/>
        </w:rPr>
        <w:t>类里面存在处理添加类别信息的方法操作。</w:t>
      </w:r>
      <w:r w:rsidRPr="009545B3">
        <w:rPr>
          <w:rFonts w:ascii="Times New Roman" w:eastAsia="宋体" w:hAnsi="Times New Roman" w:cs="Times New Roman" w:hint="eastAsia"/>
          <w:color w:val="FF0000"/>
          <w:sz w:val="24"/>
          <w:szCs w:val="24"/>
        </w:rPr>
        <w:t xml:space="preserve"> </w:t>
      </w:r>
    </w:p>
    <w:p w:rsidR="009545B3" w:rsidRPr="009545B3" w:rsidRDefault="009545B3" w:rsidP="009545B3">
      <w:pPr>
        <w:spacing w:line="360" w:lineRule="auto"/>
        <w:ind w:firstLineChars="200" w:firstLine="480"/>
        <w:rPr>
          <w:rFonts w:ascii="黑体" w:eastAsia="黑体" w:hAnsi="Tahoma" w:cs="Times New Roman" w:hint="eastAsia"/>
          <w:color w:val="000000"/>
          <w:sz w:val="24"/>
          <w:szCs w:val="24"/>
        </w:rPr>
      </w:pPr>
      <w:r w:rsidRPr="009545B3">
        <w:rPr>
          <w:rFonts w:ascii="黑体" w:eastAsia="黑体" w:hAnsi="Tahoma" w:cs="Times New Roman" w:hint="eastAsia"/>
          <w:color w:val="000000"/>
          <w:sz w:val="24"/>
          <w:szCs w:val="24"/>
        </w:rPr>
        <w:t>（2）设计类图</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根据顺序图的分析得到管理景点分类用例的设计类图，如图</w:t>
      </w:r>
      <w:r w:rsidRPr="009545B3">
        <w:rPr>
          <w:rFonts w:ascii="Times New Roman" w:eastAsia="宋体" w:hAnsi="Times New Roman" w:cs="Times New Roman" w:hint="eastAsia"/>
          <w:sz w:val="24"/>
          <w:szCs w:val="24"/>
        </w:rPr>
        <w:t>3.7</w:t>
      </w:r>
      <w:r w:rsidRPr="009545B3">
        <w:rPr>
          <w:rFonts w:ascii="Times New Roman" w:eastAsia="宋体" w:hAnsi="Times New Roman" w:cs="Times New Roman" w:hint="eastAsia"/>
          <w:sz w:val="24"/>
          <w:szCs w:val="24"/>
        </w:rPr>
        <w:t>所示。</w:t>
      </w:r>
    </w:p>
    <w:p w:rsidR="009545B3" w:rsidRPr="009545B3" w:rsidRDefault="009545B3" w:rsidP="009545B3">
      <w:pPr>
        <w:jc w:val="center"/>
        <w:rPr>
          <w:rFonts w:ascii="Times New Roman" w:eastAsia="宋体" w:hAnsi="Times New Roman" w:cs="Times New Roman" w:hint="eastAsia"/>
          <w:noProof/>
          <w:szCs w:val="24"/>
        </w:rPr>
      </w:pPr>
      <w:r w:rsidRPr="009545B3">
        <w:rPr>
          <w:rFonts w:ascii="Times New Roman" w:eastAsia="宋体" w:hAnsi="Times New Roman" w:cs="Times New Roman"/>
          <w:noProof/>
          <w:szCs w:val="24"/>
        </w:rPr>
        <w:drawing>
          <wp:inline distT="0" distB="0" distL="0" distR="0">
            <wp:extent cx="1501140" cy="259080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1140" cy="2590800"/>
                    </a:xfrm>
                    <a:prstGeom prst="rect">
                      <a:avLst/>
                    </a:prstGeom>
                    <a:noFill/>
                    <a:ln>
                      <a:noFill/>
                    </a:ln>
                  </pic:spPr>
                </pic:pic>
              </a:graphicData>
            </a:graphic>
          </wp:inline>
        </w:drawing>
      </w:r>
    </w:p>
    <w:p w:rsidR="009545B3" w:rsidRPr="009545B3" w:rsidRDefault="009545B3" w:rsidP="009545B3">
      <w:pPr>
        <w:ind w:firstLine="420"/>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lastRenderedPageBreak/>
        <w:t>图</w:t>
      </w:r>
      <w:r w:rsidRPr="009545B3">
        <w:rPr>
          <w:rFonts w:ascii="Times New Roman" w:eastAsia="宋体" w:hAnsi="Times New Roman" w:cs="Times New Roman" w:hint="eastAsia"/>
          <w:szCs w:val="24"/>
        </w:rPr>
        <w:t xml:space="preserve">3.7 </w:t>
      </w:r>
      <w:r w:rsidRPr="009545B3">
        <w:rPr>
          <w:rFonts w:ascii="Times New Roman" w:eastAsia="宋体" w:hAnsi="Times New Roman" w:cs="Times New Roman" w:hint="eastAsia"/>
          <w:szCs w:val="24"/>
        </w:rPr>
        <w:t>管理类别用例的设计类图</w:t>
      </w:r>
    </w:p>
    <w:p w:rsidR="009545B3" w:rsidRPr="009545B3" w:rsidRDefault="009545B3" w:rsidP="009545B3">
      <w:pPr>
        <w:spacing w:line="360" w:lineRule="auto"/>
        <w:ind w:firstLineChars="200" w:firstLine="480"/>
        <w:rPr>
          <w:rFonts w:ascii="Times New Roman" w:eastAsia="宋体" w:hAnsi="Times New Roman" w:cs="Times New Roman" w:hint="eastAsia"/>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sz w:val="24"/>
          <w:szCs w:val="24"/>
        </w:rPr>
        <w:t>AdminService</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3.10</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3.10</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sz w:val="24"/>
          <w:szCs w:val="24"/>
        </w:rPr>
        <w:t>TFenlei</w:t>
      </w:r>
      <w:proofErr w:type="spellEnd"/>
      <w:r w:rsidRPr="009545B3">
        <w:rPr>
          <w:rFonts w:ascii="Times New Roman" w:eastAsia="宋体" w:hAnsi="Times New Roman" w:cs="Times New Roman" w:hint="eastAsia"/>
          <w:szCs w:val="21"/>
        </w:rPr>
        <w:t>包中类的描述</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3619"/>
        <w:gridCol w:w="2632"/>
      </w:tblGrid>
      <w:tr w:rsidR="009545B3" w:rsidRPr="009545B3" w:rsidTr="009545B3">
        <w:trPr>
          <w:jc w:val="center"/>
        </w:trPr>
        <w:tc>
          <w:tcPr>
            <w:tcW w:w="2284"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szCs w:val="21"/>
              </w:rPr>
            </w:pPr>
            <w:r w:rsidRPr="009545B3">
              <w:rPr>
                <w:rFonts w:ascii="Times New Roman" w:eastAsia="宋体" w:hAnsi="Times New Roman" w:cs="Times New Roman"/>
                <w:b/>
                <w:color w:val="000000"/>
                <w:szCs w:val="21"/>
              </w:rPr>
              <w:t>类名</w:t>
            </w:r>
          </w:p>
        </w:tc>
        <w:tc>
          <w:tcPr>
            <w:tcW w:w="36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b/>
                <w:color w:val="000000"/>
                <w:szCs w:val="21"/>
              </w:rPr>
              <w:t>方法</w:t>
            </w:r>
          </w:p>
        </w:tc>
        <w:tc>
          <w:tcPr>
            <w:tcW w:w="2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b/>
                <w:color w:val="000000"/>
                <w:szCs w:val="21"/>
              </w:rPr>
              <w:t>描述</w:t>
            </w:r>
          </w:p>
        </w:tc>
      </w:tr>
      <w:tr w:rsidR="009545B3" w:rsidRPr="009545B3" w:rsidTr="009545B3">
        <w:trPr>
          <w:jc w:val="center"/>
        </w:trPr>
        <w:tc>
          <w:tcPr>
            <w:tcW w:w="2284"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proofErr w:type="spellStart"/>
            <w:r w:rsidRPr="009545B3">
              <w:rPr>
                <w:rFonts w:ascii="Times New Roman" w:eastAsia="宋体" w:hAnsi="Times New Roman" w:cs="Times New Roman"/>
                <w:sz w:val="24"/>
                <w:szCs w:val="24"/>
              </w:rPr>
              <w:t>AdminService</w:t>
            </w:r>
            <w:proofErr w:type="spellEnd"/>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分类编号</w:t>
            </w:r>
          </w:p>
        </w:tc>
      </w:tr>
      <w:tr w:rsidR="009545B3" w:rsidRPr="009545B3" w:rsidTr="009545B3">
        <w:trPr>
          <w:jc w:val="center"/>
        </w:trPr>
        <w:tc>
          <w:tcPr>
            <w:tcW w:w="2284" w:type="dxa"/>
            <w:vMerge/>
            <w:tcBorders>
              <w:left w:val="single" w:sz="4" w:space="0" w:color="auto"/>
              <w:right w:val="single" w:sz="4" w:space="0" w:color="auto"/>
            </w:tcBorders>
            <w:vAlign w:val="center"/>
            <w:hideMark/>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typeName</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分类名称</w:t>
            </w:r>
          </w:p>
        </w:tc>
      </w:tr>
      <w:tr w:rsidR="009545B3" w:rsidRPr="009545B3" w:rsidTr="009545B3">
        <w:trPr>
          <w:jc w:val="center"/>
        </w:trPr>
        <w:tc>
          <w:tcPr>
            <w:tcW w:w="2284" w:type="dxa"/>
            <w:vMerge/>
            <w:tcBorders>
              <w:left w:val="single" w:sz="4" w:space="0" w:color="auto"/>
              <w:right w:val="single" w:sz="4" w:space="0" w:color="auto"/>
            </w:tcBorders>
            <w:vAlign w:val="center"/>
          </w:tcPr>
          <w:p w:rsidR="009545B3" w:rsidRPr="009545B3" w:rsidRDefault="009545B3" w:rsidP="009545B3">
            <w:pPr>
              <w:widowControl/>
              <w:jc w:val="left"/>
              <w:rPr>
                <w:rFonts w:ascii="Times New Roman" w:eastAsia="宋体" w:hAnsi="Times New Roman" w:cs="Times New Roman"/>
                <w:color w:val="000000"/>
                <w:szCs w:val="21"/>
              </w:rPr>
            </w:pPr>
          </w:p>
        </w:tc>
        <w:tc>
          <w:tcPr>
            <w:tcW w:w="3619"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hint="eastAsia"/>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hint="eastAsia"/>
                <w:szCs w:val="24"/>
              </w:rPr>
              <w:t>tagId</w:t>
            </w:r>
            <w:proofErr w:type="spellEnd"/>
          </w:p>
        </w:tc>
        <w:tc>
          <w:tcPr>
            <w:tcW w:w="2632"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jc w:val="center"/>
              <w:rPr>
                <w:rFonts w:ascii="Times New Roman" w:eastAsia="宋体" w:hAnsi="Times New Roman" w:cs="Times New Roman" w:hint="eastAsia"/>
                <w:szCs w:val="24"/>
              </w:rPr>
            </w:pPr>
            <w:r w:rsidRPr="009545B3">
              <w:rPr>
                <w:rFonts w:ascii="Times New Roman" w:eastAsia="宋体" w:hAnsi="Times New Roman" w:cs="Times New Roman" w:hint="eastAsia"/>
                <w:szCs w:val="24"/>
              </w:rPr>
              <w:t>类型编号</w:t>
            </w:r>
          </w:p>
        </w:tc>
      </w:tr>
    </w:tbl>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类图中</w:t>
      </w:r>
      <w:proofErr w:type="spellStart"/>
      <w:r w:rsidRPr="009545B3">
        <w:rPr>
          <w:rFonts w:ascii="Times New Roman" w:eastAsia="宋体" w:hAnsi="Times New Roman" w:cs="Times New Roman"/>
          <w:sz w:val="24"/>
          <w:szCs w:val="24"/>
        </w:rPr>
        <w:t>bbstype</w:t>
      </w:r>
      <w:proofErr w:type="spellEnd"/>
      <w:r w:rsidRPr="009545B3">
        <w:rPr>
          <w:rFonts w:ascii="Times New Roman" w:eastAsia="宋体" w:hAnsi="Times New Roman" w:cs="Times New Roman" w:hint="eastAsia"/>
          <w:sz w:val="24"/>
          <w:szCs w:val="24"/>
        </w:rPr>
        <w:t>包中类的描述如表</w:t>
      </w:r>
      <w:r w:rsidRPr="009545B3">
        <w:rPr>
          <w:rFonts w:ascii="Times New Roman" w:eastAsia="宋体" w:hAnsi="Times New Roman" w:cs="Times New Roman" w:hint="eastAsia"/>
          <w:sz w:val="24"/>
          <w:szCs w:val="24"/>
        </w:rPr>
        <w:t>3.12</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3.12</w:t>
      </w:r>
      <w:r w:rsidRPr="009545B3">
        <w:rPr>
          <w:rFonts w:ascii="Times New Roman" w:eastAsia="宋体" w:hAnsi="Times New Roman" w:cs="Times New Roman"/>
          <w:szCs w:val="21"/>
        </w:rPr>
        <w:t xml:space="preserve"> </w:t>
      </w:r>
      <w:proofErr w:type="spellStart"/>
      <w:r w:rsidRPr="009545B3">
        <w:rPr>
          <w:rFonts w:ascii="Times New Roman" w:eastAsia="宋体" w:hAnsi="Times New Roman" w:cs="Times New Roman"/>
          <w:sz w:val="24"/>
          <w:szCs w:val="24"/>
        </w:rPr>
        <w:t>bbstype</w:t>
      </w:r>
      <w:proofErr w:type="spellEnd"/>
      <w:r w:rsidRPr="009545B3">
        <w:rPr>
          <w:rFonts w:ascii="Times New Roman" w:eastAsia="宋体" w:hAnsi="Times New Roman" w:cs="Times New Roman" w:hint="eastAsia"/>
          <w:szCs w:val="21"/>
        </w:rPr>
        <w:t>包中类的描述</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845"/>
        <w:gridCol w:w="4009"/>
      </w:tblGrid>
      <w:tr w:rsidR="009545B3" w:rsidRPr="009545B3" w:rsidTr="009545B3">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类名</w:t>
            </w:r>
          </w:p>
        </w:tc>
        <w:tc>
          <w:tcPr>
            <w:tcW w:w="28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属性</w:t>
            </w:r>
            <w:r w:rsidRPr="009545B3">
              <w:rPr>
                <w:rFonts w:ascii="Times New Roman" w:eastAsia="宋体" w:hAnsi="Times New Roman" w:cs="Times New Roman"/>
                <w:b/>
                <w:color w:val="000000"/>
                <w:szCs w:val="21"/>
              </w:rPr>
              <w:t>/</w:t>
            </w:r>
            <w:r w:rsidRPr="009545B3">
              <w:rPr>
                <w:rFonts w:ascii="Times New Roman" w:eastAsia="宋体" w:hAnsi="Times New Roman" w:cs="Times New Roman" w:hint="eastAsia"/>
                <w:b/>
                <w:color w:val="000000"/>
                <w:szCs w:val="21"/>
              </w:rPr>
              <w:t>方法</w:t>
            </w:r>
          </w:p>
        </w:tc>
        <w:tc>
          <w:tcPr>
            <w:tcW w:w="40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45B3" w:rsidRPr="009545B3" w:rsidRDefault="009545B3" w:rsidP="009545B3">
            <w:pPr>
              <w:jc w:val="center"/>
              <w:rPr>
                <w:rFonts w:ascii="Times New Roman" w:eastAsia="宋体" w:hAnsi="Times New Roman" w:cs="Times New Roman"/>
                <w:b/>
                <w:color w:val="000000"/>
                <w:szCs w:val="21"/>
              </w:rPr>
            </w:pPr>
            <w:r w:rsidRPr="009545B3">
              <w:rPr>
                <w:rFonts w:ascii="Times New Roman" w:eastAsia="宋体" w:hAnsi="Times New Roman" w:cs="Times New Roman" w:hint="eastAsia"/>
                <w:b/>
                <w:color w:val="000000"/>
                <w:szCs w:val="21"/>
              </w:rPr>
              <w:t>描述</w:t>
            </w:r>
          </w:p>
        </w:tc>
      </w:tr>
      <w:tr w:rsidR="009545B3" w:rsidRPr="009545B3" w:rsidTr="009545B3">
        <w:trPr>
          <w:jc w:val="center"/>
        </w:trPr>
        <w:tc>
          <w:tcPr>
            <w:tcW w:w="1701" w:type="dxa"/>
            <w:vMerge w:val="restart"/>
            <w:tcBorders>
              <w:top w:val="single" w:sz="4" w:space="0" w:color="auto"/>
              <w:left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sz w:val="24"/>
                <w:szCs w:val="24"/>
              </w:rPr>
            </w:pPr>
            <w:proofErr w:type="spellStart"/>
            <w:r w:rsidRPr="009545B3">
              <w:rPr>
                <w:rFonts w:ascii="Times New Roman" w:eastAsia="宋体" w:hAnsi="Times New Roman" w:cs="Times New Roman"/>
                <w:sz w:val="24"/>
                <w:szCs w:val="24"/>
              </w:rPr>
              <w:t>bbstype</w:t>
            </w:r>
            <w:proofErr w:type="spellEnd"/>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addType</w:t>
            </w:r>
            <w:proofErr w:type="spellEnd"/>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添加帖子分类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deleteType</w:t>
            </w:r>
            <w:proofErr w:type="spellEnd"/>
            <w:r w:rsidRPr="009545B3">
              <w:rPr>
                <w:rFonts w:ascii="Times New Roman" w:eastAsia="宋体" w:hAnsi="Times New Roman" w:cs="Times New Roman" w:hint="eastAsia"/>
                <w:szCs w:val="24"/>
              </w:rPr>
              <w:t xml:space="preserve"> ()</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color w:val="000000"/>
                <w:szCs w:val="21"/>
              </w:rPr>
              <w:t>删除帖子</w:t>
            </w:r>
            <w:r w:rsidRPr="009545B3">
              <w:rPr>
                <w:rFonts w:ascii="Times New Roman" w:eastAsia="宋体" w:hAnsi="Times New Roman" w:cs="Times New Roman" w:hint="eastAsia"/>
                <w:szCs w:val="24"/>
              </w:rPr>
              <w:t>分类</w:t>
            </w:r>
            <w:r w:rsidRPr="009545B3">
              <w:rPr>
                <w:rFonts w:ascii="Times New Roman" w:eastAsia="宋体" w:hAnsi="Times New Roman" w:cs="Times New Roman" w:hint="eastAsia"/>
                <w:color w:val="000000"/>
                <w:szCs w:val="21"/>
              </w:rPr>
              <w:t>的方法</w:t>
            </w:r>
          </w:p>
        </w:tc>
      </w:tr>
      <w:tr w:rsidR="009545B3" w:rsidRPr="009545B3" w:rsidTr="009545B3">
        <w:trPr>
          <w:jc w:val="center"/>
        </w:trPr>
        <w:tc>
          <w:tcPr>
            <w:tcW w:w="1701" w:type="dxa"/>
            <w:vMerge/>
            <w:tcBorders>
              <w:left w:val="single" w:sz="4" w:space="0" w:color="auto"/>
              <w:right w:val="single" w:sz="4" w:space="0" w:color="auto"/>
            </w:tcBorders>
            <w:vAlign w:val="center"/>
            <w:hideMark/>
          </w:tcPr>
          <w:p w:rsidR="009545B3" w:rsidRPr="009545B3" w:rsidRDefault="009545B3" w:rsidP="009545B3">
            <w:pPr>
              <w:jc w:val="center"/>
              <w:rPr>
                <w:rFonts w:ascii="Times New Roman" w:eastAsia="宋体" w:hAnsi="Times New Roman" w:cs="Times New Roman"/>
                <w:color w:val="000000"/>
                <w:szCs w:val="21"/>
              </w:rPr>
            </w:pPr>
          </w:p>
        </w:tc>
        <w:tc>
          <w:tcPr>
            <w:tcW w:w="2845" w:type="dxa"/>
            <w:tcBorders>
              <w:top w:val="single" w:sz="4" w:space="0" w:color="auto"/>
              <w:left w:val="single" w:sz="4" w:space="0" w:color="auto"/>
              <w:bottom w:val="single" w:sz="4" w:space="0" w:color="auto"/>
              <w:right w:val="single" w:sz="4" w:space="0" w:color="auto"/>
            </w:tcBorders>
          </w:tcPr>
          <w:p w:rsidR="009545B3" w:rsidRPr="009545B3" w:rsidRDefault="009545B3" w:rsidP="009545B3">
            <w:pPr>
              <w:rPr>
                <w:rFonts w:ascii="Times New Roman" w:eastAsia="宋体" w:hAnsi="Times New Roman" w:cs="Times New Roman"/>
                <w:szCs w:val="24"/>
              </w:rPr>
            </w:pPr>
            <w:r w:rsidRPr="009545B3">
              <w:rPr>
                <w:rFonts w:ascii="Times New Roman" w:eastAsia="宋体" w:hAnsi="Times New Roman" w:cs="Times New Roman" w:hint="eastAsia"/>
                <w:szCs w:val="24"/>
              </w:rPr>
              <w:t>+</w:t>
            </w:r>
            <w:proofErr w:type="spellStart"/>
            <w:r w:rsidRPr="009545B3">
              <w:rPr>
                <w:rFonts w:ascii="Times New Roman" w:eastAsia="宋体" w:hAnsi="Times New Roman" w:cs="Times New Roman"/>
                <w:szCs w:val="24"/>
              </w:rPr>
              <w:t>findById</w:t>
            </w:r>
            <w:proofErr w:type="spellEnd"/>
            <w:r w:rsidRPr="009545B3">
              <w:rPr>
                <w:rFonts w:ascii="Times New Roman" w:eastAsia="宋体" w:hAnsi="Times New Roman" w:cs="Times New Roman" w:hint="eastAsia"/>
                <w:szCs w:val="24"/>
              </w:rPr>
              <w:t>()</w:t>
            </w:r>
          </w:p>
        </w:tc>
        <w:tc>
          <w:tcPr>
            <w:tcW w:w="4009" w:type="dxa"/>
            <w:tcBorders>
              <w:top w:val="single" w:sz="4" w:space="0" w:color="auto"/>
              <w:left w:val="single" w:sz="4" w:space="0" w:color="auto"/>
              <w:bottom w:val="single" w:sz="4" w:space="0" w:color="auto"/>
              <w:right w:val="single" w:sz="4" w:space="0" w:color="auto"/>
            </w:tcBorders>
            <w:vAlign w:val="center"/>
          </w:tcPr>
          <w:p w:rsidR="009545B3" w:rsidRPr="009545B3" w:rsidRDefault="009545B3" w:rsidP="009545B3">
            <w:pPr>
              <w:jc w:val="center"/>
              <w:rPr>
                <w:rFonts w:ascii="Times New Roman" w:eastAsia="宋体" w:hAnsi="Times New Roman" w:cs="Times New Roman"/>
                <w:color w:val="000000"/>
                <w:szCs w:val="21"/>
              </w:rPr>
            </w:pPr>
            <w:r w:rsidRPr="009545B3">
              <w:rPr>
                <w:rFonts w:ascii="Times New Roman" w:eastAsia="宋体" w:hAnsi="Times New Roman" w:cs="Times New Roman" w:hint="eastAsia"/>
                <w:szCs w:val="24"/>
              </w:rPr>
              <w:t>更改帖子分类</w:t>
            </w:r>
            <w:r w:rsidRPr="009545B3">
              <w:rPr>
                <w:rFonts w:ascii="Times New Roman" w:eastAsia="宋体" w:hAnsi="Times New Roman" w:cs="Times New Roman" w:hint="eastAsia"/>
                <w:color w:val="000000"/>
                <w:szCs w:val="21"/>
              </w:rPr>
              <w:t>的方法</w:t>
            </w:r>
          </w:p>
        </w:tc>
      </w:tr>
    </w:tbl>
    <w:p w:rsidR="009545B3" w:rsidRPr="009545B3" w:rsidRDefault="009545B3" w:rsidP="009545B3">
      <w:pPr>
        <w:spacing w:line="360" w:lineRule="auto"/>
        <w:ind w:firstLine="482"/>
        <w:rPr>
          <w:rFonts w:ascii="宋体" w:eastAsia="宋体" w:hAnsi="宋体" w:cs="Times New Roman" w:hint="eastAsia"/>
          <w:sz w:val="24"/>
          <w:szCs w:val="24"/>
          <w:lang w:val="x-none" w:eastAsia="x-none"/>
        </w:rPr>
      </w:pPr>
      <w:bookmarkStart w:id="84" w:name="_Toc512942035"/>
    </w:p>
    <w:bookmarkEnd w:id="84"/>
    <w:p w:rsidR="009545B3" w:rsidRPr="009545B3" w:rsidRDefault="009545B3" w:rsidP="009545B3">
      <w:pPr>
        <w:spacing w:beforeLines="50" w:before="120" w:line="360" w:lineRule="auto"/>
        <w:ind w:firstLineChars="200" w:firstLine="480"/>
        <w:rPr>
          <w:rFonts w:ascii="Times New Roman" w:eastAsia="宋体" w:hAnsi="Times New Roman" w:cs="Times New Roman"/>
          <w:sz w:val="24"/>
          <w:szCs w:val="24"/>
        </w:rPr>
        <w:sectPr w:rsidR="009545B3" w:rsidRPr="009545B3" w:rsidSect="009545B3">
          <w:headerReference w:type="default" r:id="rId26"/>
          <w:footerReference w:type="default" r:id="rId27"/>
          <w:pgSz w:w="11907" w:h="16840" w:code="9"/>
          <w:pgMar w:top="1418" w:right="1418" w:bottom="1418" w:left="1418" w:header="851" w:footer="992" w:gutter="0"/>
          <w:pgNumType w:start="1"/>
          <w:cols w:space="425"/>
          <w:docGrid w:linePitch="312"/>
        </w:sect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85" w:name="_Toc335598668"/>
      <w:bookmarkStart w:id="86" w:name="_Toc511473545"/>
      <w:bookmarkStart w:id="87" w:name="_Toc511661883"/>
      <w:bookmarkStart w:id="88" w:name="_Toc512942037"/>
      <w:bookmarkStart w:id="89" w:name="_Toc38700056"/>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4</w:t>
      </w:r>
      <w:r w:rsidRPr="009545B3">
        <w:rPr>
          <w:rFonts w:ascii="Times New Roman" w:eastAsia="黑体" w:hAnsi="Times New Roman" w:cs="Times New Roman"/>
          <w:bCs/>
          <w:noProof/>
          <w:kern w:val="44"/>
          <w:sz w:val="44"/>
          <w:szCs w:val="44"/>
        </w:rPr>
        <w:t>章　系统实现</w:t>
      </w:r>
      <w:bookmarkEnd w:id="85"/>
      <w:bookmarkEnd w:id="86"/>
      <w:bookmarkEnd w:id="87"/>
      <w:bookmarkEnd w:id="88"/>
      <w:bookmarkEnd w:id="89"/>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90" w:name="_Toc335598669"/>
      <w:bookmarkStart w:id="91" w:name="_Toc511417561"/>
      <w:bookmarkStart w:id="92" w:name="_Toc511473546"/>
      <w:bookmarkStart w:id="93" w:name="_Toc511661884"/>
      <w:bookmarkStart w:id="94" w:name="_Toc512942038"/>
      <w:bookmarkStart w:id="95" w:name="_Toc38700057"/>
      <w:r w:rsidRPr="009545B3">
        <w:rPr>
          <w:rFonts w:ascii="Times New Roman" w:eastAsia="黑体" w:hAnsi="Times New Roman" w:cs="Times New Roman" w:hint="eastAsia"/>
          <w:b/>
          <w:bCs/>
          <w:color w:val="000000"/>
          <w:sz w:val="32"/>
          <w:szCs w:val="32"/>
        </w:rPr>
        <w:t xml:space="preserve">4.1 </w:t>
      </w:r>
      <w:r w:rsidRPr="009545B3">
        <w:rPr>
          <w:rFonts w:ascii="Times New Roman" w:eastAsia="黑体" w:hAnsi="Times New Roman" w:cs="Times New Roman" w:hint="eastAsia"/>
          <w:b/>
          <w:bCs/>
          <w:color w:val="000000"/>
          <w:sz w:val="32"/>
          <w:szCs w:val="32"/>
        </w:rPr>
        <w:t>核心功能实现</w:t>
      </w:r>
      <w:bookmarkEnd w:id="91"/>
      <w:bookmarkEnd w:id="92"/>
      <w:bookmarkEnd w:id="93"/>
      <w:bookmarkEnd w:id="94"/>
      <w:bookmarkEnd w:id="95"/>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rPr>
      </w:pPr>
      <w:bookmarkStart w:id="96" w:name="_Toc28"/>
      <w:bookmarkStart w:id="97" w:name="_Toc511417562"/>
      <w:bookmarkStart w:id="98" w:name="_Toc511473547"/>
      <w:bookmarkStart w:id="99" w:name="_Toc511661885"/>
      <w:bookmarkStart w:id="100" w:name="_Toc512942039"/>
      <w:bookmarkStart w:id="101" w:name="_Toc38700058"/>
      <w:r w:rsidRPr="009545B3">
        <w:rPr>
          <w:rFonts w:ascii="Times New Roman" w:eastAsia="宋体" w:hAnsi="Times New Roman" w:cs="Times New Roman"/>
          <w:b/>
          <w:bCs/>
          <w:color w:val="000000"/>
          <w:sz w:val="28"/>
          <w:szCs w:val="28"/>
          <w:u w:color="000000"/>
        </w:rPr>
        <w:t>4.1.1</w:t>
      </w:r>
      <w:r w:rsidRPr="009545B3">
        <w:rPr>
          <w:rFonts w:ascii="黑体" w:eastAsia="黑体" w:hAnsi="黑体" w:cs="黑体" w:hint="eastAsia"/>
          <w:b/>
          <w:bCs/>
          <w:color w:val="000000"/>
          <w:sz w:val="28"/>
          <w:szCs w:val="28"/>
          <w:u w:color="000000"/>
          <w:lang w:val="zh-TW"/>
        </w:rPr>
        <w:t>添加帖子功能</w:t>
      </w:r>
      <w:r w:rsidRPr="009545B3">
        <w:rPr>
          <w:rFonts w:ascii="黑体" w:eastAsia="黑体" w:hAnsi="黑体" w:cs="黑体"/>
          <w:b/>
          <w:bCs/>
          <w:color w:val="000000"/>
          <w:sz w:val="28"/>
          <w:szCs w:val="28"/>
          <w:u w:color="000000"/>
          <w:lang w:val="zh-TW" w:eastAsia="zh-TW"/>
        </w:rPr>
        <w:t>实现</w:t>
      </w:r>
      <w:bookmarkEnd w:id="96"/>
      <w:bookmarkEnd w:id="97"/>
      <w:bookmarkEnd w:id="98"/>
      <w:bookmarkEnd w:id="99"/>
      <w:bookmarkEnd w:id="100"/>
      <w:bookmarkEnd w:id="101"/>
    </w:p>
    <w:p w:rsidR="009545B3" w:rsidRPr="009545B3" w:rsidRDefault="009545B3" w:rsidP="009545B3">
      <w:pPr>
        <w:spacing w:line="360" w:lineRule="auto"/>
        <w:ind w:firstLineChars="200" w:firstLine="480"/>
        <w:rPr>
          <w:rFonts w:ascii="宋体" w:eastAsia="宋体" w:hAnsi="宋体" w:cs="宋体" w:hint="eastAsia"/>
          <w:sz w:val="24"/>
          <w:szCs w:val="24"/>
          <w:lang w:val="zh-TW"/>
        </w:rPr>
      </w:pPr>
      <w:r w:rsidRPr="009545B3">
        <w:rPr>
          <w:rFonts w:ascii="Times New Roman" w:eastAsia="宋体" w:hAnsi="Times New Roman" w:cs="Times New Roman" w:hint="eastAsia"/>
          <w:color w:val="000000"/>
          <w:sz w:val="24"/>
          <w:szCs w:val="24"/>
        </w:rPr>
        <w:t>在添加帖子界面选择游戏分类，输入标题，内容，点击提交按钮，完成添加帖子操作，页面如图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.1</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hint="eastAsia"/>
          <w:sz w:val="24"/>
          <w:szCs w:val="24"/>
          <w:lang w:val="zh-TW"/>
        </w:rPr>
      </w:pPr>
      <w:r w:rsidRPr="009545B3">
        <w:rPr>
          <w:rFonts w:ascii="Times New Roman" w:eastAsia="宋体" w:hAnsi="Times New Roman" w:cs="Times New Roman"/>
          <w:noProof/>
          <w:szCs w:val="24"/>
        </w:rPr>
        <w:drawing>
          <wp:inline distT="0" distB="0" distL="0" distR="0">
            <wp:extent cx="5318760" cy="23545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8760" cy="2354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hint="eastAsia"/>
          <w:color w:val="000000"/>
          <w:szCs w:val="21"/>
          <w:lang w:eastAsia="zh-TW"/>
        </w:rPr>
      </w:pPr>
      <w:r w:rsidRPr="009545B3">
        <w:rPr>
          <w:rFonts w:ascii="Times New Roman" w:eastAsia="宋体" w:hAnsi="Times New Roman" w:cs="Times New Roman" w:hint="eastAsia"/>
          <w:color w:val="000000"/>
          <w:szCs w:val="21"/>
          <w:lang w:eastAsia="zh-TW"/>
        </w:rPr>
        <w:t>图</w:t>
      </w:r>
      <w:r w:rsidRPr="009545B3">
        <w:rPr>
          <w:rFonts w:ascii="Times New Roman" w:eastAsia="宋体" w:hAnsi="Times New Roman" w:cs="Times New Roman"/>
          <w:color w:val="000000"/>
          <w:szCs w:val="21"/>
          <w:lang w:eastAsia="zh-TW"/>
        </w:rPr>
        <w:t>4</w:t>
      </w:r>
      <w:r w:rsidRPr="009545B3">
        <w:rPr>
          <w:rFonts w:ascii="Times New Roman" w:eastAsia="宋体" w:hAnsi="Times New Roman" w:cs="Times New Roman" w:hint="eastAsia"/>
          <w:color w:val="000000"/>
          <w:szCs w:val="21"/>
          <w:lang w:eastAsia="zh-TW"/>
        </w:rPr>
        <w:t xml:space="preserve">.1 </w:t>
      </w:r>
      <w:r w:rsidRPr="009545B3">
        <w:rPr>
          <w:rFonts w:ascii="Times New Roman" w:eastAsia="宋体" w:hAnsi="Times New Roman" w:cs="Times New Roman" w:hint="eastAsia"/>
          <w:color w:val="000000"/>
          <w:szCs w:val="21"/>
        </w:rPr>
        <w:t>添加公告</w:t>
      </w:r>
      <w:r w:rsidRPr="009545B3">
        <w:rPr>
          <w:rFonts w:ascii="Times New Roman" w:eastAsia="宋体" w:hAnsi="Times New Roman" w:cs="Times New Roman" w:hint="eastAsia"/>
          <w:color w:val="000000"/>
          <w:szCs w:val="21"/>
          <w:lang w:eastAsia="zh-TW"/>
        </w:rPr>
        <w:t>页面</w:t>
      </w:r>
    </w:p>
    <w:p w:rsidR="009545B3" w:rsidRPr="009545B3" w:rsidRDefault="009545B3" w:rsidP="009545B3">
      <w:pPr>
        <w:spacing w:line="360" w:lineRule="auto"/>
        <w:ind w:firstLineChars="200" w:firstLine="480"/>
        <w:jc w:val="left"/>
        <w:rPr>
          <w:rFonts w:ascii="Times New Roman" w:eastAsia="宋体" w:hAnsi="Times New Roman" w:cs="Times New Roman" w:hint="eastAsia"/>
          <w:color w:val="000000"/>
          <w:sz w:val="24"/>
          <w:szCs w:val="24"/>
          <w:lang w:eastAsia="zh-TW"/>
        </w:rPr>
      </w:pPr>
      <w:r w:rsidRPr="009545B3">
        <w:rPr>
          <w:rFonts w:ascii="Times New Roman" w:eastAsia="宋体" w:hAnsi="Times New Roman" w:cs="Times New Roman" w:hint="eastAsia"/>
          <w:color w:val="000000"/>
          <w:sz w:val="24"/>
          <w:szCs w:val="24"/>
          <w:lang w:eastAsia="zh-TW"/>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&lt;template&gt;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class="page-continue"&gt;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选择分类：</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w:t>
      </w:r>
      <w:proofErr w:type="gramStart"/>
      <w:r w:rsidRPr="009545B3">
        <w:rPr>
          <w:rFonts w:ascii="Times New Roman" w:eastAsia="宋体" w:hAnsi="Times New Roman" w:cs="Times New Roman"/>
          <w:szCs w:val="21"/>
        </w:rPr>
        <w:t>cascader :options</w:t>
      </w:r>
      <w:proofErr w:type="gramEnd"/>
      <w:r w:rsidRPr="009545B3">
        <w:rPr>
          <w:rFonts w:ascii="Times New Roman" w:eastAsia="宋体" w:hAnsi="Times New Roman" w:cs="Times New Roman"/>
          <w:szCs w:val="21"/>
        </w:rPr>
        <w:t>="tags" v-model="typeSelect"&gt;&lt;/el-cascader&gt;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w:t>
      </w:r>
      <w:r w:rsidRPr="009545B3">
        <w:rPr>
          <w:rFonts w:ascii="Times New Roman" w:eastAsia="宋体" w:hAnsi="Times New Roman" w:cs="Times New Roman"/>
          <w:szCs w:val="21"/>
        </w:rPr>
        <w:t>标题：</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&lt;el-input v-model="title"&gt;&lt;/el-input&gt;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class="editor" v-model="text"&gt;&lt;/Editor&gt;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class="el-line button-line"&gt;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@click="back"&gt;</w:t>
      </w:r>
      <w:r w:rsidRPr="009545B3">
        <w:rPr>
          <w:rFonts w:ascii="Times New Roman" w:eastAsia="宋体" w:hAnsi="Times New Roman" w:cs="Times New Roman"/>
          <w:szCs w:val="21"/>
        </w:rPr>
        <w:t>取消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@click="update"&gt;</w:t>
      </w:r>
      <w:r w:rsidRPr="009545B3">
        <w:rPr>
          <w:rFonts w:ascii="Times New Roman" w:eastAsia="宋体" w:hAnsi="Times New Roman" w:cs="Times New Roman"/>
          <w:szCs w:val="21"/>
        </w:rPr>
        <w:t>提交</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&lt;/template&gt;</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02" w:name="_Toc511417563"/>
      <w:bookmarkStart w:id="103" w:name="_Toc511473548"/>
      <w:bookmarkStart w:id="104" w:name="_Toc511661886"/>
      <w:bookmarkStart w:id="105" w:name="_Toc512942040"/>
      <w:bookmarkStart w:id="106" w:name="_Toc38700059"/>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2</w:t>
      </w:r>
      <w:r w:rsidRPr="009545B3">
        <w:rPr>
          <w:rFonts w:ascii="黑体" w:eastAsia="黑体" w:hAnsi="黑体" w:cs="黑体" w:hint="eastAsia"/>
          <w:b/>
          <w:bCs/>
          <w:color w:val="000000"/>
          <w:sz w:val="28"/>
          <w:szCs w:val="28"/>
          <w:u w:color="000000"/>
          <w:lang w:val="zh-TW" w:eastAsia="zh-TW"/>
        </w:rPr>
        <w:t>添加</w:t>
      </w:r>
      <w:r w:rsidRPr="009545B3">
        <w:rPr>
          <w:rFonts w:ascii="黑体" w:eastAsia="黑体" w:hAnsi="黑体" w:cs="黑体" w:hint="eastAsia"/>
          <w:b/>
          <w:bCs/>
          <w:color w:val="000000"/>
          <w:sz w:val="28"/>
          <w:szCs w:val="28"/>
          <w:u w:color="000000"/>
          <w:lang w:val="zh-TW"/>
        </w:rPr>
        <w:t>评论</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02"/>
      <w:bookmarkEnd w:id="103"/>
      <w:bookmarkEnd w:id="104"/>
      <w:bookmarkEnd w:id="105"/>
      <w:bookmarkEnd w:id="106"/>
    </w:p>
    <w:p w:rsidR="009545B3" w:rsidRPr="009545B3" w:rsidRDefault="009545B3" w:rsidP="009545B3">
      <w:pPr>
        <w:spacing w:line="360" w:lineRule="auto"/>
        <w:ind w:firstLineChars="200" w:firstLine="480"/>
        <w:rPr>
          <w:rFonts w:ascii="宋体" w:eastAsia="宋体" w:hAnsi="宋体" w:cs="宋体" w:hint="eastAsia"/>
          <w:sz w:val="24"/>
          <w:szCs w:val="24"/>
          <w:lang w:val="zh-TW"/>
        </w:rPr>
      </w:pPr>
      <w:r w:rsidRPr="009545B3">
        <w:rPr>
          <w:rFonts w:ascii="Times New Roman" w:eastAsia="宋体" w:hAnsi="Times New Roman" w:cs="Times New Roman" w:hint="eastAsia"/>
          <w:color w:val="000000"/>
          <w:sz w:val="24"/>
          <w:szCs w:val="24"/>
        </w:rPr>
        <w:t>在帖子界面点击评论，写下评论内容，点击确定按钮，完成添加评论操作，页面如图</w:t>
      </w:r>
      <w:r w:rsidRPr="009545B3">
        <w:rPr>
          <w:rFonts w:ascii="Times New Roman" w:eastAsia="宋体" w:hAnsi="Times New Roman" w:cs="Times New Roman"/>
          <w:color w:val="000000"/>
          <w:sz w:val="24"/>
          <w:szCs w:val="24"/>
        </w:rPr>
        <w:t>4</w:t>
      </w:r>
      <w:r w:rsidRPr="009545B3">
        <w:rPr>
          <w:rFonts w:ascii="Times New Roman" w:eastAsia="宋体" w:hAnsi="Times New Roman" w:cs="Times New Roman" w:hint="eastAsia"/>
          <w:color w:val="000000"/>
          <w:sz w:val="24"/>
          <w:szCs w:val="24"/>
        </w:rPr>
        <w:t>.2</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rPr>
        <w:t>：</w:t>
      </w:r>
    </w:p>
    <w:p w:rsidR="009545B3" w:rsidRPr="009545B3" w:rsidRDefault="009545B3" w:rsidP="009545B3">
      <w:pPr>
        <w:spacing w:line="360" w:lineRule="auto"/>
        <w:ind w:firstLineChars="200" w:firstLine="420"/>
        <w:jc w:val="center"/>
        <w:rPr>
          <w:rFonts w:ascii="宋体" w:eastAsia="宋体" w:hAnsi="宋体" w:cs="宋体" w:hint="eastAsia"/>
          <w:sz w:val="24"/>
          <w:szCs w:val="24"/>
          <w:lang w:val="zh-TW"/>
        </w:rPr>
      </w:pPr>
      <w:r w:rsidRPr="009545B3">
        <w:rPr>
          <w:rFonts w:ascii="Times New Roman" w:eastAsia="宋体" w:hAnsi="Times New Roman" w:cs="Times New Roman"/>
          <w:noProof/>
          <w:szCs w:val="24"/>
        </w:rPr>
        <w:drawing>
          <wp:inline distT="0" distB="0" distL="0" distR="0">
            <wp:extent cx="5303520" cy="32537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03520" cy="32537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hint="eastAsia"/>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.2 </w:t>
      </w:r>
      <w:r w:rsidRPr="009545B3">
        <w:rPr>
          <w:rFonts w:ascii="Times New Roman" w:eastAsia="宋体" w:hAnsi="Times New Roman" w:cs="Times New Roman" w:hint="eastAsia"/>
          <w:color w:val="000000"/>
          <w:szCs w:val="21"/>
        </w:rPr>
        <w:t>发布景点页面</w:t>
      </w:r>
    </w:p>
    <w:p w:rsidR="009545B3" w:rsidRPr="009545B3" w:rsidRDefault="009545B3" w:rsidP="009545B3">
      <w:pPr>
        <w:spacing w:line="360" w:lineRule="auto"/>
        <w:ind w:firstLineChars="200" w:firstLine="480"/>
        <w:jc w:val="left"/>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hint="eastAsia"/>
          <w:szCs w:val="21"/>
          <w:lang w:val="zh-TW"/>
        </w:rPr>
        <w:t xml:space="preserve">      </w:t>
      </w:r>
      <w:r w:rsidRPr="009545B3">
        <w:rPr>
          <w:rFonts w:ascii="Times New Roman" w:eastAsia="宋体" w:hAnsi="Times New Roman" w:cs="Times New Roman"/>
          <w:szCs w:val="21"/>
        </w:rPr>
        <w:t>&lt;div class="panel article"&gt;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class="inline"&gt;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class="user"&gt;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w:t>
      </w:r>
      <w:proofErr w:type="spellStart"/>
      <w:proofErr w:type="gramStart"/>
      <w:r w:rsidRPr="009545B3">
        <w:rPr>
          <w:rFonts w:ascii="Times New Roman" w:eastAsia="宋体" w:hAnsi="Times New Roman" w:cs="Times New Roman"/>
          <w:szCs w:val="21"/>
        </w:rPr>
        <w:t>img</w:t>
      </w:r>
      <w:proofErr w:type="spellEnd"/>
      <w:r w:rsidRPr="009545B3">
        <w:rPr>
          <w:rFonts w:ascii="Times New Roman" w:eastAsia="宋体" w:hAnsi="Times New Roman" w:cs="Times New Roman"/>
          <w:szCs w:val="21"/>
        </w:rPr>
        <w:t> :</w:t>
      </w:r>
      <w:proofErr w:type="spellStart"/>
      <w:r w:rsidRPr="009545B3">
        <w:rPr>
          <w:rFonts w:ascii="Times New Roman" w:eastAsia="宋体" w:hAnsi="Times New Roman" w:cs="Times New Roman"/>
          <w:szCs w:val="21"/>
        </w:rPr>
        <w:t>src</w:t>
      </w:r>
      <w:proofErr w:type="spellEnd"/>
      <w:proofErr w:type="gramEnd"/>
      <w:r w:rsidRPr="009545B3">
        <w:rPr>
          <w:rFonts w:ascii="Times New Roman" w:eastAsia="宋体" w:hAnsi="Times New Roman" w:cs="Times New Roman"/>
          <w:szCs w:val="21"/>
        </w:rPr>
        <w:t>="</w:t>
      </w:r>
      <w:proofErr w:type="spellStart"/>
      <w:r w:rsidRPr="009545B3">
        <w:rPr>
          <w:rFonts w:ascii="Times New Roman" w:eastAsia="宋体" w:hAnsi="Times New Roman" w:cs="Times New Roman"/>
          <w:szCs w:val="21"/>
        </w:rPr>
        <w:t>author.headimg</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class&gt;{{</w:t>
      </w:r>
      <w:proofErr w:type="spellStart"/>
      <w:proofErr w:type="gramStart"/>
      <w:r w:rsidRPr="009545B3">
        <w:rPr>
          <w:rFonts w:ascii="Times New Roman" w:eastAsia="宋体" w:hAnsi="Times New Roman" w:cs="Times New Roman"/>
          <w:szCs w:val="21"/>
        </w:rPr>
        <w:t>author.nickname</w:t>
      </w:r>
      <w:proofErr w:type="spellEnd"/>
      <w:proofErr w:type="gramEnd"/>
      <w:r w:rsidRPr="009545B3">
        <w:rPr>
          <w:rFonts w:ascii="Times New Roman" w:eastAsia="宋体" w:hAnsi="Times New Roman" w:cs="Times New Roman"/>
          <w:szCs w:val="21"/>
        </w:rPr>
        <w: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class="content" v-html="text"&gt;&lt;/div&gt;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w:t>
      </w:r>
      <w:proofErr w:type="spellStart"/>
      <w:r w:rsidRPr="009545B3">
        <w:rPr>
          <w:rFonts w:ascii="Times New Roman" w:eastAsia="宋体" w:hAnsi="Times New Roman" w:cs="Times New Roman"/>
          <w:szCs w:val="21"/>
        </w:rPr>
        <w:t>buttonline</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@click="comment" type="text"&gt;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class="line"&gt;</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 title="</w:t>
      </w:r>
      <w:r w:rsidRPr="009545B3">
        <w:rPr>
          <w:rFonts w:ascii="Times New Roman" w:eastAsia="宋体" w:hAnsi="Times New Roman" w:cs="Times New Roman"/>
          <w:szCs w:val="21"/>
        </w:rPr>
        <w:t>评论</w:t>
      </w:r>
      <w:r w:rsidRPr="009545B3">
        <w:rPr>
          <w:rFonts w:ascii="Times New Roman" w:eastAsia="宋体" w:hAnsi="Times New Roman" w:cs="Times New Roman"/>
          <w:szCs w:val="21"/>
        </w:rPr>
        <w:t>" :</w:t>
      </w:r>
      <w:proofErr w:type="spellStart"/>
      <w:proofErr w:type="gramStart"/>
      <w:r w:rsidRPr="009545B3">
        <w:rPr>
          <w:rFonts w:ascii="Times New Roman" w:eastAsia="宋体" w:hAnsi="Times New Roman" w:cs="Times New Roman"/>
          <w:szCs w:val="21"/>
        </w:rPr>
        <w:t>visible.sync</w:t>
      </w:r>
      <w:proofErr w:type="spellEnd"/>
      <w:proofErr w:type="gramEnd"/>
      <w:r w:rsidRPr="009545B3">
        <w:rPr>
          <w:rFonts w:ascii="Times New Roman" w:eastAsia="宋体" w:hAnsi="Times New Roman" w:cs="Times New Roman"/>
          <w:szCs w:val="21"/>
        </w:rPr>
        <w:t>="</w:t>
      </w:r>
      <w:proofErr w:type="spellStart"/>
      <w:r w:rsidRPr="009545B3">
        <w:rPr>
          <w:rFonts w:ascii="Times New Roman" w:eastAsia="宋体" w:hAnsi="Times New Roman" w:cs="Times New Roman"/>
          <w:szCs w:val="21"/>
        </w:rPr>
        <w:t>commentouterVisible</w:t>
      </w:r>
      <w:proofErr w:type="spellEnd"/>
      <w:r w:rsidRPr="009545B3">
        <w:rPr>
          <w:rFonts w:ascii="Times New Roman" w:eastAsia="宋体" w:hAnsi="Times New Roman" w:cs="Times New Roman"/>
          <w:szCs w:val="21"/>
        </w:rPr>
        <w:t>"&gt;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&lt;Editor class="editor" v-model="</w:t>
      </w:r>
      <w:proofErr w:type="spellStart"/>
      <w:r w:rsidRPr="009545B3">
        <w:rPr>
          <w:rFonts w:ascii="Times New Roman" w:eastAsia="宋体" w:hAnsi="Times New Roman" w:cs="Times New Roman"/>
          <w:szCs w:val="21"/>
        </w:rPr>
        <w:t>commentText</w:t>
      </w:r>
      <w:proofErr w:type="spellEnd"/>
      <w:r w:rsidRPr="009545B3">
        <w:rPr>
          <w:rFonts w:ascii="Times New Roman" w:eastAsia="宋体" w:hAnsi="Times New Roman" w:cs="Times New Roman"/>
          <w:szCs w:val="21"/>
        </w:rPr>
        <w:t>"&gt;&lt;/Editor&gt;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 slot="footer" class="dialog-footer"&gt;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lastRenderedPageBreak/>
        <w:t>        &lt;el-button @click="</w:t>
      </w:r>
      <w:proofErr w:type="spellStart"/>
      <w:r w:rsidRPr="009545B3">
        <w:rPr>
          <w:rFonts w:ascii="Times New Roman" w:eastAsia="宋体" w:hAnsi="Times New Roman" w:cs="Times New Roman"/>
          <w:szCs w:val="21"/>
        </w:rPr>
        <w:t>commentouterVisible</w:t>
      </w:r>
      <w:proofErr w:type="spellEnd"/>
      <w:r w:rsidRPr="009545B3">
        <w:rPr>
          <w:rFonts w:ascii="Times New Roman" w:eastAsia="宋体" w:hAnsi="Times New Roman" w:cs="Times New Roman"/>
          <w:szCs w:val="21"/>
        </w:rPr>
        <w:t> = false"&gt;</w:t>
      </w:r>
      <w:r w:rsidRPr="009545B3">
        <w:rPr>
          <w:rFonts w:ascii="Times New Roman" w:eastAsia="宋体" w:hAnsi="Times New Roman" w:cs="Times New Roman"/>
          <w:szCs w:val="21"/>
        </w:rPr>
        <w:t>取</w:t>
      </w:r>
      <w:r w:rsidRPr="009545B3">
        <w:rPr>
          <w:rFonts w:ascii="Times New Roman" w:eastAsia="宋体" w:hAnsi="Times New Roman" w:cs="Times New Roman"/>
          <w:szCs w:val="21"/>
        </w:rPr>
        <w:t> </w:t>
      </w:r>
      <w:r w:rsidRPr="009545B3">
        <w:rPr>
          <w:rFonts w:ascii="Times New Roman" w:eastAsia="宋体" w:hAnsi="Times New Roman" w:cs="Times New Roman"/>
          <w:szCs w:val="21"/>
        </w:rPr>
        <w:t>消</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&lt;el-button type="primary" @click="</w:t>
      </w:r>
      <w:proofErr w:type="spellStart"/>
      <w:r w:rsidRPr="009545B3">
        <w:rPr>
          <w:rFonts w:ascii="Times New Roman" w:eastAsia="宋体" w:hAnsi="Times New Roman" w:cs="Times New Roman"/>
          <w:szCs w:val="21"/>
        </w:rPr>
        <w:t>commentSubmit</w:t>
      </w:r>
      <w:proofErr w:type="spellEnd"/>
      <w:r w:rsidRPr="009545B3">
        <w:rPr>
          <w:rFonts w:ascii="Times New Roman" w:eastAsia="宋体" w:hAnsi="Times New Roman" w:cs="Times New Roman"/>
          <w:szCs w:val="21"/>
        </w:rPr>
        <w:t>"&gt;</w:t>
      </w:r>
      <w:r w:rsidRPr="009545B3">
        <w:rPr>
          <w:rFonts w:ascii="Times New Roman" w:eastAsia="宋体" w:hAnsi="Times New Roman" w:cs="Times New Roman"/>
          <w:szCs w:val="21"/>
        </w:rPr>
        <w:t>确</w:t>
      </w:r>
      <w:r w:rsidRPr="009545B3">
        <w:rPr>
          <w:rFonts w:ascii="Times New Roman" w:eastAsia="宋体" w:hAnsi="Times New Roman" w:cs="Times New Roman"/>
          <w:szCs w:val="21"/>
        </w:rPr>
        <w:t> </w:t>
      </w:r>
      <w:r w:rsidRPr="009545B3">
        <w:rPr>
          <w:rFonts w:ascii="Times New Roman" w:eastAsia="宋体" w:hAnsi="Times New Roman" w:cs="Times New Roman"/>
          <w:szCs w:val="21"/>
        </w:rPr>
        <w:t>定</w:t>
      </w:r>
      <w:r w:rsidRPr="009545B3">
        <w:rPr>
          <w:rFonts w:ascii="Times New Roman" w:eastAsia="宋体" w:hAnsi="Times New Roman" w:cs="Times New Roman"/>
          <w:szCs w:val="21"/>
        </w:rPr>
        <w:t>&lt;/el-button&gt;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&lt;/div&gt;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r w:rsidRPr="009545B3">
        <w:rPr>
          <w:rFonts w:ascii="Times New Roman" w:eastAsia="宋体" w:hAnsi="Times New Roman" w:cs="Times New Roman"/>
          <w:szCs w:val="21"/>
        </w:rPr>
        <w:t>    &lt;/el-dialog&gt;</w:t>
      </w:r>
    </w:p>
    <w:p w:rsidR="009545B3" w:rsidRPr="009545B3" w:rsidRDefault="009545B3" w:rsidP="009545B3">
      <w:pPr>
        <w:spacing w:line="360" w:lineRule="auto"/>
        <w:ind w:firstLineChars="200" w:firstLine="420"/>
        <w:jc w:val="left"/>
        <w:rPr>
          <w:rFonts w:ascii="Times New Roman" w:eastAsia="宋体" w:hAnsi="Times New Roman" w:cs="Times New Roman"/>
          <w:szCs w:val="21"/>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p>
    <w:p w:rsidR="009545B3" w:rsidRPr="009545B3" w:rsidRDefault="009545B3" w:rsidP="009545B3">
      <w:pPr>
        <w:spacing w:line="360" w:lineRule="auto"/>
        <w:ind w:firstLineChars="200" w:firstLine="420"/>
        <w:jc w:val="left"/>
        <w:rPr>
          <w:rFonts w:ascii="Times New Roman" w:eastAsia="宋体" w:hAnsi="Times New Roman" w:cs="Times New Roman"/>
          <w:szCs w:val="21"/>
          <w:lang w:val="zh-TW" w:eastAsia="zh-TW"/>
        </w:rPr>
      </w:pPr>
      <w:r w:rsidRPr="009545B3">
        <w:rPr>
          <w:rFonts w:ascii="Times New Roman" w:eastAsia="宋体" w:hAnsi="Times New Roman" w:cs="Times New Roman"/>
          <w:szCs w:val="21"/>
          <w:lang w:val="zh-TW" w:eastAsia="zh-TW"/>
        </w:rPr>
        <w:tab/>
        <w:t xml:space="preserve">  </w:t>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07" w:name="_Toc511417564"/>
      <w:bookmarkStart w:id="108" w:name="_Toc511473549"/>
      <w:bookmarkStart w:id="109" w:name="_Toc511661887"/>
      <w:bookmarkStart w:id="110" w:name="_Toc512942041"/>
      <w:bookmarkStart w:id="111" w:name="_Toc38700060"/>
      <w:r w:rsidRPr="009545B3">
        <w:rPr>
          <w:rFonts w:ascii="Times New Roman" w:eastAsia="宋体" w:hAnsi="Times New Roman" w:cs="Times New Roman"/>
          <w:b/>
          <w:bCs/>
          <w:color w:val="000000"/>
          <w:sz w:val="28"/>
          <w:szCs w:val="28"/>
          <w:u w:color="000000"/>
          <w:lang w:eastAsia="zh-TW"/>
        </w:rPr>
        <w:t>4.1.</w:t>
      </w:r>
      <w:r w:rsidRPr="009545B3">
        <w:rPr>
          <w:rFonts w:ascii="Times New Roman" w:eastAsia="宋体" w:hAnsi="Times New Roman" w:cs="Times New Roman" w:hint="eastAsia"/>
          <w:b/>
          <w:bCs/>
          <w:color w:val="000000"/>
          <w:sz w:val="28"/>
          <w:szCs w:val="28"/>
          <w:u w:color="000000"/>
          <w:lang w:eastAsia="zh-TW"/>
        </w:rPr>
        <w:t>3</w:t>
      </w:r>
      <w:r w:rsidRPr="009545B3">
        <w:rPr>
          <w:rFonts w:ascii="Times New Roman" w:eastAsia="宋体" w:hAnsi="Times New Roman" w:cs="Times New Roman" w:hint="eastAsia"/>
          <w:b/>
          <w:bCs/>
          <w:color w:val="000000"/>
          <w:sz w:val="28"/>
          <w:szCs w:val="28"/>
          <w:u w:color="000000"/>
          <w:lang w:eastAsia="zh-TW"/>
        </w:rPr>
        <w:t>管理</w:t>
      </w:r>
      <w:r w:rsidRPr="009545B3">
        <w:rPr>
          <w:rFonts w:ascii="Times New Roman" w:eastAsia="宋体" w:hAnsi="Times New Roman" w:cs="Times New Roman" w:hint="eastAsia"/>
          <w:b/>
          <w:bCs/>
          <w:color w:val="000000"/>
          <w:sz w:val="28"/>
          <w:szCs w:val="28"/>
          <w:u w:color="000000"/>
        </w:rPr>
        <w:t>帖子</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07"/>
      <w:bookmarkEnd w:id="108"/>
      <w:bookmarkEnd w:id="109"/>
      <w:bookmarkEnd w:id="110"/>
      <w:bookmarkEnd w:id="111"/>
    </w:p>
    <w:p w:rsidR="009545B3" w:rsidRPr="009545B3" w:rsidRDefault="009545B3" w:rsidP="009545B3">
      <w:pPr>
        <w:spacing w:line="360" w:lineRule="auto"/>
        <w:ind w:firstLineChars="200" w:firstLine="480"/>
        <w:rPr>
          <w:rFonts w:ascii="宋体" w:eastAsia="宋体" w:hAnsi="宋体" w:cs="宋体" w:hint="eastAsia"/>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，点击删除按钮操作，完成删除景点信息，页面如图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.3</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hint="eastAsia"/>
          <w:sz w:val="24"/>
          <w:szCs w:val="24"/>
          <w:lang w:val="zh-TW"/>
        </w:rPr>
      </w:pPr>
      <w:r w:rsidRPr="009545B3">
        <w:rPr>
          <w:rFonts w:ascii="Times New Roman" w:eastAsia="宋体" w:hAnsi="Times New Roman" w:cs="Times New Roman"/>
          <w:noProof/>
          <w:szCs w:val="24"/>
        </w:rPr>
        <w:drawing>
          <wp:inline distT="0" distB="0" distL="0" distR="0">
            <wp:extent cx="5318760" cy="8153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18760" cy="81534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hint="eastAsia"/>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.3 </w:t>
      </w:r>
      <w:r w:rsidRPr="009545B3">
        <w:rPr>
          <w:rFonts w:ascii="Times New Roman" w:eastAsia="宋体" w:hAnsi="Times New Roman" w:cs="Times New Roman" w:hint="eastAsia"/>
          <w:color w:val="000000"/>
          <w:szCs w:val="21"/>
        </w:rPr>
        <w:t>删除景点页面</w:t>
      </w:r>
    </w:p>
    <w:p w:rsidR="009545B3" w:rsidRPr="009545B3" w:rsidRDefault="009545B3" w:rsidP="009545B3">
      <w:pPr>
        <w:spacing w:line="360" w:lineRule="auto"/>
        <w:ind w:firstLineChars="200" w:firstLine="480"/>
        <w:jc w:val="left"/>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9545B3">
      <w:pPr>
        <w:spacing w:line="360" w:lineRule="auto"/>
        <w:ind w:firstLineChars="200" w:firstLine="420"/>
        <w:rPr>
          <w:rFonts w:ascii="Times New Roman" w:eastAsia="宋体" w:hAnsi="Times New Roman" w:cs="Times New Roman"/>
          <w:szCs w:val="21"/>
        </w:rPr>
      </w:pPr>
      <w:r w:rsidRPr="009545B3">
        <w:rPr>
          <w:rFonts w:ascii="Times New Roman" w:eastAsia="宋体" w:hAnsi="Times New Roman" w:cs="Times New Roman"/>
          <w:szCs w:val="21"/>
          <w:lang w:val="zh-TW"/>
        </w:rPr>
        <w:tab/>
      </w:r>
      <w:bookmarkStart w:id="112" w:name="_Toc511417565"/>
      <w:bookmarkStart w:id="113" w:name="_Toc511473550"/>
      <w:bookmarkStart w:id="114" w:name="_Toc511661888"/>
      <w:bookmarkStart w:id="115" w:name="_Toc512942042"/>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PostMapping</w:t>
      </w:r>
      <w:proofErr w:type="spellEnd"/>
      <w:r w:rsidRPr="009545B3">
        <w:rPr>
          <w:rFonts w:ascii="Times New Roman" w:eastAsia="宋体" w:hAnsi="Times New Roman" w:cs="Times New Roman" w:hint="eastAsia"/>
          <w:szCs w:val="21"/>
        </w:rPr>
        <w:t>("/note/delete")</w:t>
      </w:r>
      <w:r w:rsidRPr="009545B3">
        <w:rPr>
          <w:rFonts w:ascii="Times New Roman" w:eastAsia="宋体" w:hAnsi="Times New Roman" w:cs="Times New Roman" w:hint="eastAsia"/>
          <w:szCs w:val="21"/>
        </w:rPr>
        <w:br/>
        <w:t>@</w:t>
      </w:r>
      <w:proofErr w:type="spellStart"/>
      <w:r w:rsidRPr="009545B3">
        <w:rPr>
          <w:rFonts w:ascii="Times New Roman" w:eastAsia="宋体" w:hAnsi="Times New Roman" w:cs="Times New Roman" w:hint="eastAsia"/>
          <w:szCs w:val="21"/>
        </w:rPr>
        <w:t>ApiOperation</w:t>
      </w:r>
      <w:proofErr w:type="spellEnd"/>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t>管理员删除帖子</w:t>
      </w:r>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br/>
        <w:t xml:space="preserve">public </w:t>
      </w:r>
      <w:proofErr w:type="spellStart"/>
      <w:r w:rsidRPr="009545B3">
        <w:rPr>
          <w:rFonts w:ascii="Times New Roman" w:eastAsia="宋体" w:hAnsi="Times New Roman" w:cs="Times New Roman" w:hint="eastAsia"/>
          <w:szCs w:val="21"/>
        </w:rPr>
        <w:t>HttpSendBasic</w:t>
      </w:r>
      <w:proofErr w:type="spellEnd"/>
      <w:r w:rsidRPr="009545B3">
        <w:rPr>
          <w:rFonts w:ascii="Times New Roman" w:eastAsia="宋体" w:hAnsi="Times New Roman" w:cs="Times New Roman" w:hint="eastAsia"/>
          <w:szCs w:val="21"/>
        </w:rPr>
        <w:t xml:space="preserve"> </w:t>
      </w:r>
      <w:proofErr w:type="spellStart"/>
      <w:r w:rsidRPr="009545B3">
        <w:rPr>
          <w:rFonts w:ascii="Times New Roman" w:eastAsia="宋体" w:hAnsi="Times New Roman" w:cs="Times New Roman" w:hint="eastAsia"/>
          <w:szCs w:val="21"/>
        </w:rPr>
        <w:t>admindeleteNote</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RequestParam</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 xml:space="preserve">") Integer </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 {</w:t>
      </w:r>
      <w:r w:rsidRPr="009545B3">
        <w:rPr>
          <w:rFonts w:ascii="Times New Roman" w:eastAsia="宋体" w:hAnsi="Times New Roman" w:cs="Times New Roman" w:hint="eastAsia"/>
          <w:szCs w:val="21"/>
        </w:rPr>
        <w:br/>
        <w:t xml:space="preserve">    return </w:t>
      </w:r>
      <w:proofErr w:type="spellStart"/>
      <w:r w:rsidRPr="009545B3">
        <w:rPr>
          <w:rFonts w:ascii="Times New Roman" w:eastAsia="宋体" w:hAnsi="Times New Roman" w:cs="Times New Roman" w:hint="eastAsia"/>
          <w:szCs w:val="21"/>
        </w:rPr>
        <w:t>adminService.deleteNote</w:t>
      </w:r>
      <w:proofErr w:type="spellEnd"/>
      <w:r w:rsidRPr="009545B3">
        <w:rPr>
          <w:rFonts w:ascii="Times New Roman" w:eastAsia="宋体" w:hAnsi="Times New Roman" w:cs="Times New Roman" w:hint="eastAsia"/>
          <w:szCs w:val="21"/>
        </w:rPr>
        <w:t>(</w:t>
      </w:r>
      <w:proofErr w:type="spellStart"/>
      <w:r w:rsidRPr="009545B3">
        <w:rPr>
          <w:rFonts w:ascii="Times New Roman" w:eastAsia="宋体" w:hAnsi="Times New Roman" w:cs="Times New Roman" w:hint="eastAsia"/>
          <w:szCs w:val="21"/>
        </w:rPr>
        <w:t>noteId</w:t>
      </w:r>
      <w:proofErr w:type="spellEnd"/>
      <w:r w:rsidRPr="009545B3">
        <w:rPr>
          <w:rFonts w:ascii="Times New Roman" w:eastAsia="宋体" w:hAnsi="Times New Roman" w:cs="Times New Roman" w:hint="eastAsia"/>
          <w:szCs w:val="21"/>
        </w:rPr>
        <w:t>);</w:t>
      </w:r>
      <w:r w:rsidRPr="009545B3">
        <w:rPr>
          <w:rFonts w:ascii="Times New Roman" w:eastAsia="宋体" w:hAnsi="Times New Roman" w:cs="Times New Roman" w:hint="eastAsia"/>
          <w:szCs w:val="21"/>
        </w:rPr>
        <w:br/>
        <w:t>}</w:t>
      </w:r>
    </w:p>
    <w:p w:rsidR="009545B3" w:rsidRPr="009545B3" w:rsidRDefault="009545B3" w:rsidP="009545B3">
      <w:pPr>
        <w:spacing w:line="360" w:lineRule="auto"/>
        <w:ind w:firstLineChars="200" w:firstLine="420"/>
        <w:jc w:val="left"/>
        <w:rPr>
          <w:rFonts w:ascii="Times New Roman" w:eastAsia="宋体" w:hAnsi="Times New Roman" w:cs="Times New Roman"/>
          <w:szCs w:val="24"/>
          <w:lang w:eastAsia="zh-TW"/>
        </w:rPr>
      </w:pPr>
      <w:r w:rsidRPr="009545B3">
        <w:rPr>
          <w:rFonts w:ascii="Times New Roman" w:eastAsia="宋体" w:hAnsi="Times New Roman" w:cs="Times New Roman"/>
          <w:szCs w:val="21"/>
        </w:rPr>
        <w:t xml:space="preserve"> </w:t>
      </w:r>
      <w:r w:rsidRPr="009545B3">
        <w:rPr>
          <w:rFonts w:ascii="Times New Roman" w:eastAsia="宋体" w:hAnsi="Times New Roman" w:cs="Times New Roman"/>
          <w:szCs w:val="24"/>
          <w:lang w:eastAsia="zh-TW"/>
        </w:rPr>
        <w:t>4.1.</w:t>
      </w:r>
      <w:r w:rsidRPr="009545B3">
        <w:rPr>
          <w:rFonts w:ascii="Times New Roman" w:eastAsia="宋体" w:hAnsi="Times New Roman" w:cs="Times New Roman" w:hint="eastAsia"/>
          <w:szCs w:val="24"/>
          <w:lang w:eastAsia="zh-TW"/>
        </w:rPr>
        <w:t>4</w:t>
      </w:r>
      <w:r w:rsidRPr="009545B3">
        <w:rPr>
          <w:rFonts w:ascii="Times New Roman" w:eastAsia="宋体" w:hAnsi="Times New Roman" w:cs="Times New Roman" w:hint="eastAsia"/>
          <w:szCs w:val="24"/>
          <w:lang w:eastAsia="zh-TW"/>
        </w:rPr>
        <w:t>添加</w:t>
      </w:r>
      <w:r w:rsidRPr="009545B3">
        <w:rPr>
          <w:rFonts w:ascii="Times New Roman" w:eastAsia="宋体" w:hAnsi="Times New Roman" w:cs="Times New Roman" w:hint="eastAsia"/>
          <w:szCs w:val="24"/>
        </w:rPr>
        <w:t>帖子</w:t>
      </w:r>
      <w:r w:rsidRPr="009545B3">
        <w:rPr>
          <w:rFonts w:ascii="Times New Roman" w:eastAsia="宋体" w:hAnsi="Times New Roman" w:cs="Times New Roman" w:hint="eastAsia"/>
          <w:szCs w:val="24"/>
          <w:lang w:eastAsia="zh-TW"/>
        </w:rPr>
        <w:t>分类</w:t>
      </w:r>
      <w:r w:rsidRPr="009545B3">
        <w:rPr>
          <w:rFonts w:ascii="黑体" w:eastAsia="黑体" w:hAnsi="黑体" w:cs="黑体"/>
          <w:szCs w:val="24"/>
          <w:lang w:val="zh-TW" w:eastAsia="zh-TW"/>
        </w:rPr>
        <w:t>实现</w:t>
      </w:r>
      <w:bookmarkEnd w:id="112"/>
      <w:bookmarkEnd w:id="113"/>
      <w:bookmarkEnd w:id="114"/>
      <w:bookmarkEnd w:id="115"/>
    </w:p>
    <w:p w:rsidR="009545B3" w:rsidRPr="009545B3" w:rsidRDefault="009545B3" w:rsidP="009545B3">
      <w:pPr>
        <w:spacing w:line="360" w:lineRule="auto"/>
        <w:ind w:firstLineChars="200" w:firstLine="480"/>
        <w:rPr>
          <w:rFonts w:ascii="宋体" w:eastAsia="宋体" w:hAnsi="宋体" w:cs="宋体" w:hint="eastAsia"/>
          <w:sz w:val="24"/>
          <w:szCs w:val="24"/>
          <w:lang w:val="zh-TW" w:eastAsia="zh-TW"/>
        </w:rPr>
      </w:pPr>
      <w:r w:rsidRPr="009545B3">
        <w:rPr>
          <w:rFonts w:ascii="Times New Roman" w:eastAsia="宋体" w:hAnsi="Times New Roman" w:cs="Times New Roman" w:hint="eastAsia"/>
          <w:color w:val="000000"/>
          <w:sz w:val="24"/>
          <w:szCs w:val="24"/>
          <w:lang w:eastAsia="zh-TW"/>
        </w:rPr>
        <w:t>发布</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分类的基本信息操作，输入</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分类内容，完成</w:t>
      </w:r>
      <w:r w:rsidRPr="009545B3">
        <w:rPr>
          <w:rFonts w:ascii="Times New Roman" w:eastAsia="宋体" w:hAnsi="Times New Roman" w:cs="Times New Roman" w:hint="eastAsia"/>
          <w:color w:val="000000"/>
          <w:sz w:val="24"/>
          <w:szCs w:val="24"/>
        </w:rPr>
        <w:t>帖子</w:t>
      </w:r>
      <w:r w:rsidRPr="009545B3">
        <w:rPr>
          <w:rFonts w:ascii="Times New Roman" w:eastAsia="宋体" w:hAnsi="Times New Roman" w:cs="Times New Roman" w:hint="eastAsia"/>
          <w:color w:val="000000"/>
          <w:sz w:val="24"/>
          <w:szCs w:val="24"/>
          <w:lang w:eastAsia="zh-TW"/>
        </w:rPr>
        <w:t>分类操作如图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.4</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hint="eastAsia"/>
          <w:sz w:val="24"/>
          <w:szCs w:val="24"/>
          <w:lang w:val="zh-TW"/>
        </w:rPr>
      </w:pPr>
      <w:r w:rsidRPr="009545B3">
        <w:rPr>
          <w:rFonts w:ascii="Times New Roman" w:eastAsia="宋体" w:hAnsi="Times New Roman" w:cs="Times New Roman"/>
          <w:noProof/>
          <w:szCs w:val="24"/>
        </w:rPr>
        <w:drawing>
          <wp:inline distT="0" distB="0" distL="0" distR="0">
            <wp:extent cx="5113020" cy="2636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3020" cy="263652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hint="eastAsia"/>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.4 </w:t>
      </w:r>
      <w:r w:rsidRPr="009545B3">
        <w:rPr>
          <w:rFonts w:ascii="Times New Roman" w:eastAsia="宋体" w:hAnsi="Times New Roman" w:cs="Times New Roman" w:hint="eastAsia"/>
          <w:color w:val="000000"/>
          <w:szCs w:val="21"/>
        </w:rPr>
        <w:t>景点分类页面</w:t>
      </w:r>
    </w:p>
    <w:p w:rsidR="009545B3" w:rsidRPr="009545B3" w:rsidRDefault="009545B3" w:rsidP="009545B3">
      <w:pPr>
        <w:spacing w:line="360" w:lineRule="auto"/>
        <w:ind w:firstLineChars="200" w:firstLine="480"/>
        <w:jc w:val="left"/>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主要代码：</w:t>
      </w:r>
    </w:p>
    <w:p w:rsidR="009545B3" w:rsidRPr="009545B3" w:rsidRDefault="009545B3" w:rsidP="009545B3">
      <w:pPr>
        <w:spacing w:line="360" w:lineRule="auto"/>
        <w:ind w:firstLineChars="200" w:firstLine="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lastRenderedPageBreak/>
        <w:t>@</w:t>
      </w:r>
      <w:proofErr w:type="spellStart"/>
      <w:r w:rsidRPr="009545B3">
        <w:rPr>
          <w:rFonts w:ascii="Times New Roman" w:eastAsia="宋体" w:hAnsi="Times New Roman" w:cs="Times New Roman" w:hint="eastAsia"/>
          <w:szCs w:val="21"/>
          <w:lang w:eastAsia="zh-TW"/>
        </w:rPr>
        <w:t>PostMapping</w:t>
      </w:r>
      <w:proofErr w:type="spellEnd"/>
      <w:r w:rsidRPr="009545B3">
        <w:rPr>
          <w:rFonts w:ascii="Times New Roman" w:eastAsia="宋体" w:hAnsi="Times New Roman" w:cs="Times New Roman" w:hint="eastAsia"/>
          <w:szCs w:val="21"/>
          <w:lang w:eastAsia="zh-TW"/>
        </w:rPr>
        <w:t>("/type/add")</w:t>
      </w:r>
      <w:r w:rsidRPr="009545B3">
        <w:rPr>
          <w:rFonts w:ascii="Times New Roman" w:eastAsia="宋体" w:hAnsi="Times New Roman" w:cs="Times New Roman" w:hint="eastAsia"/>
          <w:szCs w:val="21"/>
          <w:lang w:eastAsia="zh-TW"/>
        </w:rPr>
        <w:br/>
        <w:t>@</w:t>
      </w:r>
      <w:proofErr w:type="spellStart"/>
      <w:r w:rsidRPr="009545B3">
        <w:rPr>
          <w:rFonts w:ascii="Times New Roman" w:eastAsia="宋体" w:hAnsi="Times New Roman" w:cs="Times New Roman" w:hint="eastAsia"/>
          <w:szCs w:val="21"/>
          <w:lang w:eastAsia="zh-TW"/>
        </w:rPr>
        <w:t>ApiOperation</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t>管理员添加分类</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public </w:t>
      </w:r>
      <w:proofErr w:type="spellStart"/>
      <w:r w:rsidRPr="009545B3">
        <w:rPr>
          <w:rFonts w:ascii="Times New Roman" w:eastAsia="宋体" w:hAnsi="Times New Roman" w:cs="Times New Roman" w:hint="eastAsia"/>
          <w:szCs w:val="21"/>
          <w:lang w:eastAsia="zh-TW"/>
        </w:rPr>
        <w:t>HttpSendBasic</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adminAddType</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 xml:space="preserve">") Integer </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typeName</w:t>
      </w:r>
      <w:proofErr w:type="spellEnd"/>
      <w:r w:rsidRPr="009545B3">
        <w:rPr>
          <w:rFonts w:ascii="Times New Roman" w:eastAsia="宋体" w:hAnsi="Times New Roman" w:cs="Times New Roman" w:hint="eastAsia"/>
          <w:szCs w:val="21"/>
          <w:lang w:eastAsia="zh-TW"/>
        </w:rPr>
        <w:t xml:space="preserve">") String </w:t>
      </w:r>
      <w:proofErr w:type="spellStart"/>
      <w:r w:rsidRPr="009545B3">
        <w:rPr>
          <w:rFonts w:ascii="Times New Roman" w:eastAsia="宋体" w:hAnsi="Times New Roman" w:cs="Times New Roman" w:hint="eastAsia"/>
          <w:szCs w:val="21"/>
          <w:lang w:eastAsia="zh-TW"/>
        </w:rPr>
        <w:t>typeName</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                                  @</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(name = "</w:t>
      </w:r>
      <w:proofErr w:type="spellStart"/>
      <w:r w:rsidRPr="009545B3">
        <w:rPr>
          <w:rFonts w:ascii="Times New Roman" w:eastAsia="宋体" w:hAnsi="Times New Roman" w:cs="Times New Roman" w:hint="eastAsia"/>
          <w:szCs w:val="21"/>
          <w:lang w:eastAsia="zh-TW"/>
        </w:rPr>
        <w:t>icon",required</w:t>
      </w:r>
      <w:proofErr w:type="spellEnd"/>
      <w:r w:rsidRPr="009545B3">
        <w:rPr>
          <w:rFonts w:ascii="Times New Roman" w:eastAsia="宋体" w:hAnsi="Times New Roman" w:cs="Times New Roman" w:hint="eastAsia"/>
          <w:szCs w:val="21"/>
          <w:lang w:eastAsia="zh-TW"/>
        </w:rPr>
        <w:t xml:space="preserve"> = false) String icon){</w:t>
      </w:r>
      <w:r w:rsidRPr="009545B3">
        <w:rPr>
          <w:rFonts w:ascii="Times New Roman" w:eastAsia="宋体" w:hAnsi="Times New Roman" w:cs="Times New Roman" w:hint="eastAsia"/>
          <w:szCs w:val="21"/>
          <w:lang w:eastAsia="zh-TW"/>
        </w:rPr>
        <w:br/>
        <w:t xml:space="preserve">    return </w:t>
      </w:r>
      <w:proofErr w:type="spellStart"/>
      <w:r w:rsidRPr="009545B3">
        <w:rPr>
          <w:rFonts w:ascii="Times New Roman" w:eastAsia="宋体" w:hAnsi="Times New Roman" w:cs="Times New Roman" w:hint="eastAsia"/>
          <w:szCs w:val="21"/>
          <w:lang w:eastAsia="zh-TW"/>
        </w:rPr>
        <w:t>adminService.addType</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tagId</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typeName</w:t>
      </w:r>
      <w:proofErr w:type="spellEnd"/>
      <w:r w:rsidRPr="009545B3">
        <w:rPr>
          <w:rFonts w:ascii="Times New Roman" w:eastAsia="宋体" w:hAnsi="Times New Roman" w:cs="Times New Roman" w:hint="eastAsia"/>
          <w:szCs w:val="21"/>
          <w:lang w:eastAsia="zh-TW"/>
        </w:rPr>
        <w:t>, icon);</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hint="eastAsia"/>
          <w:color w:val="FF0000"/>
          <w:sz w:val="24"/>
          <w:szCs w:val="24"/>
          <w:lang w:eastAsia="zh-TW"/>
        </w:rPr>
      </w:pPr>
      <w:r w:rsidRPr="009545B3">
        <w:rPr>
          <w:rFonts w:ascii="Times New Roman" w:eastAsia="宋体" w:hAnsi="Times New Roman" w:cs="Times New Roman"/>
          <w:szCs w:val="21"/>
          <w:lang w:val="zh-TW" w:eastAsia="zh-TW"/>
        </w:rPr>
        <w:tab/>
      </w:r>
    </w:p>
    <w:p w:rsidR="009545B3" w:rsidRPr="009545B3" w:rsidRDefault="009545B3" w:rsidP="009545B3">
      <w:pPr>
        <w:keepNext/>
        <w:keepLines/>
        <w:jc w:val="left"/>
        <w:outlineLvl w:val="2"/>
        <w:rPr>
          <w:rFonts w:ascii="Times New Roman" w:eastAsia="宋体" w:hAnsi="Times New Roman" w:cs="Times New Roman"/>
          <w:b/>
          <w:bCs/>
          <w:color w:val="000000"/>
          <w:sz w:val="28"/>
          <w:szCs w:val="28"/>
          <w:u w:color="000000"/>
          <w:lang w:eastAsia="zh-TW"/>
        </w:rPr>
      </w:pPr>
      <w:bookmarkStart w:id="116" w:name="_Toc511417566"/>
      <w:bookmarkStart w:id="117" w:name="_Toc511473551"/>
      <w:bookmarkStart w:id="118" w:name="_Toc511661889"/>
      <w:bookmarkStart w:id="119" w:name="_Toc512942043"/>
      <w:bookmarkStart w:id="120" w:name="_Toc38700061"/>
      <w:r w:rsidRPr="009545B3">
        <w:rPr>
          <w:rFonts w:ascii="Times New Roman" w:eastAsia="宋体" w:hAnsi="Times New Roman" w:cs="Times New Roman"/>
          <w:b/>
          <w:bCs/>
          <w:color w:val="000000"/>
          <w:sz w:val="28"/>
          <w:szCs w:val="28"/>
          <w:u w:color="000000"/>
          <w:lang w:eastAsia="zh-TW"/>
        </w:rPr>
        <w:t>4.1.4</w:t>
      </w:r>
      <w:r w:rsidRPr="009545B3">
        <w:rPr>
          <w:rFonts w:ascii="黑体" w:eastAsia="黑体" w:hAnsi="黑体" w:cs="黑体" w:hint="eastAsia"/>
          <w:b/>
          <w:bCs/>
          <w:color w:val="000000"/>
          <w:sz w:val="28"/>
          <w:szCs w:val="28"/>
          <w:u w:color="000000"/>
          <w:lang w:val="zh-TW"/>
        </w:rPr>
        <w:t>评论管理</w:t>
      </w:r>
      <w:r w:rsidRPr="009545B3">
        <w:rPr>
          <w:rFonts w:ascii="黑体" w:eastAsia="黑体" w:hAnsi="黑体" w:cs="黑体" w:hint="eastAsia"/>
          <w:b/>
          <w:bCs/>
          <w:color w:val="000000"/>
          <w:sz w:val="28"/>
          <w:szCs w:val="28"/>
          <w:u w:color="000000"/>
          <w:lang w:val="zh-TW" w:eastAsia="zh-TW"/>
        </w:rPr>
        <w:t>功能</w:t>
      </w:r>
      <w:r w:rsidRPr="009545B3">
        <w:rPr>
          <w:rFonts w:ascii="黑体" w:eastAsia="黑体" w:hAnsi="黑体" w:cs="黑体"/>
          <w:b/>
          <w:bCs/>
          <w:color w:val="000000"/>
          <w:sz w:val="28"/>
          <w:szCs w:val="28"/>
          <w:u w:color="000000"/>
          <w:lang w:val="zh-TW" w:eastAsia="zh-TW"/>
        </w:rPr>
        <w:t>实现</w:t>
      </w:r>
      <w:bookmarkEnd w:id="116"/>
      <w:bookmarkEnd w:id="117"/>
      <w:bookmarkEnd w:id="118"/>
      <w:bookmarkEnd w:id="119"/>
      <w:bookmarkEnd w:id="120"/>
    </w:p>
    <w:p w:rsidR="009545B3" w:rsidRPr="009545B3" w:rsidRDefault="009545B3" w:rsidP="009545B3">
      <w:pPr>
        <w:spacing w:line="360" w:lineRule="auto"/>
        <w:ind w:firstLineChars="200" w:firstLine="480"/>
        <w:rPr>
          <w:rFonts w:ascii="宋体" w:eastAsia="宋体" w:hAnsi="宋体" w:cs="宋体" w:hint="eastAsia"/>
          <w:sz w:val="24"/>
          <w:szCs w:val="24"/>
          <w:lang w:val="zh-TW" w:eastAsia="zh-TW"/>
        </w:rPr>
      </w:pPr>
      <w:r w:rsidRPr="009545B3">
        <w:rPr>
          <w:rFonts w:ascii="Times New Roman" w:eastAsia="宋体" w:hAnsi="Times New Roman" w:cs="Times New Roman" w:hint="eastAsia"/>
          <w:color w:val="000000"/>
          <w:sz w:val="24"/>
          <w:szCs w:val="24"/>
          <w:lang w:eastAsia="zh-TW"/>
        </w:rPr>
        <w:t>管理</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信息，点击删除按钮操作，完成删除</w:t>
      </w:r>
      <w:r w:rsidRPr="009545B3">
        <w:rPr>
          <w:rFonts w:ascii="Times New Roman" w:eastAsia="宋体" w:hAnsi="Times New Roman" w:cs="Times New Roman" w:hint="eastAsia"/>
          <w:color w:val="000000"/>
          <w:sz w:val="24"/>
          <w:szCs w:val="24"/>
        </w:rPr>
        <w:t>评论</w:t>
      </w:r>
      <w:r w:rsidRPr="009545B3">
        <w:rPr>
          <w:rFonts w:ascii="Times New Roman" w:eastAsia="宋体" w:hAnsi="Times New Roman" w:cs="Times New Roman" w:hint="eastAsia"/>
          <w:color w:val="000000"/>
          <w:sz w:val="24"/>
          <w:szCs w:val="24"/>
          <w:lang w:eastAsia="zh-TW"/>
        </w:rPr>
        <w:t>信息，页面如图</w:t>
      </w:r>
      <w:r w:rsidRPr="009545B3">
        <w:rPr>
          <w:rFonts w:ascii="Times New Roman" w:eastAsia="宋体" w:hAnsi="Times New Roman" w:cs="Times New Roman"/>
          <w:color w:val="000000"/>
          <w:sz w:val="24"/>
          <w:szCs w:val="24"/>
          <w:lang w:eastAsia="zh-TW"/>
        </w:rPr>
        <w:t>4</w:t>
      </w:r>
      <w:r w:rsidRPr="009545B3">
        <w:rPr>
          <w:rFonts w:ascii="Times New Roman" w:eastAsia="宋体" w:hAnsi="Times New Roman" w:cs="Times New Roman" w:hint="eastAsia"/>
          <w:color w:val="000000"/>
          <w:sz w:val="24"/>
          <w:szCs w:val="24"/>
          <w:lang w:eastAsia="zh-TW"/>
        </w:rPr>
        <w:t>.5</w:t>
      </w:r>
      <w:r w:rsidRPr="009545B3">
        <w:rPr>
          <w:rFonts w:ascii="宋体" w:eastAsia="宋体" w:hAnsi="宋体" w:cs="宋体"/>
          <w:color w:val="000000"/>
          <w:sz w:val="24"/>
          <w:szCs w:val="24"/>
          <w:lang w:val="zh-TW" w:eastAsia="zh-TW"/>
        </w:rPr>
        <w:t>所示</w:t>
      </w:r>
      <w:r w:rsidRPr="009545B3">
        <w:rPr>
          <w:rFonts w:ascii="宋体" w:eastAsia="宋体" w:hAnsi="宋体" w:cs="宋体" w:hint="eastAsia"/>
          <w:sz w:val="24"/>
          <w:szCs w:val="24"/>
          <w:lang w:val="zh-TW" w:eastAsia="zh-TW"/>
        </w:rPr>
        <w:t>：</w:t>
      </w:r>
    </w:p>
    <w:p w:rsidR="009545B3" w:rsidRPr="009545B3" w:rsidRDefault="009545B3" w:rsidP="009545B3">
      <w:pPr>
        <w:spacing w:line="360" w:lineRule="auto"/>
        <w:ind w:firstLineChars="200" w:firstLine="420"/>
        <w:jc w:val="center"/>
        <w:rPr>
          <w:rFonts w:ascii="宋体" w:eastAsia="宋体" w:hAnsi="宋体" w:cs="宋体" w:hint="eastAsia"/>
          <w:sz w:val="24"/>
          <w:szCs w:val="24"/>
          <w:lang w:val="zh-TW"/>
        </w:rPr>
      </w:pPr>
      <w:r w:rsidRPr="009545B3">
        <w:rPr>
          <w:rFonts w:ascii="Times New Roman" w:eastAsia="宋体" w:hAnsi="Times New Roman" w:cs="Times New Roman"/>
          <w:noProof/>
          <w:szCs w:val="24"/>
        </w:rPr>
        <w:drawing>
          <wp:inline distT="0" distB="0" distL="0" distR="0">
            <wp:extent cx="5219700" cy="1973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1973580"/>
                    </a:xfrm>
                    <a:prstGeom prst="rect">
                      <a:avLst/>
                    </a:prstGeom>
                    <a:noFill/>
                    <a:ln>
                      <a:noFill/>
                    </a:ln>
                  </pic:spPr>
                </pic:pic>
              </a:graphicData>
            </a:graphic>
          </wp:inline>
        </w:drawing>
      </w:r>
    </w:p>
    <w:p w:rsidR="009545B3" w:rsidRPr="009545B3" w:rsidRDefault="009545B3" w:rsidP="009545B3">
      <w:pPr>
        <w:spacing w:line="360" w:lineRule="auto"/>
        <w:ind w:firstLineChars="200" w:firstLine="420"/>
        <w:jc w:val="center"/>
        <w:rPr>
          <w:rFonts w:ascii="Times New Roman" w:eastAsia="宋体" w:hAnsi="Times New Roman" w:cs="Times New Roman" w:hint="eastAsia"/>
          <w:color w:val="000000"/>
          <w:szCs w:val="21"/>
        </w:rPr>
      </w:pPr>
      <w:r w:rsidRPr="009545B3">
        <w:rPr>
          <w:rFonts w:ascii="Times New Roman" w:eastAsia="宋体" w:hAnsi="Times New Roman" w:cs="Times New Roman" w:hint="eastAsia"/>
          <w:color w:val="000000"/>
          <w:szCs w:val="21"/>
        </w:rPr>
        <w:t>图</w:t>
      </w:r>
      <w:r w:rsidRPr="009545B3">
        <w:rPr>
          <w:rFonts w:ascii="Times New Roman" w:eastAsia="宋体" w:hAnsi="Times New Roman" w:cs="Times New Roman"/>
          <w:color w:val="000000"/>
          <w:szCs w:val="21"/>
        </w:rPr>
        <w:t>4</w:t>
      </w:r>
      <w:r w:rsidRPr="009545B3">
        <w:rPr>
          <w:rFonts w:ascii="Times New Roman" w:eastAsia="宋体" w:hAnsi="Times New Roman" w:cs="Times New Roman" w:hint="eastAsia"/>
          <w:color w:val="000000"/>
          <w:szCs w:val="21"/>
        </w:rPr>
        <w:t xml:space="preserve">.5 </w:t>
      </w:r>
      <w:r w:rsidRPr="009545B3">
        <w:rPr>
          <w:rFonts w:ascii="Times New Roman" w:eastAsia="宋体" w:hAnsi="Times New Roman" w:cs="Times New Roman" w:hint="eastAsia"/>
          <w:color w:val="000000"/>
          <w:szCs w:val="21"/>
        </w:rPr>
        <w:t>评论管理页面</w:t>
      </w:r>
    </w:p>
    <w:p w:rsidR="009545B3" w:rsidRPr="009545B3" w:rsidRDefault="009545B3" w:rsidP="009545B3">
      <w:pPr>
        <w:spacing w:line="360" w:lineRule="auto"/>
        <w:ind w:firstLineChars="200" w:firstLine="480"/>
        <w:jc w:val="left"/>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主要代码：</w:t>
      </w:r>
    </w:p>
    <w:bookmarkEnd w:id="90"/>
    <w:p w:rsidR="009545B3" w:rsidRPr="009545B3" w:rsidRDefault="009545B3" w:rsidP="009545B3">
      <w:pPr>
        <w:spacing w:line="360" w:lineRule="auto"/>
        <w:ind w:firstLineChars="200" w:firstLine="420"/>
        <w:jc w:val="left"/>
        <w:rPr>
          <w:rFonts w:ascii="Times New Roman" w:eastAsia="宋体" w:hAnsi="Times New Roman" w:cs="Times New Roman"/>
          <w:szCs w:val="21"/>
          <w:lang w:eastAsia="zh-TW"/>
        </w:rPr>
      </w:pPr>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PostMapping</w:t>
      </w:r>
      <w:proofErr w:type="spellEnd"/>
      <w:r w:rsidRPr="009545B3">
        <w:rPr>
          <w:rFonts w:ascii="Times New Roman" w:eastAsia="宋体" w:hAnsi="Times New Roman" w:cs="Times New Roman" w:hint="eastAsia"/>
          <w:szCs w:val="21"/>
          <w:lang w:eastAsia="zh-TW"/>
        </w:rPr>
        <w:t>("/comment/delete")</w:t>
      </w:r>
      <w:r w:rsidRPr="009545B3">
        <w:rPr>
          <w:rFonts w:ascii="Times New Roman" w:eastAsia="宋体" w:hAnsi="Times New Roman" w:cs="Times New Roman" w:hint="eastAsia"/>
          <w:szCs w:val="21"/>
          <w:lang w:eastAsia="zh-TW"/>
        </w:rPr>
        <w:br/>
        <w:t>@</w:t>
      </w:r>
      <w:proofErr w:type="spellStart"/>
      <w:r w:rsidRPr="009545B3">
        <w:rPr>
          <w:rFonts w:ascii="Times New Roman" w:eastAsia="宋体" w:hAnsi="Times New Roman" w:cs="Times New Roman" w:hint="eastAsia"/>
          <w:szCs w:val="21"/>
          <w:lang w:eastAsia="zh-TW"/>
        </w:rPr>
        <w:t>ApiOperation</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t>管理员删除评论</w:t>
      </w:r>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public </w:t>
      </w:r>
      <w:proofErr w:type="spellStart"/>
      <w:r w:rsidRPr="009545B3">
        <w:rPr>
          <w:rFonts w:ascii="Times New Roman" w:eastAsia="宋体" w:hAnsi="Times New Roman" w:cs="Times New Roman" w:hint="eastAsia"/>
          <w:szCs w:val="21"/>
          <w:lang w:eastAsia="zh-TW"/>
        </w:rPr>
        <w:t>HttpSendBasic</w:t>
      </w:r>
      <w:proofErr w:type="spellEnd"/>
      <w:r w:rsidRPr="009545B3">
        <w:rPr>
          <w:rFonts w:ascii="Times New Roman" w:eastAsia="宋体" w:hAnsi="Times New Roman" w:cs="Times New Roman" w:hint="eastAsia"/>
          <w:szCs w:val="21"/>
          <w:lang w:eastAsia="zh-TW"/>
        </w:rPr>
        <w:t xml:space="preserve"> </w:t>
      </w:r>
      <w:proofErr w:type="spellStart"/>
      <w:r w:rsidRPr="009545B3">
        <w:rPr>
          <w:rFonts w:ascii="Times New Roman" w:eastAsia="宋体" w:hAnsi="Times New Roman" w:cs="Times New Roman" w:hint="eastAsia"/>
          <w:szCs w:val="21"/>
          <w:lang w:eastAsia="zh-TW"/>
        </w:rPr>
        <w:t>adminDeleteComment</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RequestParam</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 xml:space="preserve">") Integer </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 xml:space="preserve">    return </w:t>
      </w:r>
      <w:proofErr w:type="spellStart"/>
      <w:r w:rsidRPr="009545B3">
        <w:rPr>
          <w:rFonts w:ascii="Times New Roman" w:eastAsia="宋体" w:hAnsi="Times New Roman" w:cs="Times New Roman" w:hint="eastAsia"/>
          <w:szCs w:val="21"/>
          <w:lang w:eastAsia="zh-TW"/>
        </w:rPr>
        <w:t>adminService.deleteComment</w:t>
      </w:r>
      <w:proofErr w:type="spellEnd"/>
      <w:r w:rsidRPr="009545B3">
        <w:rPr>
          <w:rFonts w:ascii="Times New Roman" w:eastAsia="宋体" w:hAnsi="Times New Roman" w:cs="Times New Roman" w:hint="eastAsia"/>
          <w:szCs w:val="21"/>
          <w:lang w:eastAsia="zh-TW"/>
        </w:rPr>
        <w:t>(</w:t>
      </w:r>
      <w:proofErr w:type="spellStart"/>
      <w:r w:rsidRPr="009545B3">
        <w:rPr>
          <w:rFonts w:ascii="Times New Roman" w:eastAsia="宋体" w:hAnsi="Times New Roman" w:cs="Times New Roman" w:hint="eastAsia"/>
          <w:szCs w:val="21"/>
          <w:lang w:eastAsia="zh-TW"/>
        </w:rPr>
        <w:t>commentId</w:t>
      </w:r>
      <w:proofErr w:type="spellEnd"/>
      <w:r w:rsidRPr="009545B3">
        <w:rPr>
          <w:rFonts w:ascii="Times New Roman" w:eastAsia="宋体" w:hAnsi="Times New Roman" w:cs="Times New Roman" w:hint="eastAsia"/>
          <w:szCs w:val="21"/>
          <w:lang w:eastAsia="zh-TW"/>
        </w:rPr>
        <w:t>);</w:t>
      </w:r>
      <w:r w:rsidRPr="009545B3">
        <w:rPr>
          <w:rFonts w:ascii="Times New Roman" w:eastAsia="宋体" w:hAnsi="Times New Roman" w:cs="Times New Roman" w:hint="eastAsia"/>
          <w:szCs w:val="21"/>
          <w:lang w:eastAsia="zh-TW"/>
        </w:rPr>
        <w:br/>
        <w:t>}</w:t>
      </w:r>
    </w:p>
    <w:p w:rsidR="009545B3" w:rsidRPr="009545B3" w:rsidRDefault="009545B3" w:rsidP="009545B3">
      <w:pPr>
        <w:spacing w:line="360" w:lineRule="auto"/>
        <w:ind w:firstLineChars="200" w:firstLine="420"/>
        <w:jc w:val="left"/>
        <w:rPr>
          <w:rFonts w:ascii="Times New Roman" w:eastAsia="宋体" w:hAnsi="Times New Roman" w:cs="Times New Roman" w:hint="eastAsia"/>
          <w:szCs w:val="21"/>
          <w:lang w:eastAsia="zh-TW"/>
        </w:rPr>
        <w:sectPr w:rsidR="009545B3" w:rsidRPr="009545B3" w:rsidSect="009545B3">
          <w:headerReference w:type="default" r:id="rId33"/>
          <w:pgSz w:w="11907" w:h="16840" w:code="9"/>
          <w:pgMar w:top="1418" w:right="1418" w:bottom="1418" w:left="1418" w:header="851" w:footer="992" w:gutter="0"/>
          <w:cols w:space="425"/>
          <w:docGrid w:linePitch="312"/>
        </w:sect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121" w:name="_Toc188433606"/>
      <w:bookmarkStart w:id="122" w:name="_Toc335598672"/>
      <w:bookmarkStart w:id="123" w:name="_Toc511417567"/>
      <w:bookmarkStart w:id="124" w:name="_Toc511473552"/>
      <w:bookmarkStart w:id="125" w:name="_Toc511661890"/>
      <w:bookmarkStart w:id="126" w:name="_Toc512942044"/>
      <w:bookmarkStart w:id="127" w:name="_Toc38700062"/>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5</w:t>
      </w:r>
      <w:r w:rsidRPr="009545B3">
        <w:rPr>
          <w:rFonts w:ascii="Times New Roman" w:eastAsia="黑体" w:hAnsi="Times New Roman" w:cs="Times New Roman"/>
          <w:bCs/>
          <w:noProof/>
          <w:kern w:val="44"/>
          <w:sz w:val="44"/>
          <w:szCs w:val="44"/>
        </w:rPr>
        <w:t>章　系统测试</w:t>
      </w:r>
      <w:bookmarkEnd w:id="121"/>
      <w:bookmarkEnd w:id="122"/>
      <w:bookmarkEnd w:id="123"/>
      <w:bookmarkEnd w:id="124"/>
      <w:bookmarkEnd w:id="125"/>
      <w:bookmarkEnd w:id="126"/>
      <w:bookmarkEnd w:id="127"/>
    </w:p>
    <w:p w:rsidR="009545B3" w:rsidRPr="009545B3" w:rsidRDefault="009545B3" w:rsidP="009545B3">
      <w:pPr>
        <w:spacing w:line="360" w:lineRule="auto"/>
        <w:ind w:firstLineChars="200" w:firstLine="480"/>
        <w:rPr>
          <w:rFonts w:ascii="Times New Roman" w:eastAsia="宋体" w:hAnsi="Times New Roman" w:cs="Times New Roman" w:hint="eastAsia"/>
          <w:color w:val="FF0000"/>
          <w:sz w:val="24"/>
          <w:szCs w:val="24"/>
        </w:rPr>
      </w:pPr>
      <w:bookmarkStart w:id="128" w:name="_Toc188433607"/>
      <w:bookmarkStart w:id="129" w:name="_Toc335598673"/>
      <w:r w:rsidRPr="009545B3">
        <w:rPr>
          <w:rFonts w:ascii="Times New Roman" w:eastAsia="宋体" w:hAnsi="Times New Roman" w:cs="Times New Roman" w:hint="eastAsia"/>
          <w:sz w:val="24"/>
          <w:szCs w:val="24"/>
        </w:rPr>
        <w:t>游戏资讯平台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性能测试和测试总结三个方面进行说明。</w:t>
      </w: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130" w:name="_Toc511417568"/>
      <w:bookmarkStart w:id="131" w:name="_Toc511473553"/>
      <w:bookmarkStart w:id="132" w:name="_Toc511661891"/>
      <w:bookmarkStart w:id="133" w:name="_Toc512942045"/>
      <w:bookmarkStart w:id="134" w:name="_Toc38700063"/>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w:t>
      </w:r>
      <w:bookmarkEnd w:id="128"/>
      <w:bookmarkEnd w:id="129"/>
      <w:r w:rsidRPr="009545B3">
        <w:rPr>
          <w:rFonts w:ascii="Times New Roman" w:eastAsia="黑体" w:hAnsi="Times New Roman" w:cs="Times New Roman" w:hint="eastAsia"/>
          <w:b/>
          <w:bCs/>
          <w:color w:val="000000"/>
          <w:sz w:val="32"/>
          <w:szCs w:val="32"/>
        </w:rPr>
        <w:t xml:space="preserve">1 </w:t>
      </w:r>
      <w:r w:rsidRPr="009545B3">
        <w:rPr>
          <w:rFonts w:ascii="Times New Roman" w:eastAsia="黑体" w:hAnsi="Times New Roman" w:cs="Times New Roman" w:hint="eastAsia"/>
          <w:b/>
          <w:bCs/>
          <w:color w:val="000000"/>
          <w:sz w:val="32"/>
          <w:szCs w:val="32"/>
        </w:rPr>
        <w:t>功能测试</w:t>
      </w:r>
      <w:bookmarkEnd w:id="130"/>
      <w:bookmarkEnd w:id="131"/>
      <w:bookmarkEnd w:id="132"/>
      <w:bookmarkEnd w:id="133"/>
      <w:bookmarkEnd w:id="134"/>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本系统主要对查找以及编写上</w:t>
      </w:r>
      <w:proofErr w:type="gramStart"/>
      <w:r w:rsidRPr="009545B3">
        <w:rPr>
          <w:rFonts w:ascii="Times New Roman" w:eastAsia="宋体" w:hAnsi="Times New Roman" w:cs="Times New Roman" w:hint="eastAsia"/>
          <w:sz w:val="24"/>
          <w:szCs w:val="24"/>
        </w:rPr>
        <w:t>传进行</w:t>
      </w:r>
      <w:proofErr w:type="gramEnd"/>
      <w:r w:rsidRPr="009545B3">
        <w:rPr>
          <w:rFonts w:ascii="Times New Roman" w:eastAsia="宋体" w:hAnsi="Times New Roman" w:cs="Times New Roman" w:hint="eastAsia"/>
          <w:sz w:val="24"/>
          <w:szCs w:val="24"/>
        </w:rPr>
        <w:t>测试：</w:t>
      </w: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1</w:t>
      </w:r>
      <w:r w:rsidRPr="009545B3">
        <w:rPr>
          <w:rFonts w:ascii="Times New Roman" w:eastAsia="黑体" w:hAnsi="Times New Roman" w:cs="Times New Roman" w:hint="eastAsia"/>
          <w:sz w:val="24"/>
          <w:szCs w:val="24"/>
        </w:rPr>
        <w:t>）查找测试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查找测试包括查找帖子。测试用例如表</w:t>
      </w:r>
      <w:r w:rsidRPr="009545B3">
        <w:rPr>
          <w:rFonts w:ascii="Times New Roman" w:eastAsia="宋体" w:hAnsi="Times New Roman" w:cs="Times New Roman" w:hint="eastAsia"/>
          <w:sz w:val="24"/>
          <w:szCs w:val="24"/>
        </w:rPr>
        <w:t>5.1</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5.1</w:t>
      </w:r>
      <w:r w:rsidRPr="009545B3">
        <w:rPr>
          <w:rFonts w:ascii="Times New Roman" w:eastAsia="宋体" w:hAnsi="Times New Roman" w:cs="Times New Roman" w:hint="eastAsia"/>
          <w:szCs w:val="21"/>
        </w:rPr>
        <w:t>查找帖子功能测试用例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2"/>
        <w:gridCol w:w="1213"/>
        <w:gridCol w:w="3211"/>
        <w:gridCol w:w="1605"/>
        <w:gridCol w:w="1605"/>
      </w:tblGrid>
      <w:tr w:rsidR="009545B3" w:rsidRPr="009545B3" w:rsidTr="009545B3">
        <w:trPr>
          <w:trHeight w:val="585"/>
          <w:jc w:val="center"/>
        </w:trPr>
        <w:tc>
          <w:tcPr>
            <w:tcW w:w="1282" w:type="dxa"/>
            <w:vAlign w:val="center"/>
          </w:tcPr>
          <w:p w:rsidR="009545B3" w:rsidRPr="009545B3" w:rsidRDefault="009545B3" w:rsidP="009545B3">
            <w:pPr>
              <w:widowControl/>
              <w:jc w:val="center"/>
              <w:rPr>
                <w:rFonts w:ascii="Times New Roman" w:eastAsia="宋体" w:hAnsi="Times New Roman" w:cs="Times New Roman" w:hint="eastAsia"/>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13"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11"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60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findpost_</w:t>
            </w:r>
            <w:r w:rsidRPr="009545B3">
              <w:rPr>
                <w:rFonts w:ascii="Times New Roman" w:eastAsia="宋体" w:hAnsi="Times New Roman" w:cs="Times New Roman"/>
                <w:kern w:val="0"/>
                <w:szCs w:val="21"/>
              </w:rPr>
              <w:t>01</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正确填写</w:t>
            </w:r>
            <w:r w:rsidRPr="009545B3">
              <w:rPr>
                <w:rFonts w:ascii="Times New Roman" w:eastAsia="宋体" w:hAnsi="Times New Roman" w:cs="Times New Roman" w:hint="eastAsia"/>
                <w:kern w:val="0"/>
                <w:szCs w:val="21"/>
              </w:rPr>
              <w:t>查找信息</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按照查找的要求在查找框中铁屑查找信息</w:t>
            </w:r>
          </w:p>
        </w:tc>
        <w:tc>
          <w:tcPr>
            <w:tcW w:w="1605"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kern w:val="0"/>
                <w:szCs w:val="21"/>
              </w:rPr>
              <w:t>系统</w:t>
            </w:r>
            <w:r w:rsidRPr="009545B3">
              <w:rPr>
                <w:rFonts w:ascii="Times New Roman" w:eastAsia="宋体" w:hAnsi="Times New Roman" w:cs="Times New Roman" w:hint="eastAsia"/>
                <w:kern w:val="0"/>
                <w:szCs w:val="21"/>
              </w:rPr>
              <w:t>跳转查找的结果</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系统正确跳转到查找结果</w:t>
            </w:r>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findpost</w:t>
            </w:r>
            <w:proofErr w:type="spellEnd"/>
            <w:r w:rsidRPr="009545B3">
              <w:rPr>
                <w:rFonts w:ascii="Times New Roman" w:eastAsia="宋体" w:hAnsi="Times New Roman" w:cs="Times New Roman" w:hint="eastAsia"/>
                <w:kern w:val="0"/>
                <w:szCs w:val="21"/>
              </w:rPr>
              <w:t xml:space="preserve"> _</w:t>
            </w:r>
            <w:r w:rsidRPr="009545B3">
              <w:rPr>
                <w:rFonts w:ascii="Times New Roman" w:eastAsia="宋体" w:hAnsi="Times New Roman" w:cs="Times New Roman"/>
                <w:kern w:val="0"/>
                <w:szCs w:val="21"/>
              </w:rPr>
              <w:t>0</w:t>
            </w:r>
            <w:r w:rsidRPr="009545B3">
              <w:rPr>
                <w:rFonts w:ascii="Times New Roman" w:eastAsia="宋体" w:hAnsi="Times New Roman" w:cs="Times New Roman" w:hint="eastAsia"/>
                <w:kern w:val="0"/>
                <w:szCs w:val="21"/>
              </w:rPr>
              <w:t>2</w:t>
            </w:r>
          </w:p>
        </w:tc>
        <w:tc>
          <w:tcPr>
            <w:tcW w:w="1213"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类型的选择不正确</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查找的帖子不在指定的游戏类型中</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游戏的类型查找不到该帖子</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找不到查找的</w:t>
            </w:r>
            <w:proofErr w:type="gramStart"/>
            <w:r w:rsidRPr="009545B3">
              <w:rPr>
                <w:rFonts w:ascii="Times New Roman" w:eastAsia="宋体" w:hAnsi="Times New Roman" w:cs="Times New Roman" w:hint="eastAsia"/>
                <w:kern w:val="0"/>
                <w:szCs w:val="21"/>
              </w:rPr>
              <w:t>贴子</w:t>
            </w:r>
            <w:proofErr w:type="gramEnd"/>
          </w:p>
        </w:tc>
      </w:tr>
      <w:tr w:rsidR="009545B3" w:rsidRPr="009545B3" w:rsidTr="009545B3">
        <w:trPr>
          <w:trHeight w:val="416"/>
          <w:jc w:val="center"/>
        </w:trPr>
        <w:tc>
          <w:tcPr>
            <w:tcW w:w="1282"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findpost</w:t>
            </w:r>
            <w:proofErr w:type="spellEnd"/>
            <w:r w:rsidRPr="009545B3">
              <w:rPr>
                <w:rFonts w:ascii="Times New Roman" w:eastAsia="宋体" w:hAnsi="Times New Roman" w:cs="Times New Roman" w:hint="eastAsia"/>
                <w:kern w:val="0"/>
                <w:szCs w:val="21"/>
              </w:rPr>
              <w:t xml:space="preserve"> _03</w:t>
            </w:r>
          </w:p>
        </w:tc>
        <w:tc>
          <w:tcPr>
            <w:tcW w:w="1213"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查找的帖子不存在</w:t>
            </w:r>
          </w:p>
        </w:tc>
        <w:tc>
          <w:tcPr>
            <w:tcW w:w="3211"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正常查找帖子但是不存在</w:t>
            </w:r>
          </w:p>
        </w:tc>
        <w:tc>
          <w:tcPr>
            <w:tcW w:w="160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该帖子不存在或已删除</w:t>
            </w:r>
          </w:p>
        </w:tc>
        <w:tc>
          <w:tcPr>
            <w:tcW w:w="1605" w:type="dxa"/>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查找不到不存在的</w:t>
            </w:r>
            <w:proofErr w:type="gramStart"/>
            <w:r w:rsidRPr="009545B3">
              <w:rPr>
                <w:rFonts w:ascii="Times New Roman" w:eastAsia="宋体" w:hAnsi="Times New Roman" w:cs="Times New Roman" w:hint="eastAsia"/>
                <w:kern w:val="0"/>
                <w:szCs w:val="21"/>
              </w:rPr>
              <w:t>贴子</w:t>
            </w:r>
            <w:proofErr w:type="gramEnd"/>
            <w:r w:rsidRPr="009545B3">
              <w:rPr>
                <w:rFonts w:ascii="Times New Roman" w:eastAsia="宋体" w:hAnsi="Times New Roman" w:cs="Times New Roman" w:hint="eastAsia"/>
                <w:kern w:val="0"/>
                <w:szCs w:val="21"/>
              </w:rPr>
              <w:t>，并提示</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2</w:t>
      </w:r>
      <w:r w:rsidRPr="009545B3">
        <w:rPr>
          <w:rFonts w:ascii="Times New Roman" w:eastAsia="黑体" w:hAnsi="Times New Roman" w:cs="Times New Roman" w:hint="eastAsia"/>
          <w:sz w:val="24"/>
          <w:szCs w:val="24"/>
        </w:rPr>
        <w:t>）编写上传测试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编写上传测试包括编写帖子，对别人的帖子进行评论。测试用例如表</w:t>
      </w:r>
      <w:r w:rsidRPr="009545B3">
        <w:rPr>
          <w:rFonts w:ascii="Times New Roman" w:eastAsia="宋体" w:hAnsi="Times New Roman" w:cs="Times New Roman" w:hint="eastAsia"/>
          <w:sz w:val="24"/>
          <w:szCs w:val="24"/>
        </w:rPr>
        <w:t>5.</w:t>
      </w:r>
      <w:r w:rsidRPr="009545B3">
        <w:rPr>
          <w:rFonts w:ascii="Times New Roman" w:eastAsia="宋体" w:hAnsi="Times New Roman" w:cs="Times New Roman"/>
          <w:sz w:val="24"/>
          <w:szCs w:val="24"/>
        </w:rPr>
        <w:t>2</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5.2 </w:t>
      </w:r>
      <w:r w:rsidRPr="009545B3">
        <w:rPr>
          <w:rFonts w:ascii="Times New Roman" w:eastAsia="宋体" w:hAnsi="Times New Roman" w:cs="Times New Roman" w:hint="eastAsia"/>
          <w:szCs w:val="21"/>
        </w:rPr>
        <w:t>编写</w:t>
      </w:r>
      <w:r w:rsidRPr="009545B3">
        <w:rPr>
          <w:rFonts w:ascii="Times New Roman" w:eastAsia="宋体" w:hAnsi="Times New Roman" w:cs="Times New Roman" w:hint="eastAsia"/>
          <w:kern w:val="0"/>
          <w:szCs w:val="21"/>
        </w:rPr>
        <w:t>帖子</w:t>
      </w:r>
      <w:r w:rsidRPr="009545B3">
        <w:rPr>
          <w:rFonts w:ascii="Times New Roman" w:eastAsia="宋体" w:hAnsi="Times New Roman" w:cs="Times New Roman" w:hint="eastAsia"/>
          <w:szCs w:val="21"/>
        </w:rPr>
        <w:t>功能测试用例</w:t>
      </w:r>
    </w:p>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1274"/>
        <w:gridCol w:w="3245"/>
        <w:gridCol w:w="1569"/>
        <w:gridCol w:w="1569"/>
      </w:tblGrid>
      <w:tr w:rsidR="009545B3" w:rsidRPr="009545B3" w:rsidTr="009545B3">
        <w:trPr>
          <w:trHeight w:val="632"/>
          <w:jc w:val="center"/>
        </w:trPr>
        <w:tc>
          <w:tcPr>
            <w:tcW w:w="1291" w:type="dxa"/>
            <w:vAlign w:val="center"/>
          </w:tcPr>
          <w:p w:rsidR="009545B3" w:rsidRPr="009545B3" w:rsidRDefault="009545B3" w:rsidP="009545B3">
            <w:pPr>
              <w:widowControl/>
              <w:jc w:val="center"/>
              <w:rPr>
                <w:rFonts w:ascii="Times New Roman" w:eastAsia="宋体" w:hAnsi="Times New Roman" w:cs="Times New Roman" w:hint="eastAsia"/>
                <w:b/>
                <w:kern w:val="0"/>
                <w:szCs w:val="21"/>
              </w:rPr>
            </w:pPr>
            <w:r w:rsidRPr="009545B3">
              <w:rPr>
                <w:rFonts w:ascii="Times New Roman" w:eastAsia="宋体" w:hAnsi="Times New Roman" w:cs="Times New Roman"/>
                <w:b/>
                <w:kern w:val="0"/>
                <w:szCs w:val="21"/>
              </w:rPr>
              <w:t>用例</w:t>
            </w:r>
          </w:p>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编号</w:t>
            </w:r>
          </w:p>
        </w:tc>
        <w:tc>
          <w:tcPr>
            <w:tcW w:w="127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4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56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hint="eastAsia"/>
                <w:b/>
                <w:kern w:val="0"/>
                <w:szCs w:val="21"/>
              </w:rPr>
              <w:t>测试</w:t>
            </w:r>
            <w:r w:rsidRPr="009545B3">
              <w:rPr>
                <w:rFonts w:ascii="Times New Roman" w:eastAsia="宋体" w:hAnsi="Times New Roman" w:cs="Times New Roman"/>
                <w:b/>
                <w:kern w:val="0"/>
                <w:szCs w:val="21"/>
              </w:rPr>
              <w:t>结果</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addpost_01</w:t>
            </w:r>
          </w:p>
        </w:tc>
        <w:tc>
          <w:tcPr>
            <w:tcW w:w="1274"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正确编写添加帖子的内容</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正确编写添加帖子的游戏种类，游戏名以及帖子内容</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添加</w:t>
            </w:r>
            <w:r w:rsidRPr="009545B3">
              <w:rPr>
                <w:rFonts w:ascii="Times New Roman" w:eastAsia="宋体" w:hAnsi="Times New Roman" w:cs="Times New Roman"/>
                <w:kern w:val="0"/>
                <w:szCs w:val="21"/>
              </w:rPr>
              <w:t>成功</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addpost_02</w:t>
            </w:r>
          </w:p>
        </w:tc>
        <w:tc>
          <w:tcPr>
            <w:tcW w:w="127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未选择游戏的种类</w:t>
            </w:r>
          </w:p>
        </w:tc>
        <w:tc>
          <w:tcPr>
            <w:tcW w:w="3245"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只填写内容，没有选择游戏的种类</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系统提示没有选择游戏种类</w:t>
            </w:r>
          </w:p>
        </w:tc>
        <w:tc>
          <w:tcPr>
            <w:tcW w:w="1569" w:type="dxa"/>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正确提示没有选择游戏种类</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kern w:val="0"/>
                <w:szCs w:val="21"/>
              </w:rPr>
            </w:pPr>
            <w:proofErr w:type="spellStart"/>
            <w:r w:rsidRPr="009545B3">
              <w:rPr>
                <w:rFonts w:ascii="Times New Roman" w:eastAsia="宋体" w:hAnsi="Times New Roman" w:cs="Times New Roman" w:hint="eastAsia"/>
                <w:kern w:val="0"/>
                <w:szCs w:val="21"/>
              </w:rPr>
              <w:t>addpost</w:t>
            </w:r>
            <w:proofErr w:type="spellEnd"/>
            <w:r w:rsidRPr="009545B3">
              <w:rPr>
                <w:rFonts w:ascii="Times New Roman" w:eastAsia="宋体" w:hAnsi="Times New Roman" w:cs="Times New Roman" w:hint="eastAsia"/>
                <w:kern w:val="0"/>
                <w:szCs w:val="21"/>
              </w:rPr>
              <w:t xml:space="preserve"> _03</w:t>
            </w:r>
          </w:p>
        </w:tc>
        <w:tc>
          <w:tcPr>
            <w:tcW w:w="1274"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未填写游戏名</w:t>
            </w:r>
          </w:p>
        </w:tc>
        <w:tc>
          <w:tcPr>
            <w:tcW w:w="324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选择了游戏种类但没有写游戏名</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系统提示填写正确的游戏名</w:t>
            </w:r>
          </w:p>
        </w:tc>
        <w:tc>
          <w:tcPr>
            <w:tcW w:w="1569" w:type="dxa"/>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提示没有填写正确的游戏名</w:t>
            </w:r>
          </w:p>
        </w:tc>
      </w:tr>
      <w:tr w:rsidR="009545B3" w:rsidRPr="009545B3" w:rsidTr="009545B3">
        <w:trPr>
          <w:trHeight w:val="450"/>
          <w:jc w:val="center"/>
        </w:trPr>
        <w:tc>
          <w:tcPr>
            <w:tcW w:w="1291" w:type="dxa"/>
            <w:vAlign w:val="center"/>
          </w:tcPr>
          <w:p w:rsidR="009545B3" w:rsidRPr="009545B3" w:rsidRDefault="009545B3" w:rsidP="009545B3">
            <w:pPr>
              <w:widowControl/>
              <w:jc w:val="center"/>
              <w:rPr>
                <w:rFonts w:ascii="Times New Roman" w:eastAsia="宋体" w:hAnsi="Times New Roman" w:cs="Times New Roman" w:hint="eastAsia"/>
                <w:kern w:val="0"/>
                <w:szCs w:val="21"/>
              </w:rPr>
            </w:pPr>
            <w:proofErr w:type="spellStart"/>
            <w:r w:rsidRPr="009545B3">
              <w:rPr>
                <w:rFonts w:ascii="Times New Roman" w:eastAsia="宋体" w:hAnsi="Times New Roman" w:cs="Times New Roman" w:hint="eastAsia"/>
                <w:kern w:val="0"/>
                <w:szCs w:val="21"/>
              </w:rPr>
              <w:t>addpost</w:t>
            </w:r>
            <w:proofErr w:type="spellEnd"/>
            <w:r w:rsidRPr="009545B3">
              <w:rPr>
                <w:rFonts w:ascii="Times New Roman" w:eastAsia="宋体" w:hAnsi="Times New Roman" w:cs="Times New Roman" w:hint="eastAsia"/>
                <w:kern w:val="0"/>
                <w:szCs w:val="21"/>
              </w:rPr>
              <w:t xml:space="preserve"> _04</w:t>
            </w:r>
          </w:p>
        </w:tc>
        <w:tc>
          <w:tcPr>
            <w:tcW w:w="1274"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未填写主要内容</w:t>
            </w:r>
          </w:p>
        </w:tc>
        <w:tc>
          <w:tcPr>
            <w:tcW w:w="3245"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主要内容输入为</w:t>
            </w:r>
            <w:r w:rsidRPr="009545B3">
              <w:rPr>
                <w:rFonts w:ascii="Times New Roman" w:eastAsia="宋体" w:hAnsi="Times New Roman" w:cs="Times New Roman" w:hint="eastAsia"/>
                <w:kern w:val="0"/>
                <w:szCs w:val="21"/>
              </w:rPr>
              <w:t>0</w:t>
            </w:r>
          </w:p>
        </w:tc>
        <w:tc>
          <w:tcPr>
            <w:tcW w:w="156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系统提示没有输入主要内容</w:t>
            </w:r>
          </w:p>
        </w:tc>
        <w:tc>
          <w:tcPr>
            <w:tcW w:w="1569" w:type="dxa"/>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提示没有填写主要内容</w:t>
            </w:r>
          </w:p>
        </w:tc>
      </w:tr>
    </w:tbl>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宋体" w:hAnsi="Times New Roman" w:cs="Times New Roman"/>
          <w:szCs w:val="21"/>
        </w:rPr>
      </w:pPr>
    </w:p>
    <w:p w:rsidR="009545B3" w:rsidRPr="009545B3" w:rsidRDefault="009545B3" w:rsidP="009545B3">
      <w:pPr>
        <w:spacing w:line="360" w:lineRule="auto"/>
        <w:ind w:firstLineChars="200" w:firstLine="420"/>
        <w:jc w:val="center"/>
        <w:rPr>
          <w:rFonts w:ascii="Times New Roman" w:eastAsia="黑体" w:hAnsi="Times New Roman" w:cs="Times New Roman"/>
          <w:sz w:val="24"/>
          <w:szCs w:val="24"/>
        </w:rPr>
      </w:pPr>
      <w:r w:rsidRPr="009545B3">
        <w:rPr>
          <w:rFonts w:ascii="Times New Roman" w:eastAsia="宋体" w:hAnsi="Times New Roman" w:cs="Times New Roman" w:hint="eastAsia"/>
          <w:szCs w:val="21"/>
        </w:rPr>
        <w:lastRenderedPageBreak/>
        <w:t>表</w:t>
      </w:r>
      <w:r w:rsidRPr="009545B3">
        <w:rPr>
          <w:rFonts w:ascii="Times New Roman" w:eastAsia="宋体" w:hAnsi="Times New Roman" w:cs="Times New Roman" w:hint="eastAsia"/>
          <w:szCs w:val="21"/>
        </w:rPr>
        <w:t xml:space="preserve">5.3 </w:t>
      </w:r>
      <w:r w:rsidRPr="009545B3">
        <w:rPr>
          <w:rFonts w:ascii="Times New Roman" w:eastAsia="宋体" w:hAnsi="Times New Roman" w:cs="Times New Roman" w:hint="eastAsia"/>
          <w:szCs w:val="21"/>
        </w:rPr>
        <w:t>对别人的帖子进行评论功能测试用例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629"/>
        <w:gridCol w:w="3899"/>
        <w:gridCol w:w="1985"/>
      </w:tblGrid>
      <w:tr w:rsidR="009545B3" w:rsidRPr="009545B3" w:rsidTr="009545B3">
        <w:trPr>
          <w:trHeight w:val="778"/>
          <w:jc w:val="center"/>
        </w:trPr>
        <w:tc>
          <w:tcPr>
            <w:tcW w:w="1562"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62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899"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5"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p>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_01</w:t>
            </w:r>
          </w:p>
        </w:tc>
        <w:tc>
          <w:tcPr>
            <w:tcW w:w="1629"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正确</w:t>
            </w:r>
            <w:r w:rsidRPr="009545B3">
              <w:rPr>
                <w:rFonts w:ascii="Times New Roman" w:eastAsia="宋体" w:hAnsi="Times New Roman" w:cs="Times New Roman" w:hint="eastAsia"/>
                <w:kern w:val="0"/>
                <w:szCs w:val="21"/>
              </w:rPr>
              <w:t>评论帖子</w:t>
            </w:r>
          </w:p>
        </w:tc>
        <w:tc>
          <w:tcPr>
            <w:tcW w:w="3899"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正确评论帖子进行发表</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kern w:val="0"/>
                <w:szCs w:val="21"/>
              </w:rPr>
              <w:t>系统提示</w:t>
            </w:r>
            <w:r w:rsidRPr="009545B3">
              <w:rPr>
                <w:rFonts w:ascii="Times New Roman" w:eastAsia="宋体" w:hAnsi="Times New Roman" w:cs="Times New Roman" w:hint="eastAsia"/>
                <w:kern w:val="0"/>
                <w:szCs w:val="21"/>
              </w:rPr>
              <w:t>评论成功</w:t>
            </w:r>
          </w:p>
        </w:tc>
      </w:tr>
      <w:tr w:rsidR="009545B3" w:rsidRPr="009545B3" w:rsidTr="009545B3">
        <w:trPr>
          <w:trHeight w:val="555"/>
          <w:jc w:val="center"/>
        </w:trPr>
        <w:tc>
          <w:tcPr>
            <w:tcW w:w="1562" w:type="dxa"/>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comment</w:t>
            </w:r>
            <w:r w:rsidRPr="009545B3">
              <w:rPr>
                <w:rFonts w:ascii="Times New Roman" w:eastAsia="宋体" w:hAnsi="Times New Roman" w:cs="Times New Roman" w:hint="eastAsia"/>
                <w:kern w:val="0"/>
                <w:szCs w:val="21"/>
              </w:rPr>
              <w:t xml:space="preserve"> _02</w:t>
            </w:r>
          </w:p>
        </w:tc>
        <w:tc>
          <w:tcPr>
            <w:tcW w:w="1629" w:type="dxa"/>
            <w:vAlign w:val="center"/>
          </w:tcPr>
          <w:p w:rsidR="009545B3" w:rsidRPr="009545B3" w:rsidRDefault="009545B3" w:rsidP="009545B3">
            <w:pPr>
              <w:widowControl/>
              <w:jc w:val="left"/>
              <w:rPr>
                <w:rFonts w:ascii="Times New Roman" w:eastAsia="宋体" w:hAnsi="Times New Roman" w:cs="Times New Roman" w:hint="eastAsia"/>
                <w:kern w:val="0"/>
                <w:szCs w:val="21"/>
              </w:rPr>
            </w:pPr>
            <w:r w:rsidRPr="009545B3">
              <w:rPr>
                <w:rFonts w:ascii="Times New Roman" w:eastAsia="宋体" w:hAnsi="Times New Roman" w:cs="Times New Roman" w:hint="eastAsia"/>
                <w:kern w:val="0"/>
                <w:szCs w:val="21"/>
              </w:rPr>
              <w:t>没有填写评论</w:t>
            </w:r>
          </w:p>
        </w:tc>
        <w:tc>
          <w:tcPr>
            <w:tcW w:w="3899" w:type="dxa"/>
            <w:vAlign w:val="center"/>
          </w:tcPr>
          <w:p w:rsidR="009545B3" w:rsidRPr="009545B3" w:rsidRDefault="009545B3" w:rsidP="009545B3">
            <w:pPr>
              <w:widowControl/>
              <w:jc w:val="left"/>
              <w:rPr>
                <w:rFonts w:ascii="Times New Roman" w:eastAsia="宋体" w:hAnsi="Times New Roman" w:cs="Times New Roman"/>
                <w:kern w:val="0"/>
                <w:szCs w:val="21"/>
              </w:rPr>
            </w:pPr>
            <w:proofErr w:type="gramStart"/>
            <w:r w:rsidRPr="009545B3">
              <w:rPr>
                <w:rFonts w:ascii="Times New Roman" w:eastAsia="宋体" w:hAnsi="Times New Roman" w:cs="Times New Roman" w:hint="eastAsia"/>
                <w:kern w:val="0"/>
                <w:szCs w:val="21"/>
              </w:rPr>
              <w:t>评论总</w:t>
            </w:r>
            <w:proofErr w:type="gramEnd"/>
            <w:r w:rsidRPr="009545B3">
              <w:rPr>
                <w:rFonts w:ascii="Times New Roman" w:eastAsia="宋体" w:hAnsi="Times New Roman" w:cs="Times New Roman" w:hint="eastAsia"/>
                <w:kern w:val="0"/>
                <w:szCs w:val="21"/>
              </w:rPr>
              <w:t>输入字符为</w:t>
            </w:r>
            <w:r w:rsidRPr="009545B3">
              <w:rPr>
                <w:rFonts w:ascii="Times New Roman" w:eastAsia="宋体" w:hAnsi="Times New Roman" w:cs="Times New Roman" w:hint="eastAsia"/>
                <w:kern w:val="0"/>
                <w:szCs w:val="21"/>
              </w:rPr>
              <w:t>0</w:t>
            </w:r>
          </w:p>
        </w:tc>
        <w:tc>
          <w:tcPr>
            <w:tcW w:w="1985"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系统提示没有输入评论内容</w:t>
            </w:r>
          </w:p>
        </w:tc>
      </w:tr>
    </w:tbl>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135" w:name="_Toc514919017"/>
      <w:bookmarkStart w:id="136" w:name="_Toc38700064"/>
      <w:r w:rsidRPr="009545B3">
        <w:rPr>
          <w:rFonts w:ascii="Times New Roman" w:eastAsia="黑体" w:hAnsi="Times New Roman" w:cs="Times New Roman" w:hint="eastAsia"/>
          <w:b/>
          <w:bCs/>
          <w:color w:val="000000"/>
          <w:sz w:val="32"/>
          <w:szCs w:val="32"/>
        </w:rPr>
        <w:t xml:space="preserve">5.2 </w:t>
      </w:r>
      <w:r w:rsidRPr="009545B3">
        <w:rPr>
          <w:rFonts w:ascii="Times New Roman" w:eastAsia="黑体" w:hAnsi="Times New Roman" w:cs="Times New Roman" w:hint="eastAsia"/>
          <w:b/>
          <w:bCs/>
          <w:color w:val="000000"/>
          <w:sz w:val="32"/>
          <w:szCs w:val="32"/>
        </w:rPr>
        <w:t>非功能测试</w:t>
      </w:r>
      <w:bookmarkEnd w:id="135"/>
      <w:bookmarkEnd w:id="136"/>
    </w:p>
    <w:p w:rsidR="009545B3" w:rsidRPr="009545B3" w:rsidRDefault="009545B3" w:rsidP="009545B3">
      <w:pPr>
        <w:spacing w:line="360" w:lineRule="auto"/>
        <w:ind w:firstLineChars="200" w:firstLine="480"/>
        <w:rPr>
          <w:rFonts w:ascii="Times New Roman" w:eastAsia="黑体" w:hAnsi="Times New Roman" w:cs="Times New Roman"/>
          <w:sz w:val="24"/>
          <w:szCs w:val="24"/>
        </w:rPr>
      </w:pPr>
    </w:p>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3</w:t>
      </w:r>
      <w:r w:rsidRPr="009545B3">
        <w:rPr>
          <w:rFonts w:ascii="Times New Roman" w:eastAsia="黑体" w:hAnsi="Times New Roman" w:cs="Times New Roman" w:hint="eastAsia"/>
          <w:sz w:val="24"/>
          <w:szCs w:val="24"/>
        </w:rPr>
        <w:t>）添加帖子模块功能测试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添加帖子模块功能测试包括添加帖子信息。测试用例设计如表</w:t>
      </w:r>
      <w:r w:rsidRPr="009545B3">
        <w:rPr>
          <w:rFonts w:ascii="Times New Roman" w:eastAsia="宋体" w:hAnsi="Times New Roman" w:cs="Times New Roman" w:hint="eastAsia"/>
          <w:sz w:val="24"/>
          <w:szCs w:val="24"/>
        </w:rPr>
        <w:t>5.3</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5.3 </w:t>
      </w:r>
      <w:r w:rsidRPr="009545B3">
        <w:rPr>
          <w:rFonts w:ascii="Times New Roman" w:eastAsia="宋体" w:hAnsi="Times New Roman" w:cs="Times New Roman" w:hint="eastAsia"/>
          <w:szCs w:val="21"/>
        </w:rPr>
        <w:t>添加帖子模块功能测试用例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6</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添加帖子信息</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输入帖子基本信息，点击添加按钮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bookmarkStart w:id="137" w:name="_Toc511417569"/>
      <w:bookmarkStart w:id="138" w:name="_Toc511473554"/>
      <w:bookmarkStart w:id="139" w:name="_Toc511661892"/>
      <w:bookmarkStart w:id="140" w:name="_Toc512942046"/>
      <w:r w:rsidRPr="009545B3">
        <w:rPr>
          <w:rFonts w:ascii="Times New Roman" w:eastAsia="黑体" w:hAnsi="Times New Roman" w:cs="Times New Roman" w:hint="eastAsia"/>
          <w:sz w:val="24"/>
          <w:szCs w:val="24"/>
        </w:rPr>
        <w:t>（</w:t>
      </w:r>
      <w:r w:rsidRPr="009545B3">
        <w:rPr>
          <w:rFonts w:ascii="Times New Roman" w:eastAsia="黑体" w:hAnsi="Times New Roman" w:cs="Times New Roman" w:hint="eastAsia"/>
          <w:sz w:val="24"/>
          <w:szCs w:val="24"/>
        </w:rPr>
        <w:t>4</w:t>
      </w:r>
      <w:r w:rsidRPr="009545B3">
        <w:rPr>
          <w:rFonts w:ascii="Times New Roman" w:eastAsia="黑体" w:hAnsi="Times New Roman" w:cs="Times New Roman" w:hint="eastAsia"/>
          <w:sz w:val="24"/>
          <w:szCs w:val="24"/>
        </w:rPr>
        <w:t>）添加帖子分类功能测试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添加帖子分类功能测试包括添加帖子信息。测试用例设计如表</w:t>
      </w:r>
      <w:r w:rsidRPr="009545B3">
        <w:rPr>
          <w:rFonts w:ascii="Times New Roman" w:eastAsia="宋体" w:hAnsi="Times New Roman" w:cs="Times New Roman" w:hint="eastAsia"/>
          <w:sz w:val="24"/>
          <w:szCs w:val="24"/>
        </w:rPr>
        <w:t>5.4</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5.4 </w:t>
      </w:r>
      <w:r w:rsidRPr="009545B3">
        <w:rPr>
          <w:rFonts w:ascii="Times New Roman" w:eastAsia="宋体" w:hAnsi="Times New Roman" w:cs="Times New Roman" w:hint="eastAsia"/>
          <w:szCs w:val="21"/>
        </w:rPr>
        <w:t>添加帖子分类功能测试用例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2041"/>
        <w:gridCol w:w="3288"/>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2041"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288"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7</w:t>
            </w:r>
          </w:p>
        </w:tc>
        <w:tc>
          <w:tcPr>
            <w:tcW w:w="2041"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添加帖子分类信息</w:t>
            </w:r>
          </w:p>
        </w:tc>
        <w:tc>
          <w:tcPr>
            <w:tcW w:w="3288"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输入帖子分类信息，点击添加按钮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添加帖子分类成功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5</w:t>
      </w:r>
      <w:r w:rsidRPr="009545B3">
        <w:rPr>
          <w:rFonts w:ascii="Times New Roman" w:eastAsia="黑体" w:hAnsi="Times New Roman" w:cs="Times New Roman" w:hint="eastAsia"/>
          <w:sz w:val="24"/>
          <w:szCs w:val="24"/>
        </w:rPr>
        <w:t>）发表评论功能测试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发表评论功能测试包括发表评论。测试用例设计如表</w:t>
      </w:r>
      <w:r w:rsidRPr="009545B3">
        <w:rPr>
          <w:rFonts w:ascii="Times New Roman" w:eastAsia="宋体" w:hAnsi="Times New Roman" w:cs="Times New Roman" w:hint="eastAsia"/>
          <w:sz w:val="24"/>
          <w:szCs w:val="24"/>
        </w:rPr>
        <w:t>5.6</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5.6 </w:t>
      </w:r>
      <w:r w:rsidRPr="009545B3">
        <w:rPr>
          <w:rFonts w:ascii="Times New Roman" w:eastAsia="宋体" w:hAnsi="Times New Roman" w:cs="Times New Roman" w:hint="eastAsia"/>
          <w:szCs w:val="21"/>
        </w:rPr>
        <w:t>发表评论功能测试用例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D00</w:t>
            </w:r>
            <w:r w:rsidRPr="009545B3">
              <w:rPr>
                <w:rFonts w:ascii="Times New Roman" w:eastAsia="宋体" w:hAnsi="Times New Roman" w:cs="Times New Roman" w:hint="eastAsia"/>
                <w:kern w:val="0"/>
                <w:szCs w:val="21"/>
              </w:rPr>
              <w:t>9</w:t>
            </w:r>
          </w:p>
        </w:tc>
        <w:tc>
          <w:tcPr>
            <w:tcW w:w="1757"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w:t>
            </w:r>
          </w:p>
        </w:tc>
        <w:tc>
          <w:tcPr>
            <w:tcW w:w="3572"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输入评论信息，点击发表按钮</w:t>
            </w:r>
          </w:p>
        </w:tc>
        <w:tc>
          <w:tcPr>
            <w:tcW w:w="1984" w:type="dxa"/>
            <w:shd w:val="clear" w:color="auto" w:fill="auto"/>
            <w:vAlign w:val="center"/>
            <w:hideMark/>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发表评论成功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spacing w:line="360" w:lineRule="auto"/>
        <w:ind w:firstLineChars="200" w:firstLine="480"/>
        <w:rPr>
          <w:rFonts w:ascii="Times New Roman" w:eastAsia="黑体" w:hAnsi="Times New Roman" w:cs="Times New Roman" w:hint="eastAsia"/>
          <w:sz w:val="24"/>
          <w:szCs w:val="24"/>
        </w:rPr>
      </w:pPr>
      <w:r w:rsidRPr="009545B3">
        <w:rPr>
          <w:rFonts w:ascii="Times New Roman" w:eastAsia="黑体" w:hAnsi="Times New Roman" w:cs="Times New Roman" w:hint="eastAsia"/>
          <w:sz w:val="24"/>
          <w:szCs w:val="24"/>
        </w:rPr>
        <w:t>（</w:t>
      </w:r>
      <w:r w:rsidRPr="009545B3">
        <w:rPr>
          <w:rFonts w:ascii="Times New Roman" w:eastAsia="黑体" w:hAnsi="Times New Roman" w:cs="Times New Roman"/>
          <w:sz w:val="24"/>
          <w:szCs w:val="24"/>
        </w:rPr>
        <w:t>6</w:t>
      </w:r>
      <w:r w:rsidRPr="009545B3">
        <w:rPr>
          <w:rFonts w:ascii="Times New Roman" w:eastAsia="黑体" w:hAnsi="Times New Roman" w:cs="Times New Roman" w:hint="eastAsia"/>
          <w:sz w:val="24"/>
          <w:szCs w:val="24"/>
        </w:rPr>
        <w:t>）管理评论功能测试</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hint="eastAsia"/>
          <w:sz w:val="24"/>
          <w:szCs w:val="24"/>
        </w:rPr>
        <w:t>管理评论功能测试包括删除评论。测试用例设计如表</w:t>
      </w:r>
      <w:r w:rsidRPr="009545B3">
        <w:rPr>
          <w:rFonts w:ascii="Times New Roman" w:eastAsia="宋体" w:hAnsi="Times New Roman" w:cs="Times New Roman" w:hint="eastAsia"/>
          <w:sz w:val="24"/>
          <w:szCs w:val="24"/>
        </w:rPr>
        <w:t>5.7</w:t>
      </w:r>
      <w:r w:rsidRPr="009545B3">
        <w:rPr>
          <w:rFonts w:ascii="Times New Roman" w:eastAsia="宋体" w:hAnsi="Times New Roman" w:cs="Times New Roman" w:hint="eastAsia"/>
          <w:sz w:val="24"/>
          <w:szCs w:val="24"/>
        </w:rPr>
        <w:t>所示。</w:t>
      </w:r>
    </w:p>
    <w:p w:rsidR="009545B3" w:rsidRPr="009545B3" w:rsidRDefault="009545B3" w:rsidP="009545B3">
      <w:pPr>
        <w:spacing w:line="360" w:lineRule="auto"/>
        <w:jc w:val="center"/>
        <w:rPr>
          <w:rFonts w:ascii="Times New Roman" w:eastAsia="宋体" w:hAnsi="Times New Roman" w:cs="Times New Roman" w:hint="eastAsia"/>
          <w:szCs w:val="21"/>
        </w:rPr>
      </w:pPr>
      <w:r w:rsidRPr="009545B3">
        <w:rPr>
          <w:rFonts w:ascii="Times New Roman" w:eastAsia="宋体" w:hAnsi="Times New Roman" w:cs="Times New Roman" w:hint="eastAsia"/>
          <w:szCs w:val="21"/>
        </w:rPr>
        <w:t>表</w:t>
      </w:r>
      <w:r w:rsidRPr="009545B3">
        <w:rPr>
          <w:rFonts w:ascii="Times New Roman" w:eastAsia="宋体" w:hAnsi="Times New Roman" w:cs="Times New Roman" w:hint="eastAsia"/>
          <w:szCs w:val="21"/>
        </w:rPr>
        <w:t xml:space="preserve">5.7 </w:t>
      </w:r>
      <w:r w:rsidRPr="009545B3">
        <w:rPr>
          <w:rFonts w:ascii="Times New Roman" w:eastAsia="宋体" w:hAnsi="Times New Roman" w:cs="Times New Roman" w:hint="eastAsia"/>
          <w:szCs w:val="21"/>
        </w:rPr>
        <w:t>管理评论功能测试用例</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1757"/>
        <w:gridCol w:w="3572"/>
        <w:gridCol w:w="1984"/>
        <w:gridCol w:w="1134"/>
      </w:tblGrid>
      <w:tr w:rsidR="009545B3" w:rsidRPr="009545B3" w:rsidTr="009545B3">
        <w:trPr>
          <w:trHeight w:val="778"/>
          <w:jc w:val="center"/>
        </w:trPr>
        <w:tc>
          <w:tcPr>
            <w:tcW w:w="683" w:type="dxa"/>
            <w:shd w:val="clear" w:color="auto" w:fill="auto"/>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用例编号</w:t>
            </w:r>
          </w:p>
        </w:tc>
        <w:tc>
          <w:tcPr>
            <w:tcW w:w="1757"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测试用例描述</w:t>
            </w:r>
          </w:p>
        </w:tc>
        <w:tc>
          <w:tcPr>
            <w:tcW w:w="3572"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操作过程及数据</w:t>
            </w:r>
          </w:p>
        </w:tc>
        <w:tc>
          <w:tcPr>
            <w:tcW w:w="1984" w:type="dxa"/>
            <w:shd w:val="clear" w:color="auto" w:fill="auto"/>
            <w:noWrap/>
            <w:vAlign w:val="center"/>
            <w:hideMark/>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预期结果</w:t>
            </w:r>
          </w:p>
        </w:tc>
        <w:tc>
          <w:tcPr>
            <w:tcW w:w="1134" w:type="dxa"/>
            <w:vAlign w:val="center"/>
          </w:tcPr>
          <w:p w:rsidR="009545B3" w:rsidRPr="009545B3" w:rsidRDefault="009545B3" w:rsidP="009545B3">
            <w:pPr>
              <w:widowControl/>
              <w:jc w:val="center"/>
              <w:rPr>
                <w:rFonts w:ascii="Times New Roman" w:eastAsia="宋体" w:hAnsi="Times New Roman" w:cs="Times New Roman"/>
                <w:b/>
                <w:kern w:val="0"/>
                <w:szCs w:val="21"/>
              </w:rPr>
            </w:pPr>
            <w:r w:rsidRPr="009545B3">
              <w:rPr>
                <w:rFonts w:ascii="Times New Roman" w:eastAsia="宋体" w:hAnsi="Times New Roman" w:cs="Times New Roman"/>
                <w:b/>
                <w:kern w:val="0"/>
                <w:szCs w:val="21"/>
              </w:rPr>
              <w:t>测试结果</w:t>
            </w:r>
          </w:p>
        </w:tc>
      </w:tr>
      <w:tr w:rsidR="009545B3" w:rsidRPr="009545B3" w:rsidTr="009545B3">
        <w:trPr>
          <w:trHeight w:val="555"/>
          <w:jc w:val="center"/>
        </w:trPr>
        <w:tc>
          <w:tcPr>
            <w:tcW w:w="683" w:type="dxa"/>
            <w:shd w:val="clear" w:color="auto" w:fill="auto"/>
            <w:noWrap/>
            <w:vAlign w:val="center"/>
          </w:tcPr>
          <w:p w:rsidR="009545B3" w:rsidRPr="009545B3" w:rsidRDefault="009545B3" w:rsidP="009545B3">
            <w:pPr>
              <w:widowControl/>
              <w:jc w:val="center"/>
              <w:rPr>
                <w:rFonts w:ascii="Times New Roman" w:eastAsia="宋体" w:hAnsi="Times New Roman" w:cs="Times New Roman"/>
                <w:kern w:val="0"/>
                <w:szCs w:val="21"/>
              </w:rPr>
            </w:pPr>
            <w:r w:rsidRPr="009545B3">
              <w:rPr>
                <w:rFonts w:ascii="Times New Roman" w:eastAsia="宋体" w:hAnsi="Times New Roman" w:cs="Times New Roman"/>
                <w:kern w:val="0"/>
                <w:szCs w:val="21"/>
              </w:rPr>
              <w:t>D0</w:t>
            </w:r>
            <w:r w:rsidRPr="009545B3">
              <w:rPr>
                <w:rFonts w:ascii="Times New Roman" w:eastAsia="宋体" w:hAnsi="Times New Roman" w:cs="Times New Roman" w:hint="eastAsia"/>
                <w:kern w:val="0"/>
                <w:szCs w:val="21"/>
              </w:rPr>
              <w:t>10</w:t>
            </w:r>
          </w:p>
        </w:tc>
        <w:tc>
          <w:tcPr>
            <w:tcW w:w="1757"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w:t>
            </w:r>
          </w:p>
        </w:tc>
        <w:tc>
          <w:tcPr>
            <w:tcW w:w="3572"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点击某条评论，点击删除按钮</w:t>
            </w:r>
          </w:p>
        </w:tc>
        <w:tc>
          <w:tcPr>
            <w:tcW w:w="1984" w:type="dxa"/>
            <w:shd w:val="clear" w:color="auto" w:fill="auto"/>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删除评论成功</w:t>
            </w:r>
          </w:p>
        </w:tc>
        <w:tc>
          <w:tcPr>
            <w:tcW w:w="1134" w:type="dxa"/>
            <w:vAlign w:val="center"/>
          </w:tcPr>
          <w:p w:rsidR="009545B3" w:rsidRPr="009545B3" w:rsidRDefault="009545B3" w:rsidP="009545B3">
            <w:pPr>
              <w:widowControl/>
              <w:jc w:val="left"/>
              <w:rPr>
                <w:rFonts w:ascii="Times New Roman" w:eastAsia="宋体" w:hAnsi="Times New Roman" w:cs="Times New Roman"/>
                <w:kern w:val="0"/>
                <w:szCs w:val="21"/>
              </w:rPr>
            </w:pPr>
            <w:r w:rsidRPr="009545B3">
              <w:rPr>
                <w:rFonts w:ascii="Times New Roman" w:eastAsia="宋体" w:hAnsi="Times New Roman" w:cs="Times New Roman" w:hint="eastAsia"/>
                <w:kern w:val="0"/>
                <w:szCs w:val="21"/>
              </w:rPr>
              <w:t>通过</w:t>
            </w:r>
          </w:p>
        </w:tc>
      </w:tr>
    </w:tbl>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p>
    <w:p w:rsidR="009545B3" w:rsidRPr="009545B3" w:rsidRDefault="009545B3" w:rsidP="009545B3">
      <w:pPr>
        <w:keepNext/>
        <w:keepLines/>
        <w:outlineLvl w:val="1"/>
        <w:rPr>
          <w:rFonts w:ascii="Times New Roman" w:eastAsia="黑体" w:hAnsi="Times New Roman" w:cs="Times New Roman" w:hint="eastAsia"/>
          <w:b/>
          <w:bCs/>
          <w:color w:val="000000"/>
          <w:sz w:val="32"/>
          <w:szCs w:val="32"/>
        </w:rPr>
      </w:pPr>
      <w:bookmarkStart w:id="141" w:name="_Toc38700065"/>
      <w:r w:rsidRPr="009545B3">
        <w:rPr>
          <w:rFonts w:ascii="Times New Roman" w:eastAsia="黑体" w:hAnsi="Times New Roman" w:cs="Times New Roman" w:hint="eastAsia"/>
          <w:b/>
          <w:bCs/>
          <w:color w:val="000000"/>
          <w:sz w:val="32"/>
          <w:szCs w:val="32"/>
        </w:rPr>
        <w:t>5.</w:t>
      </w:r>
      <w:r w:rsidRPr="009545B3">
        <w:rPr>
          <w:rFonts w:ascii="Times New Roman" w:eastAsia="黑体" w:hAnsi="Times New Roman" w:cs="Times New Roman"/>
          <w:b/>
          <w:bCs/>
          <w:color w:val="000000"/>
          <w:sz w:val="32"/>
          <w:szCs w:val="32"/>
        </w:rPr>
        <w:t>3</w:t>
      </w:r>
      <w:r w:rsidRPr="009545B3">
        <w:rPr>
          <w:rFonts w:ascii="Times New Roman" w:eastAsia="黑体" w:hAnsi="Times New Roman" w:cs="Times New Roman" w:hint="eastAsia"/>
          <w:b/>
          <w:bCs/>
          <w:color w:val="000000"/>
          <w:sz w:val="32"/>
          <w:szCs w:val="32"/>
        </w:rPr>
        <w:t xml:space="preserve"> </w:t>
      </w:r>
      <w:r w:rsidRPr="009545B3">
        <w:rPr>
          <w:rFonts w:ascii="Times New Roman" w:eastAsia="黑体" w:hAnsi="Times New Roman" w:cs="Times New Roman" w:hint="eastAsia"/>
          <w:b/>
          <w:bCs/>
          <w:color w:val="000000"/>
          <w:sz w:val="32"/>
          <w:szCs w:val="32"/>
        </w:rPr>
        <w:t>测试总结</w:t>
      </w:r>
      <w:bookmarkEnd w:id="137"/>
      <w:bookmarkEnd w:id="138"/>
      <w:bookmarkEnd w:id="139"/>
      <w:bookmarkEnd w:id="140"/>
      <w:bookmarkEnd w:id="141"/>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r w:rsidRPr="009545B3">
        <w:rPr>
          <w:rFonts w:ascii="Times New Roman" w:eastAsia="宋体" w:hAnsi="Times New Roman" w:cs="Times New Roman"/>
          <w:sz w:val="24"/>
          <w:szCs w:val="24"/>
        </w:rPr>
        <w:t>系统测试全部</w:t>
      </w:r>
      <w:r w:rsidRPr="009545B3">
        <w:rPr>
          <w:rFonts w:ascii="Times New Roman" w:eastAsia="宋体" w:hAnsi="Times New Roman" w:cs="Times New Roman"/>
          <w:sz w:val="24"/>
          <w:szCs w:val="24"/>
        </w:rPr>
        <w:t>bug</w:t>
      </w:r>
      <w:r w:rsidRPr="009545B3">
        <w:rPr>
          <w:rFonts w:ascii="Times New Roman" w:eastAsia="宋体" w:hAnsi="Times New Roman" w:cs="Times New Roman"/>
          <w:sz w:val="24"/>
          <w:szCs w:val="24"/>
        </w:rPr>
        <w:t>数为</w:t>
      </w:r>
      <w:r w:rsidRPr="009545B3">
        <w:rPr>
          <w:rFonts w:ascii="Times New Roman" w:eastAsia="宋体" w:hAnsi="Times New Roman" w:cs="Times New Roman" w:hint="eastAsia"/>
          <w:sz w:val="24"/>
          <w:szCs w:val="24"/>
        </w:rPr>
        <w:t>9</w:t>
      </w:r>
      <w:r w:rsidRPr="009545B3">
        <w:rPr>
          <w:rFonts w:ascii="Times New Roman" w:eastAsia="宋体" w:hAnsi="Times New Roman" w:cs="Times New Roman"/>
          <w:sz w:val="24"/>
          <w:szCs w:val="24"/>
        </w:rPr>
        <w:t>个，经过开发人员对</w:t>
      </w:r>
      <w:r w:rsidRPr="009545B3">
        <w:rPr>
          <w:rFonts w:ascii="Times New Roman" w:eastAsia="宋体" w:hAnsi="Times New Roman" w:cs="Times New Roman"/>
          <w:sz w:val="24"/>
          <w:szCs w:val="24"/>
        </w:rPr>
        <w:t>bug</w:t>
      </w:r>
      <w:r w:rsidRPr="009545B3">
        <w:rPr>
          <w:rFonts w:ascii="Times New Roman" w:eastAsia="宋体" w:hAnsi="Times New Roman" w:cs="Times New Roman"/>
          <w:sz w:val="24"/>
          <w:szCs w:val="24"/>
        </w:rPr>
        <w:t>进行了有效的修改，测试人员进行了回归测试，最终保证了系统具备了较好的稳定性和可用性。</w:t>
      </w:r>
    </w:p>
    <w:p w:rsidR="009545B3" w:rsidRPr="009545B3" w:rsidRDefault="009545B3" w:rsidP="009545B3">
      <w:pPr>
        <w:spacing w:line="360" w:lineRule="auto"/>
        <w:ind w:firstLineChars="200" w:firstLine="480"/>
        <w:rPr>
          <w:rFonts w:ascii="Times New Roman" w:eastAsia="宋体" w:hAnsi="Times New Roman" w:cs="Times New Roman" w:hint="eastAsia"/>
          <w:sz w:val="24"/>
          <w:szCs w:val="24"/>
        </w:rPr>
      </w:pP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headerReference w:type="default" r:id="rId34"/>
          <w:pgSz w:w="11907" w:h="16840" w:code="9"/>
          <w:pgMar w:top="1418" w:right="1418" w:bottom="1418" w:left="1418" w:header="851" w:footer="992" w:gutter="0"/>
          <w:cols w:space="425"/>
          <w:docGrid w:linePitch="312"/>
        </w:sectPr>
      </w:pPr>
    </w:p>
    <w:p w:rsidR="009545B3" w:rsidRPr="009545B3" w:rsidRDefault="009545B3" w:rsidP="009545B3">
      <w:pPr>
        <w:keepNext/>
        <w:keepLines/>
        <w:spacing w:beforeLines="100" w:before="240" w:afterLines="100" w:after="240"/>
        <w:jc w:val="center"/>
        <w:outlineLvl w:val="0"/>
        <w:rPr>
          <w:rFonts w:ascii="Times New Roman" w:eastAsia="黑体" w:hAnsi="Times New Roman" w:cs="Times New Roman" w:hint="eastAsia"/>
          <w:bCs/>
          <w:noProof/>
          <w:kern w:val="44"/>
          <w:sz w:val="44"/>
          <w:szCs w:val="44"/>
        </w:rPr>
      </w:pPr>
      <w:bookmarkStart w:id="142" w:name="_Toc188433609"/>
      <w:bookmarkStart w:id="143" w:name="_Toc335598675"/>
      <w:bookmarkStart w:id="144" w:name="_Toc511417570"/>
      <w:bookmarkStart w:id="145" w:name="_Toc511473555"/>
      <w:bookmarkStart w:id="146" w:name="_Toc511661893"/>
      <w:bookmarkStart w:id="147" w:name="_Toc512942047"/>
      <w:bookmarkStart w:id="148" w:name="_Toc38700066"/>
      <w:r w:rsidRPr="009545B3">
        <w:rPr>
          <w:rFonts w:ascii="Times New Roman" w:eastAsia="黑体" w:hAnsi="Times New Roman" w:cs="Times New Roman"/>
          <w:bCs/>
          <w:noProof/>
          <w:kern w:val="44"/>
          <w:sz w:val="44"/>
          <w:szCs w:val="44"/>
        </w:rPr>
        <w:lastRenderedPageBreak/>
        <w:t>第</w:t>
      </w:r>
      <w:r w:rsidRPr="009545B3">
        <w:rPr>
          <w:rFonts w:ascii="Times New Roman" w:eastAsia="黑体" w:hAnsi="Times New Roman" w:cs="Times New Roman" w:hint="eastAsia"/>
          <w:bCs/>
          <w:noProof/>
          <w:kern w:val="44"/>
          <w:sz w:val="44"/>
          <w:szCs w:val="44"/>
        </w:rPr>
        <w:t>6</w:t>
      </w:r>
      <w:r w:rsidRPr="009545B3">
        <w:rPr>
          <w:rFonts w:ascii="Times New Roman" w:eastAsia="黑体" w:hAnsi="Times New Roman" w:cs="Times New Roman"/>
          <w:bCs/>
          <w:noProof/>
          <w:kern w:val="44"/>
          <w:sz w:val="44"/>
          <w:szCs w:val="44"/>
        </w:rPr>
        <w:t xml:space="preserve">章　</w:t>
      </w:r>
      <w:bookmarkStart w:id="149" w:name="_Toc188433610"/>
      <w:bookmarkStart w:id="150" w:name="_Toc335598676"/>
      <w:bookmarkEnd w:id="142"/>
      <w:bookmarkEnd w:id="143"/>
      <w:r w:rsidRPr="009545B3">
        <w:rPr>
          <w:rFonts w:ascii="Times New Roman" w:eastAsia="黑体" w:hAnsi="Times New Roman" w:cs="Times New Roman" w:hint="eastAsia"/>
          <w:bCs/>
          <w:noProof/>
          <w:kern w:val="44"/>
          <w:sz w:val="44"/>
          <w:szCs w:val="44"/>
        </w:rPr>
        <w:t>结论与展望</w:t>
      </w:r>
      <w:bookmarkEnd w:id="144"/>
      <w:bookmarkEnd w:id="145"/>
      <w:bookmarkEnd w:id="146"/>
      <w:bookmarkEnd w:id="147"/>
      <w:bookmarkEnd w:id="148"/>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本系统在设计之</w:t>
      </w:r>
      <w:proofErr w:type="gramStart"/>
      <w:r w:rsidRPr="009545B3">
        <w:rPr>
          <w:rFonts w:ascii="Times New Roman" w:eastAsia="宋体" w:hAnsi="Times New Roman" w:cs="Times New Roman" w:hint="eastAsia"/>
          <w:color w:val="000000"/>
          <w:sz w:val="24"/>
          <w:szCs w:val="24"/>
        </w:rPr>
        <w:t>初充分</w:t>
      </w:r>
      <w:proofErr w:type="gramEnd"/>
      <w:r w:rsidRPr="009545B3">
        <w:rPr>
          <w:rFonts w:ascii="Times New Roman" w:eastAsia="宋体" w:hAnsi="Times New Roman" w:cs="Times New Roman" w:hint="eastAsia"/>
          <w:color w:val="000000"/>
          <w:sz w:val="24"/>
          <w:szCs w:val="24"/>
        </w:rPr>
        <w:t>考虑了用户和企业的需求，并针对现实存在的一些问题</w:t>
      </w:r>
      <w:proofErr w:type="gramStart"/>
      <w:r w:rsidRPr="009545B3">
        <w:rPr>
          <w:rFonts w:ascii="Times New Roman" w:eastAsia="宋体" w:hAnsi="Times New Roman" w:cs="Times New Roman" w:hint="eastAsia"/>
          <w:color w:val="000000"/>
          <w:sz w:val="24"/>
          <w:szCs w:val="24"/>
        </w:rPr>
        <w:t>作出</w:t>
      </w:r>
      <w:proofErr w:type="gramEnd"/>
      <w:r w:rsidRPr="009545B3">
        <w:rPr>
          <w:rFonts w:ascii="Times New Roman" w:eastAsia="宋体" w:hAnsi="Times New Roman" w:cs="Times New Roman" w:hint="eastAsia"/>
          <w:color w:val="000000"/>
          <w:sz w:val="24"/>
          <w:szCs w:val="24"/>
        </w:rPr>
        <w:t>了相应的分析，为能够做出一个更好更便捷的系统做出准备。最后选择了最适宜开发的应用平台和编程语言进行系统的开发，系统的主要功能和模块的决定也是经过反复思考才确定的，最终才使得系统具有强大的处理功能，有利于用户更好的操作。</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本系统现阶段虽然已经初步完成，但是仍然在不断更新。需要在使用过程中发现本系统的不足和缺陷，然后进一步完善。在本系统实践的过程中要进一步完善系统的安全性，易用性，用户对我们系统的好评是我们莫大的动力。考虑随着系统用户越来越多，存储的数据量越来越大，可能导致系统运行效率降低，有的同事建议用分库等解决方案，为了保证数据的严谨性，系统设计和架构可能才存在一些不足之处，这样我们多学习，才能把系统设计得更好。在这个过程中，团队的交流和合作是很重要的，当遇见问题是团队的沟通和交流会给你带来光明。</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经过这次毕业设计，我明白了想把一个项目做好，需要良好的表达和沟通能力，不怕麻烦，不怕失败，反复调式，细心，心静，重要的是一定要深入了解业务需求，多站在用户的角度想想才会做出最佳的系统</w:t>
      </w:r>
      <w:r w:rsidRPr="009545B3">
        <w:rPr>
          <w:rFonts w:ascii="Times New Roman" w:eastAsia="宋体" w:hAnsi="Times New Roman" w:cs="Times New Roman" w:hint="eastAsia"/>
          <w:color w:val="000000"/>
          <w:sz w:val="24"/>
          <w:szCs w:val="24"/>
        </w:rPr>
        <w:t>.</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在此之后，我准备以一下的几种方式来推广我的网站，对于很多朋友来说做完一个网站下来，一天没有几个人来访问无疑是对我们最致命的打击。首先是内容，我们第一可以转载，第二，我们可以去国外的网站翻译相关的内容，第三，我们也可以自己原创。第四，我们还可以鼓励别人投稿。第五，我们也可以伪原创别人的。其次是评论推广，我们可以经常去一些</w:t>
      </w:r>
      <w:r w:rsidRPr="009545B3">
        <w:rPr>
          <w:rFonts w:ascii="Times New Roman" w:eastAsia="宋体" w:hAnsi="Times New Roman" w:cs="Times New Roman" w:hint="eastAsia"/>
          <w:snapToGrid w:val="0"/>
          <w:color w:val="000000"/>
          <w:sz w:val="24"/>
          <w:szCs w:val="24"/>
        </w:rPr>
        <w:t>和我们主题相关</w:t>
      </w:r>
      <w:proofErr w:type="gramStart"/>
      <w:r w:rsidRPr="009545B3">
        <w:rPr>
          <w:rFonts w:ascii="Times New Roman" w:eastAsia="宋体" w:hAnsi="Times New Roman" w:cs="Times New Roman" w:hint="eastAsia"/>
          <w:snapToGrid w:val="0"/>
          <w:color w:val="000000"/>
          <w:sz w:val="24"/>
          <w:szCs w:val="24"/>
        </w:rPr>
        <w:t>的博客去</w:t>
      </w:r>
      <w:proofErr w:type="gramEnd"/>
      <w:r w:rsidRPr="009545B3">
        <w:rPr>
          <w:rFonts w:ascii="Times New Roman" w:eastAsia="宋体" w:hAnsi="Times New Roman" w:cs="Times New Roman" w:hint="eastAsia"/>
          <w:snapToGrid w:val="0"/>
          <w:color w:val="000000"/>
          <w:sz w:val="24"/>
          <w:szCs w:val="24"/>
        </w:rPr>
        <w:t>评论，还有一些你目标人群的博客。往往效果会出乎意料的好。因为</w:t>
      </w:r>
      <w:proofErr w:type="gramStart"/>
      <w:r w:rsidRPr="009545B3">
        <w:rPr>
          <w:rFonts w:ascii="Times New Roman" w:eastAsia="宋体" w:hAnsi="Times New Roman" w:cs="Times New Roman" w:hint="eastAsia"/>
          <w:snapToGrid w:val="0"/>
          <w:color w:val="000000"/>
          <w:sz w:val="24"/>
          <w:szCs w:val="24"/>
        </w:rPr>
        <w:t>做博客</w:t>
      </w:r>
      <w:proofErr w:type="gramEnd"/>
      <w:r w:rsidRPr="009545B3">
        <w:rPr>
          <w:rFonts w:ascii="Times New Roman" w:eastAsia="宋体" w:hAnsi="Times New Roman" w:cs="Times New Roman" w:hint="eastAsia"/>
          <w:snapToGrid w:val="0"/>
          <w:color w:val="000000"/>
          <w:sz w:val="24"/>
          <w:szCs w:val="24"/>
        </w:rPr>
        <w:t>的</w:t>
      </w:r>
      <w:r w:rsidRPr="009545B3">
        <w:rPr>
          <w:rFonts w:ascii="Times New Roman" w:eastAsia="宋体" w:hAnsi="Times New Roman" w:cs="Times New Roman" w:hint="eastAsia"/>
          <w:snapToGrid w:val="0"/>
          <w:color w:val="000000"/>
          <w:sz w:val="24"/>
          <w:szCs w:val="24"/>
        </w:rPr>
        <w:t>90%</w:t>
      </w:r>
      <w:r w:rsidRPr="009545B3">
        <w:rPr>
          <w:rFonts w:ascii="Times New Roman" w:eastAsia="宋体" w:hAnsi="Times New Roman" w:cs="Times New Roman" w:hint="eastAsia"/>
          <w:snapToGrid w:val="0"/>
          <w:color w:val="000000"/>
          <w:sz w:val="24"/>
          <w:szCs w:val="24"/>
        </w:rPr>
        <w:t>都是很在意和很好奇你对他的评论的。特别是一些流量少的博客。</w:t>
      </w:r>
      <w:proofErr w:type="gramStart"/>
      <w:r w:rsidRPr="009545B3">
        <w:rPr>
          <w:rFonts w:ascii="Times New Roman" w:eastAsia="宋体" w:hAnsi="Times New Roman" w:cs="Times New Roman" w:hint="eastAsia"/>
          <w:snapToGrid w:val="0"/>
          <w:color w:val="000000"/>
          <w:sz w:val="24"/>
          <w:szCs w:val="24"/>
        </w:rPr>
        <w:t>选择博客评论</w:t>
      </w:r>
      <w:proofErr w:type="gramEnd"/>
      <w:r w:rsidRPr="009545B3">
        <w:rPr>
          <w:rFonts w:ascii="Times New Roman" w:eastAsia="宋体" w:hAnsi="Times New Roman" w:cs="Times New Roman" w:hint="eastAsia"/>
          <w:snapToGrid w:val="0"/>
          <w:color w:val="000000"/>
          <w:sz w:val="24"/>
          <w:szCs w:val="24"/>
        </w:rPr>
        <w:t>主要有几</w:t>
      </w:r>
      <w:r w:rsidRPr="009545B3">
        <w:rPr>
          <w:rFonts w:ascii="Times New Roman" w:eastAsia="宋体" w:hAnsi="Times New Roman" w:cs="Times New Roman" w:hint="eastAsia"/>
          <w:color w:val="000000"/>
          <w:sz w:val="24"/>
          <w:szCs w:val="24"/>
        </w:rPr>
        <w:t>个好处，第一是可以留外链。第二，博主大部分会回访。第三，访客也会注意到你的。目前大部分</w:t>
      </w:r>
      <w:proofErr w:type="gramStart"/>
      <w:r w:rsidRPr="009545B3">
        <w:rPr>
          <w:rFonts w:ascii="Times New Roman" w:eastAsia="宋体" w:hAnsi="Times New Roman" w:cs="Times New Roman" w:hint="eastAsia"/>
          <w:color w:val="000000"/>
          <w:sz w:val="24"/>
          <w:szCs w:val="24"/>
        </w:rPr>
        <w:t>的博客都是</w:t>
      </w:r>
      <w:proofErr w:type="gramEnd"/>
      <w:r w:rsidRPr="009545B3">
        <w:rPr>
          <w:rFonts w:ascii="Times New Roman" w:eastAsia="宋体" w:hAnsi="Times New Roman" w:cs="Times New Roman" w:hint="eastAsia"/>
          <w:color w:val="000000"/>
          <w:sz w:val="24"/>
          <w:szCs w:val="24"/>
        </w:rPr>
        <w:t>可以</w:t>
      </w:r>
      <w:proofErr w:type="gramStart"/>
      <w:r w:rsidRPr="009545B3">
        <w:rPr>
          <w:rFonts w:ascii="Times New Roman" w:eastAsia="宋体" w:hAnsi="Times New Roman" w:cs="Times New Roman" w:hint="eastAsia"/>
          <w:color w:val="000000"/>
          <w:sz w:val="24"/>
          <w:szCs w:val="24"/>
        </w:rPr>
        <w:t>留外链的</w:t>
      </w:r>
      <w:proofErr w:type="gramEnd"/>
      <w:r w:rsidRPr="009545B3">
        <w:rPr>
          <w:rFonts w:ascii="Times New Roman" w:eastAsia="宋体" w:hAnsi="Times New Roman" w:cs="Times New Roman" w:hint="eastAsia"/>
          <w:color w:val="000000"/>
          <w:sz w:val="24"/>
          <w:szCs w:val="24"/>
        </w:rPr>
        <w:t>。通过这些方法，希望能够成功的推广我的网站。</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sectPr w:rsidR="009545B3" w:rsidRPr="009545B3" w:rsidSect="009545B3">
          <w:headerReference w:type="default" r:id="rId35"/>
          <w:pgSz w:w="11907" w:h="16840" w:code="9"/>
          <w:pgMar w:top="1418" w:right="1418" w:bottom="1418" w:left="1418" w:header="851" w:footer="992" w:gutter="0"/>
          <w:cols w:space="425"/>
          <w:docGrid w:linePitch="312"/>
        </w:sectPr>
      </w:pPr>
      <w:r w:rsidRPr="009545B3">
        <w:rPr>
          <w:rFonts w:ascii="Times New Roman" w:eastAsia="宋体" w:hAnsi="Times New Roman" w:cs="Times New Roman" w:hint="eastAsia"/>
          <w:color w:val="000000"/>
          <w:sz w:val="24"/>
          <w:szCs w:val="24"/>
        </w:rPr>
        <w:t>此次系统开发，尽量确保了系统的进度方面和质量方面的把关，但因为时间上的关系，系统虽已经完成，但难免存在其他没有想到的不足之处需要好好改进和完善。</w:t>
      </w:r>
      <w:bookmarkEnd w:id="149"/>
      <w:bookmarkEnd w:id="150"/>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hint="eastAsia"/>
          <w:bCs/>
          <w:noProof/>
          <w:kern w:val="44"/>
          <w:sz w:val="44"/>
          <w:szCs w:val="44"/>
        </w:rPr>
      </w:pPr>
      <w:bookmarkStart w:id="151" w:name="_Toc498495280"/>
      <w:bookmarkStart w:id="152" w:name="_Toc38700067"/>
      <w:r w:rsidRPr="009545B3">
        <w:rPr>
          <w:rFonts w:ascii="Times New Roman" w:eastAsia="黑体" w:hAnsi="Times New Roman" w:cs="Times New Roman"/>
          <w:bCs/>
          <w:noProof/>
          <w:kern w:val="44"/>
          <w:sz w:val="44"/>
          <w:szCs w:val="44"/>
        </w:rPr>
        <w:t>参考文献</w:t>
      </w:r>
      <w:bookmarkEnd w:id="151"/>
      <w:bookmarkEnd w:id="152"/>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 </w:t>
      </w:r>
      <w:proofErr w:type="gramStart"/>
      <w:r w:rsidRPr="009545B3">
        <w:rPr>
          <w:rFonts w:ascii="Times New Roman" w:eastAsia="宋体" w:hAnsi="Times New Roman" w:cs="Times New Roman"/>
          <w:sz w:val="24"/>
          <w:szCs w:val="24"/>
        </w:rPr>
        <w:t>朱运乔</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proofErr w:type="spellStart"/>
      <w:r w:rsidRPr="009545B3">
        <w:rPr>
          <w:rFonts w:ascii="Times New Roman" w:eastAsia="宋体" w:hAnsi="Times New Roman" w:cs="Times New Roman"/>
          <w:sz w:val="24"/>
          <w:szCs w:val="24"/>
        </w:rPr>
        <w:t>SpringBoot+SSM</w:t>
      </w:r>
      <w:proofErr w:type="spellEnd"/>
      <w:r w:rsidRPr="009545B3">
        <w:rPr>
          <w:rFonts w:ascii="Times New Roman" w:eastAsia="宋体" w:hAnsi="Times New Roman" w:cs="Times New Roman"/>
          <w:sz w:val="24"/>
          <w:szCs w:val="24"/>
        </w:rPr>
        <w:t>框架的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应用系统搭建与实现</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电脑编程技巧与维护</w:t>
      </w:r>
      <w:r w:rsidRPr="009545B3">
        <w:rPr>
          <w:rFonts w:ascii="Times New Roman" w:eastAsia="宋体" w:hAnsi="Times New Roman" w:cs="Times New Roman"/>
          <w:sz w:val="24"/>
          <w:szCs w:val="24"/>
        </w:rPr>
        <w:t xml:space="preserve">[J]. </w:t>
      </w:r>
      <w:proofErr w:type="gramStart"/>
      <w:r w:rsidRPr="009545B3">
        <w:rPr>
          <w:rFonts w:ascii="Times New Roman" w:eastAsia="宋体" w:hAnsi="Times New Roman" w:cs="Times New Roman"/>
          <w:sz w:val="24"/>
          <w:szCs w:val="24"/>
        </w:rPr>
        <w:t>2019,(</w:t>
      </w:r>
      <w:proofErr w:type="gramEnd"/>
      <w:r w:rsidRPr="009545B3">
        <w:rPr>
          <w:rFonts w:ascii="Times New Roman" w:eastAsia="宋体" w:hAnsi="Times New Roman" w:cs="Times New Roman"/>
          <w:sz w:val="24"/>
          <w:szCs w:val="24"/>
        </w:rPr>
        <w:t>10),23-25</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[2] </w:t>
      </w:r>
      <w:r w:rsidRPr="009545B3">
        <w:rPr>
          <w:rFonts w:ascii="Times New Roman" w:eastAsia="宋体" w:hAnsi="Times New Roman" w:cs="Times New Roman"/>
          <w:sz w:val="24"/>
          <w:szCs w:val="24"/>
        </w:rPr>
        <w:t>刘敏</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sz w:val="24"/>
          <w:szCs w:val="24"/>
        </w:rPr>
        <w:t>基于</w:t>
      </w:r>
      <w:proofErr w:type="spellStart"/>
      <w:r w:rsidRPr="009545B3">
        <w:rPr>
          <w:rFonts w:ascii="Times New Roman" w:eastAsia="宋体" w:hAnsi="Times New Roman" w:cs="Times New Roman"/>
          <w:sz w:val="24"/>
          <w:szCs w:val="24"/>
        </w:rPr>
        <w:t>SpringBoot</w:t>
      </w:r>
      <w:proofErr w:type="spellEnd"/>
      <w:r w:rsidRPr="009545B3">
        <w:rPr>
          <w:rFonts w:ascii="Times New Roman" w:eastAsia="宋体" w:hAnsi="Times New Roman" w:cs="Times New Roman"/>
          <w:sz w:val="24"/>
          <w:szCs w:val="24"/>
        </w:rPr>
        <w:t>框架社交网络平台的设计与实现</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sz w:val="24"/>
          <w:szCs w:val="24"/>
        </w:rPr>
        <w:t>社交网络服务</w:t>
      </w:r>
      <w:r w:rsidRPr="009545B3">
        <w:rPr>
          <w:rFonts w:ascii="Times New Roman" w:eastAsia="宋体" w:hAnsi="Times New Roman" w:cs="Times New Roman"/>
          <w:sz w:val="24"/>
          <w:szCs w:val="24"/>
        </w:rPr>
        <w:t>, TP311.52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[3] </w:t>
      </w:r>
      <w:r w:rsidRPr="009545B3">
        <w:rPr>
          <w:rFonts w:ascii="Times New Roman" w:eastAsia="宋体" w:hAnsi="Times New Roman" w:cs="Times New Roman" w:hint="eastAsia"/>
          <w:sz w:val="24"/>
          <w:szCs w:val="24"/>
        </w:rPr>
        <w:t>朱二华</w:t>
      </w:r>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w:t>
      </w:r>
      <w:r w:rsidRPr="009545B3">
        <w:rPr>
          <w:rFonts w:ascii="Times New Roman" w:eastAsia="宋体" w:hAnsi="Times New Roman" w:cs="Times New Roman"/>
          <w:sz w:val="24"/>
          <w:szCs w:val="24"/>
        </w:rPr>
        <w:t>Web</w:t>
      </w:r>
      <w:r w:rsidRPr="009545B3">
        <w:rPr>
          <w:rFonts w:ascii="Times New Roman" w:eastAsia="宋体" w:hAnsi="Times New Roman" w:cs="Times New Roman"/>
          <w:sz w:val="24"/>
          <w:szCs w:val="24"/>
        </w:rPr>
        <w:t>前端应用研究</w:t>
      </w:r>
      <w:r w:rsidRPr="009545B3">
        <w:rPr>
          <w:rFonts w:ascii="Times New Roman" w:eastAsia="宋体" w:hAnsi="Times New Roman" w:cs="Times New Roman"/>
          <w:sz w:val="24"/>
          <w:szCs w:val="24"/>
        </w:rPr>
        <w:t>[J]. 10.15913/j.cnki.kjycx.2017.20.119</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[4] </w:t>
      </w:r>
      <w:proofErr w:type="gramStart"/>
      <w:r w:rsidRPr="009545B3">
        <w:rPr>
          <w:rFonts w:ascii="Times New Roman" w:eastAsia="宋体" w:hAnsi="Times New Roman" w:cs="Times New Roman"/>
          <w:sz w:val="24"/>
          <w:szCs w:val="24"/>
        </w:rPr>
        <w:t>王志任</w:t>
      </w:r>
      <w:proofErr w:type="gramEnd"/>
      <w:r w:rsidRPr="009545B3">
        <w:rPr>
          <w:rFonts w:ascii="Times New Roman" w:eastAsia="宋体" w:hAnsi="Times New Roman" w:cs="Times New Roman"/>
          <w:sz w:val="24"/>
          <w:szCs w:val="24"/>
        </w:rPr>
        <w:t>.</w:t>
      </w:r>
      <w:r w:rsidRPr="009545B3">
        <w:rPr>
          <w:rFonts w:ascii="Times New Roman" w:eastAsia="宋体" w:hAnsi="Times New Roman" w:cs="Times New Roman"/>
          <w:sz w:val="24"/>
          <w:szCs w:val="24"/>
        </w:rPr>
        <w:t>基于</w:t>
      </w:r>
      <w:r w:rsidRPr="009545B3">
        <w:rPr>
          <w:rFonts w:ascii="Times New Roman" w:eastAsia="宋体" w:hAnsi="Times New Roman" w:cs="Times New Roman"/>
          <w:sz w:val="24"/>
          <w:szCs w:val="24"/>
        </w:rPr>
        <w:t>Vue.js</w:t>
      </w:r>
      <w:r w:rsidRPr="009545B3">
        <w:rPr>
          <w:rFonts w:ascii="Times New Roman" w:eastAsia="宋体" w:hAnsi="Times New Roman" w:cs="Times New Roman"/>
          <w:sz w:val="24"/>
          <w:szCs w:val="24"/>
        </w:rPr>
        <w:t>的开发平台的设计与实现</w:t>
      </w:r>
      <w:r w:rsidRPr="009545B3">
        <w:rPr>
          <w:rFonts w:ascii="Times New Roman" w:eastAsia="宋体" w:hAnsi="Times New Roman" w:cs="Times New Roman"/>
          <w:sz w:val="24"/>
          <w:szCs w:val="24"/>
        </w:rPr>
        <w:t>[J]</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F270.</w:t>
      </w:r>
      <w:proofErr w:type="gramStart"/>
      <w:r w:rsidRPr="009545B3">
        <w:rPr>
          <w:rFonts w:ascii="Times New Roman" w:eastAsia="宋体" w:hAnsi="Times New Roman" w:cs="Times New Roman"/>
          <w:sz w:val="24"/>
          <w:szCs w:val="24"/>
        </w:rPr>
        <w:t>7;TP</w:t>
      </w:r>
      <w:proofErr w:type="gramEnd"/>
      <w:r w:rsidRPr="009545B3">
        <w:rPr>
          <w:rFonts w:ascii="Times New Roman" w:eastAsia="宋体" w:hAnsi="Times New Roman" w:cs="Times New Roman"/>
          <w:sz w:val="24"/>
          <w:szCs w:val="24"/>
        </w:rPr>
        <w:t>311.52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[5] </w:t>
      </w:r>
      <w:r w:rsidRPr="009545B3">
        <w:rPr>
          <w:rFonts w:ascii="Times New Roman" w:eastAsia="宋体" w:hAnsi="Times New Roman" w:cs="Times New Roman" w:hint="eastAsia"/>
          <w:sz w:val="24"/>
          <w:szCs w:val="24"/>
        </w:rPr>
        <w:t>冯传波</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彭章友</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张钟</w:t>
      </w:r>
      <w:proofErr w:type="gramStart"/>
      <w:r w:rsidRPr="009545B3">
        <w:rPr>
          <w:rFonts w:ascii="Times New Roman" w:eastAsia="宋体" w:hAnsi="Times New Roman" w:cs="Times New Roman" w:hint="eastAsia"/>
          <w:sz w:val="24"/>
          <w:szCs w:val="24"/>
        </w:rPr>
        <w:t>浩</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Vue.js</w:t>
      </w:r>
      <w:r w:rsidRPr="009545B3">
        <w:rPr>
          <w:rFonts w:ascii="Times New Roman" w:eastAsia="宋体" w:hAnsi="Times New Roman" w:cs="Times New Roman" w:hint="eastAsia"/>
          <w:sz w:val="24"/>
          <w:szCs w:val="24"/>
        </w:rPr>
        <w:t>的移动应用可视化平台的研究</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工业控制计算机</w:t>
      </w:r>
      <w:r w:rsidRPr="009545B3">
        <w:rPr>
          <w:rFonts w:ascii="Times New Roman" w:eastAsia="宋体" w:hAnsi="Times New Roman" w:cs="Times New Roman" w:hint="eastAsia"/>
          <w:sz w:val="24"/>
          <w:szCs w:val="24"/>
        </w:rPr>
        <w:t xml:space="preserve"> 2019,32(05),102-103</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[6] Olga </w:t>
      </w:r>
      <w:proofErr w:type="spellStart"/>
      <w:proofErr w:type="gramStart"/>
      <w:r w:rsidRPr="009545B3">
        <w:rPr>
          <w:rFonts w:ascii="Times New Roman" w:eastAsia="宋体" w:hAnsi="Times New Roman" w:cs="Times New Roman"/>
          <w:sz w:val="24"/>
          <w:szCs w:val="24"/>
        </w:rPr>
        <w:t>Filipova</w:t>
      </w:r>
      <w:proofErr w:type="spell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w:t>
      </w:r>
      <w:proofErr w:type="gramEnd"/>
      <w:r w:rsidRPr="009545B3">
        <w:rPr>
          <w:rFonts w:ascii="Times New Roman" w:eastAsia="宋体" w:hAnsi="Times New Roman" w:cs="Times New Roman"/>
          <w:sz w:val="24"/>
          <w:szCs w:val="24"/>
        </w:rPr>
        <w:t xml:space="preserve"> Learning Vue.js 2: Learn how to build amazing and complex reactive web applications easily with Vue.js (English Edition).</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[7] </w:t>
      </w:r>
      <w:r w:rsidRPr="009545B3">
        <w:rPr>
          <w:rFonts w:ascii="Times New Roman" w:eastAsia="宋体" w:hAnsi="Times New Roman" w:cs="Times New Roman"/>
          <w:sz w:val="24"/>
          <w:szCs w:val="24"/>
        </w:rPr>
        <w:t>张丽</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以</w:t>
      </w:r>
      <w:r w:rsidRPr="009545B3">
        <w:rPr>
          <w:rFonts w:ascii="Times New Roman" w:eastAsia="宋体" w:hAnsi="Times New Roman" w:cs="Times New Roman" w:hint="eastAsia"/>
          <w:sz w:val="24"/>
          <w:szCs w:val="24"/>
        </w:rPr>
        <w:t>HTML 5+CSS3+jQuery</w:t>
      </w:r>
      <w:r w:rsidRPr="009545B3">
        <w:rPr>
          <w:rFonts w:ascii="Times New Roman" w:eastAsia="宋体" w:hAnsi="Times New Roman" w:cs="Times New Roman" w:hint="eastAsia"/>
          <w:sz w:val="24"/>
          <w:szCs w:val="24"/>
        </w:rPr>
        <w:t>为基础的响应式布局网页设计探讨</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TP393.092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[8] </w:t>
      </w:r>
      <w:proofErr w:type="gramStart"/>
      <w:r w:rsidRPr="009545B3">
        <w:rPr>
          <w:rFonts w:ascii="Times New Roman" w:eastAsia="宋体" w:hAnsi="Times New Roman" w:cs="Times New Roman"/>
          <w:sz w:val="24"/>
          <w:szCs w:val="24"/>
        </w:rPr>
        <w:t>黄悦深</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的移动</w:t>
      </w:r>
      <w:r w:rsidRPr="009545B3">
        <w:rPr>
          <w:rFonts w:ascii="Times New Roman" w:eastAsia="宋体" w:hAnsi="Times New Roman" w:cs="Times New Roman" w:hint="eastAsia"/>
          <w:sz w:val="24"/>
          <w:szCs w:val="24"/>
        </w:rPr>
        <w:t>Web App</w:t>
      </w:r>
      <w:r w:rsidRPr="009545B3">
        <w:rPr>
          <w:rFonts w:ascii="Times New Roman" w:eastAsia="宋体" w:hAnsi="Times New Roman" w:cs="Times New Roman" w:hint="eastAsia"/>
          <w:sz w:val="24"/>
          <w:szCs w:val="24"/>
        </w:rPr>
        <w:t>开发</w:t>
      </w:r>
      <w:r w:rsidRPr="009545B3">
        <w:rPr>
          <w:rFonts w:ascii="Times New Roman" w:eastAsia="宋体" w:hAnsi="Times New Roman" w:cs="Times New Roman" w:hint="eastAsia"/>
          <w:sz w:val="24"/>
          <w:szCs w:val="24"/>
        </w:rPr>
        <w:t>.</w:t>
      </w:r>
      <w:r w:rsidRPr="009545B3">
        <w:rPr>
          <w:rFonts w:ascii="Times New Roman" w:eastAsia="宋体" w:hAnsi="Times New Roman" w:cs="Times New Roman"/>
          <w:sz w:val="24"/>
          <w:szCs w:val="24"/>
        </w:rPr>
        <w:t xml:space="preserve"> 10.13663/j.cnki.lj.2014.07.012</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[9] </w:t>
      </w:r>
      <w:r w:rsidRPr="009545B3">
        <w:rPr>
          <w:rFonts w:ascii="Times New Roman" w:eastAsia="宋体" w:hAnsi="Times New Roman" w:cs="Times New Roman" w:hint="eastAsia"/>
          <w:sz w:val="24"/>
          <w:szCs w:val="24"/>
        </w:rPr>
        <w:t>范兆忠张海</w:t>
      </w:r>
      <w:proofErr w:type="gramStart"/>
      <w:r w:rsidRPr="009545B3">
        <w:rPr>
          <w:rFonts w:ascii="Times New Roman" w:eastAsia="宋体" w:hAnsi="Times New Roman" w:cs="Times New Roman" w:hint="eastAsia"/>
          <w:sz w:val="24"/>
          <w:szCs w:val="24"/>
        </w:rPr>
        <w:t>攀魏跃堂</w:t>
      </w:r>
      <w:proofErr w:type="gramEnd"/>
      <w:r w:rsidRPr="009545B3">
        <w:rPr>
          <w:rFonts w:ascii="Times New Roman" w:eastAsia="宋体" w:hAnsi="Times New Roman" w:cs="Times New Roman" w:hint="eastAsia"/>
          <w:sz w:val="24"/>
          <w:szCs w:val="24"/>
        </w:rPr>
        <w:t>. HTML 5</w:t>
      </w:r>
      <w:r w:rsidRPr="009545B3">
        <w:rPr>
          <w:rFonts w:ascii="Times New Roman" w:eastAsia="宋体" w:hAnsi="Times New Roman" w:cs="Times New Roman" w:hint="eastAsia"/>
          <w:sz w:val="24"/>
          <w:szCs w:val="24"/>
        </w:rPr>
        <w:t>与</w:t>
      </w:r>
      <w:r w:rsidRPr="009545B3">
        <w:rPr>
          <w:rFonts w:ascii="Times New Roman" w:eastAsia="宋体" w:hAnsi="Times New Roman" w:cs="Times New Roman" w:hint="eastAsia"/>
          <w:sz w:val="24"/>
          <w:szCs w:val="24"/>
        </w:rPr>
        <w:t>CSS 3</w:t>
      </w:r>
      <w:r w:rsidRPr="009545B3">
        <w:rPr>
          <w:rFonts w:ascii="Times New Roman" w:eastAsia="宋体" w:hAnsi="Times New Roman" w:cs="Times New Roman" w:hint="eastAsia"/>
          <w:sz w:val="24"/>
          <w:szCs w:val="24"/>
        </w:rPr>
        <w:t>在网页中的应用</w:t>
      </w:r>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无线互联科技</w:t>
      </w:r>
      <w:r w:rsidRPr="009545B3">
        <w:rPr>
          <w:rFonts w:ascii="Times New Roman" w:eastAsia="宋体" w:hAnsi="Times New Roman" w:cs="Times New Roman" w:hint="eastAsia"/>
          <w:sz w:val="24"/>
          <w:szCs w:val="24"/>
        </w:rPr>
        <w:t xml:space="preserve"> 2015,(15),32-33</w:t>
      </w:r>
    </w:p>
    <w:p w:rsidR="009545B3" w:rsidRPr="009545B3" w:rsidRDefault="009545B3" w:rsidP="009545B3">
      <w:pPr>
        <w:spacing w:line="360" w:lineRule="auto"/>
        <w:rPr>
          <w:rFonts w:ascii="Times New Roman" w:eastAsia="宋体" w:hAnsi="Times New Roman" w:cs="Times New Roman"/>
          <w:sz w:val="24"/>
          <w:szCs w:val="24"/>
        </w:rPr>
      </w:pPr>
      <w:r w:rsidRPr="009545B3">
        <w:rPr>
          <w:rFonts w:ascii="Times New Roman" w:eastAsia="宋体" w:hAnsi="Times New Roman" w:cs="Times New Roman"/>
          <w:sz w:val="24"/>
          <w:szCs w:val="24"/>
        </w:rPr>
        <w:t xml:space="preserve">[10] </w:t>
      </w:r>
      <w:proofErr w:type="gramStart"/>
      <w:r w:rsidRPr="009545B3">
        <w:rPr>
          <w:rFonts w:ascii="Times New Roman" w:eastAsia="宋体" w:hAnsi="Times New Roman" w:cs="Times New Roman" w:hint="eastAsia"/>
          <w:sz w:val="24"/>
          <w:szCs w:val="24"/>
        </w:rPr>
        <w:t>贾轩</w:t>
      </w:r>
      <w:proofErr w:type="gramEnd"/>
      <w:r w:rsidRPr="009545B3">
        <w:rPr>
          <w:rFonts w:ascii="Times New Roman" w:eastAsia="宋体" w:hAnsi="Times New Roman" w:cs="Times New Roman" w:hint="eastAsia"/>
          <w:sz w:val="24"/>
          <w:szCs w:val="24"/>
        </w:rPr>
        <w:t xml:space="preserve"> </w:t>
      </w:r>
      <w:proofErr w:type="gramStart"/>
      <w:r w:rsidRPr="009545B3">
        <w:rPr>
          <w:rFonts w:ascii="Times New Roman" w:eastAsia="宋体" w:hAnsi="Times New Roman" w:cs="Times New Roman" w:hint="eastAsia"/>
          <w:sz w:val="24"/>
          <w:szCs w:val="24"/>
        </w:rPr>
        <w:t>王栋轩</w:t>
      </w:r>
      <w:proofErr w:type="gramEnd"/>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SSM</w:t>
      </w:r>
      <w:r w:rsidRPr="009545B3">
        <w:rPr>
          <w:rFonts w:ascii="Times New Roman" w:eastAsia="宋体" w:hAnsi="Times New Roman" w:cs="Times New Roman" w:hint="eastAsia"/>
          <w:sz w:val="24"/>
          <w:szCs w:val="24"/>
        </w:rPr>
        <w:t>框架下用户注册登录界面的设计与实现</w:t>
      </w:r>
      <w:r w:rsidRPr="009545B3">
        <w:rPr>
          <w:rFonts w:ascii="Times New Roman" w:eastAsia="宋体" w:hAnsi="Times New Roman" w:cs="Times New Roman"/>
          <w:sz w:val="24"/>
          <w:szCs w:val="24"/>
        </w:rPr>
        <w:t>[J].  </w:t>
      </w:r>
      <w:r w:rsidRPr="009545B3">
        <w:rPr>
          <w:rFonts w:ascii="Times New Roman" w:eastAsia="宋体" w:hAnsi="Times New Roman" w:cs="Times New Roman" w:hint="eastAsia"/>
          <w:sz w:val="24"/>
          <w:szCs w:val="24"/>
        </w:rPr>
        <w:t>信息系统工程</w:t>
      </w:r>
      <w:r w:rsidRPr="009545B3">
        <w:rPr>
          <w:rFonts w:ascii="Times New Roman" w:eastAsia="宋体" w:hAnsi="Times New Roman" w:cs="Times New Roman" w:hint="eastAsia"/>
          <w:sz w:val="24"/>
          <w:szCs w:val="24"/>
        </w:rPr>
        <w:t xml:space="preserve"> 2019,(02),54</w:t>
      </w:r>
      <w:r w:rsidRPr="009545B3">
        <w:rPr>
          <w:rFonts w:ascii="Times New Roman" w:eastAsia="宋体" w:hAnsi="Times New Roman" w:cs="Times New Roman"/>
          <w:sz w:val="24"/>
          <w:szCs w:val="24"/>
        </w:rPr>
        <w:t xml:space="preserve"> </w:t>
      </w:r>
    </w:p>
    <w:p w:rsidR="009545B3" w:rsidRPr="009545B3" w:rsidRDefault="009545B3" w:rsidP="009545B3">
      <w:pPr>
        <w:spacing w:line="360" w:lineRule="auto"/>
        <w:rPr>
          <w:rFonts w:ascii="Times New Roman" w:eastAsia="宋体" w:hAnsi="Times New Roman" w:cs="Times New Roman" w:hint="eastAsia"/>
          <w:sz w:val="24"/>
          <w:szCs w:val="24"/>
        </w:rPr>
      </w:pPr>
      <w:r w:rsidRPr="009545B3">
        <w:rPr>
          <w:rFonts w:ascii="Times New Roman" w:eastAsia="宋体" w:hAnsi="Times New Roman" w:cs="Times New Roman"/>
          <w:sz w:val="24"/>
          <w:szCs w:val="24"/>
        </w:rPr>
        <w:t xml:space="preserve">[11] </w:t>
      </w:r>
      <w:proofErr w:type="gramStart"/>
      <w:r w:rsidRPr="009545B3">
        <w:rPr>
          <w:rFonts w:ascii="Times New Roman" w:eastAsia="宋体" w:hAnsi="Times New Roman" w:cs="Times New Roman" w:hint="eastAsia"/>
          <w:sz w:val="24"/>
          <w:szCs w:val="24"/>
        </w:rPr>
        <w:t>王建翠</w:t>
      </w:r>
      <w:proofErr w:type="gramEnd"/>
      <w:r w:rsidRPr="009545B3">
        <w:rPr>
          <w:rFonts w:ascii="Times New Roman" w:eastAsia="宋体" w:hAnsi="Times New Roman" w:cs="Times New Roman" w:hint="eastAsia"/>
          <w:sz w:val="24"/>
          <w:szCs w:val="24"/>
        </w:rPr>
        <w:t xml:space="preserve"> </w:t>
      </w:r>
      <w:r w:rsidRPr="009545B3">
        <w:rPr>
          <w:rFonts w:ascii="Times New Roman" w:eastAsia="宋体" w:hAnsi="Times New Roman" w:cs="Times New Roman" w:hint="eastAsia"/>
          <w:sz w:val="24"/>
          <w:szCs w:val="24"/>
        </w:rPr>
        <w:t>陈育才</w:t>
      </w:r>
      <w:r w:rsidRPr="009545B3">
        <w:rPr>
          <w:rFonts w:ascii="Times New Roman" w:eastAsia="宋体" w:hAnsi="Times New Roman" w:cs="Times New Roman"/>
          <w:sz w:val="24"/>
          <w:szCs w:val="24"/>
        </w:rPr>
        <w:t xml:space="preserve">. </w:t>
      </w:r>
      <w:r w:rsidRPr="009545B3">
        <w:rPr>
          <w:rFonts w:ascii="Times New Roman" w:eastAsia="宋体" w:hAnsi="Times New Roman" w:cs="Times New Roman" w:hint="eastAsia"/>
          <w:sz w:val="24"/>
          <w:szCs w:val="24"/>
        </w:rPr>
        <w:t>基于</w:t>
      </w:r>
      <w:r w:rsidRPr="009545B3">
        <w:rPr>
          <w:rFonts w:ascii="Times New Roman" w:eastAsia="宋体" w:hAnsi="Times New Roman" w:cs="Times New Roman" w:hint="eastAsia"/>
          <w:sz w:val="24"/>
          <w:szCs w:val="24"/>
        </w:rPr>
        <w:t>HTML5</w:t>
      </w:r>
      <w:r w:rsidRPr="009545B3">
        <w:rPr>
          <w:rFonts w:ascii="Times New Roman" w:eastAsia="宋体" w:hAnsi="Times New Roman" w:cs="Times New Roman" w:hint="eastAsia"/>
          <w:sz w:val="24"/>
          <w:szCs w:val="24"/>
        </w:rPr>
        <w:t>技术的移动</w:t>
      </w:r>
      <w:r w:rsidRPr="009545B3">
        <w:rPr>
          <w:rFonts w:ascii="Times New Roman" w:eastAsia="宋体" w:hAnsi="Times New Roman" w:cs="Times New Roman" w:hint="eastAsia"/>
          <w:sz w:val="24"/>
          <w:szCs w:val="24"/>
        </w:rPr>
        <w:t>Web</w:t>
      </w:r>
      <w:r w:rsidRPr="009545B3">
        <w:rPr>
          <w:rFonts w:ascii="Times New Roman" w:eastAsia="宋体" w:hAnsi="Times New Roman" w:cs="Times New Roman" w:hint="eastAsia"/>
          <w:sz w:val="24"/>
          <w:szCs w:val="24"/>
        </w:rPr>
        <w:t>前端设计与开发分析</w:t>
      </w:r>
      <w:r w:rsidRPr="009545B3">
        <w:rPr>
          <w:rFonts w:ascii="Times New Roman" w:eastAsia="宋体" w:hAnsi="Times New Roman" w:cs="Times New Roman"/>
          <w:sz w:val="24"/>
          <w:szCs w:val="24"/>
        </w:rPr>
        <w:t xml:space="preserve">[J]. </w:t>
      </w:r>
      <w:r w:rsidRPr="009545B3">
        <w:rPr>
          <w:rFonts w:ascii="Times New Roman" w:eastAsia="宋体" w:hAnsi="Times New Roman" w:cs="Times New Roman" w:hint="eastAsia"/>
          <w:sz w:val="24"/>
          <w:szCs w:val="24"/>
        </w:rPr>
        <w:t>计算机产品与流通</w:t>
      </w:r>
      <w:r w:rsidRPr="009545B3">
        <w:rPr>
          <w:rFonts w:ascii="Times New Roman" w:eastAsia="宋体" w:hAnsi="Times New Roman" w:cs="Times New Roman" w:hint="eastAsia"/>
          <w:sz w:val="24"/>
          <w:szCs w:val="24"/>
        </w:rPr>
        <w:t xml:space="preserve"> 2019,(10),25</w:t>
      </w:r>
    </w:p>
    <w:p w:rsidR="009545B3" w:rsidRPr="009545B3" w:rsidRDefault="009545B3" w:rsidP="009545B3">
      <w:pPr>
        <w:spacing w:line="360" w:lineRule="auto"/>
        <w:rPr>
          <w:rFonts w:ascii="Times New Roman" w:eastAsia="宋体" w:hAnsi="Times New Roman" w:cs="Times New Roman"/>
          <w:sz w:val="24"/>
          <w:szCs w:val="24"/>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spacing w:line="360" w:lineRule="auto"/>
        <w:rPr>
          <w:rFonts w:ascii="Times New Roman" w:eastAsia="宋体" w:hAnsi="Times New Roman" w:cs="Times New Roman" w:hint="eastAsia"/>
          <w:color w:val="FF0000"/>
          <w:szCs w:val="21"/>
        </w:rPr>
      </w:pPr>
    </w:p>
    <w:p w:rsidR="009545B3" w:rsidRPr="009545B3" w:rsidRDefault="009545B3" w:rsidP="009545B3">
      <w:pPr>
        <w:keepNext/>
        <w:keepLines/>
        <w:spacing w:afterLines="100" w:after="240"/>
        <w:jc w:val="center"/>
        <w:outlineLvl w:val="0"/>
        <w:rPr>
          <w:rFonts w:ascii="Times New Roman" w:eastAsia="黑体" w:hAnsi="Times New Roman" w:cs="Times New Roman"/>
          <w:bCs/>
          <w:noProof/>
          <w:kern w:val="44"/>
          <w:sz w:val="44"/>
          <w:szCs w:val="44"/>
        </w:rPr>
      </w:pPr>
      <w:bookmarkStart w:id="153" w:name="_Toc188433611"/>
      <w:bookmarkStart w:id="154" w:name="_Toc335598677"/>
      <w:bookmarkStart w:id="155" w:name="_Toc511417572"/>
      <w:bookmarkStart w:id="156" w:name="_Toc511473557"/>
      <w:bookmarkStart w:id="157" w:name="_Toc511661895"/>
      <w:bookmarkStart w:id="158" w:name="_Toc512942049"/>
      <w:bookmarkStart w:id="159" w:name="_Toc38700068"/>
      <w:r w:rsidRPr="009545B3">
        <w:rPr>
          <w:rFonts w:ascii="Times New Roman" w:eastAsia="黑体" w:hAnsi="Times New Roman" w:cs="Times New Roman"/>
          <w:bCs/>
          <w:noProof/>
          <w:kern w:val="44"/>
          <w:sz w:val="44"/>
          <w:szCs w:val="44"/>
        </w:rPr>
        <w:lastRenderedPageBreak/>
        <w:t>致</w:t>
      </w:r>
      <w:r w:rsidRPr="009545B3">
        <w:rPr>
          <w:rFonts w:ascii="Times New Roman" w:eastAsia="黑体" w:hAnsi="Times New Roman" w:cs="Times New Roman"/>
          <w:bCs/>
          <w:noProof/>
          <w:kern w:val="44"/>
          <w:sz w:val="44"/>
          <w:szCs w:val="44"/>
        </w:rPr>
        <w:t xml:space="preserve">  </w:t>
      </w:r>
      <w:r w:rsidRPr="009545B3">
        <w:rPr>
          <w:rFonts w:ascii="Times New Roman" w:eastAsia="黑体" w:hAnsi="Times New Roman" w:cs="Times New Roman"/>
          <w:bCs/>
          <w:noProof/>
          <w:kern w:val="44"/>
          <w:sz w:val="44"/>
          <w:szCs w:val="44"/>
        </w:rPr>
        <w:t>谢</w:t>
      </w:r>
      <w:bookmarkEnd w:id="153"/>
      <w:bookmarkEnd w:id="154"/>
      <w:bookmarkEnd w:id="155"/>
      <w:bookmarkEnd w:id="156"/>
      <w:bookmarkEnd w:id="157"/>
      <w:bookmarkEnd w:id="158"/>
      <w:bookmarkEnd w:id="159"/>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本次毕业设计能够顺利完成离不开我的指导老师的指导和帮助，非常感谢我的指导教师，感谢老师在</w:t>
      </w:r>
      <w:proofErr w:type="gramStart"/>
      <w:r w:rsidRPr="009545B3">
        <w:rPr>
          <w:rFonts w:ascii="Times New Roman" w:eastAsia="宋体" w:hAnsi="Times New Roman" w:cs="Times New Roman" w:hint="eastAsia"/>
          <w:color w:val="000000"/>
          <w:sz w:val="24"/>
          <w:szCs w:val="24"/>
        </w:rPr>
        <w:t>毕设各方</w:t>
      </w:r>
      <w:proofErr w:type="gramEnd"/>
      <w:r w:rsidRPr="009545B3">
        <w:rPr>
          <w:rFonts w:ascii="Times New Roman" w:eastAsia="宋体" w:hAnsi="Times New Roman" w:cs="Times New Roman" w:hint="eastAsia"/>
          <w:color w:val="000000"/>
          <w:sz w:val="24"/>
          <w:szCs w:val="24"/>
        </w:rPr>
        <w:t>面的指导。老师严肃的科学态度，严谨的治学精神，精益求精的工作作风，深深地感染和激励着我。老师还教导我们如何做学问和做人</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其所教导的正是我所欠缺和不明白的</w:t>
      </w:r>
      <w:r w:rsidRPr="009545B3">
        <w:rPr>
          <w:rFonts w:ascii="Times New Roman" w:eastAsia="宋体" w:hAnsi="Times New Roman" w:cs="Times New Roman" w:hint="eastAsia"/>
          <w:color w:val="000000"/>
          <w:sz w:val="24"/>
          <w:szCs w:val="24"/>
        </w:rPr>
        <w:t>,</w:t>
      </w:r>
      <w:r w:rsidRPr="009545B3">
        <w:rPr>
          <w:rFonts w:ascii="Times New Roman" w:eastAsia="宋体" w:hAnsi="Times New Roman" w:cs="Times New Roman" w:hint="eastAsia"/>
          <w:color w:val="000000"/>
          <w:sz w:val="24"/>
          <w:szCs w:val="24"/>
        </w:rPr>
        <w:t>对我今后的人生旅途有莫大的启示。同时在老师的指导下，动手能力有所提高，相信这对马上要步入社会的毕业生是有很大的帮助的。同时在系统开发过程中许多同学都给了我很大的帮助，使我解决了不少的难点。</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另外，还要特别感谢大学四年学习过程中给我系统讲授专业课知识的各位老师，感谢全班每一位同学对我的无私帮助，感谢我的指导老师彭志豪老师对我的帮助和指导，使我得以顺利完成论文。我还要感谢一直以来对我默默支持的父母。论文参阅了大量的国内外有关文献，对文献的作者也表示由衷的感谢。</w:t>
      </w:r>
    </w:p>
    <w:p w:rsidR="009545B3" w:rsidRPr="009545B3" w:rsidRDefault="009545B3" w:rsidP="009545B3">
      <w:pPr>
        <w:spacing w:line="360" w:lineRule="auto"/>
        <w:ind w:firstLineChars="200" w:firstLine="480"/>
        <w:rPr>
          <w:rFonts w:ascii="Times New Roman" w:eastAsia="宋体" w:hAnsi="Times New Roman" w:cs="Times New Roman" w:hint="eastAsia"/>
          <w:color w:val="000000"/>
          <w:sz w:val="24"/>
          <w:szCs w:val="24"/>
        </w:rPr>
      </w:pPr>
      <w:r w:rsidRPr="009545B3">
        <w:rPr>
          <w:rFonts w:ascii="Times New Roman" w:eastAsia="宋体" w:hAnsi="Times New Roman" w:cs="Times New Roman" w:hint="eastAsia"/>
          <w:color w:val="000000"/>
          <w:sz w:val="24"/>
          <w:szCs w:val="24"/>
        </w:rPr>
        <w:t>时间的仓促及自身专业知识的不足，整篇论文肯定存在尚未发现的缺点和错误。恳请阅读此篇论文的老师、同学，多予指正，不胜感激。</w:t>
      </w:r>
    </w:p>
    <w:p w:rsidR="009545B3" w:rsidRPr="009545B3" w:rsidRDefault="009545B3" w:rsidP="009545B3">
      <w:pPr>
        <w:spacing w:line="360" w:lineRule="auto"/>
        <w:ind w:firstLineChars="225" w:firstLine="540"/>
        <w:rPr>
          <w:rFonts w:ascii="Times New Roman" w:eastAsia="宋体" w:hAnsi="Times New Roman" w:cs="Times New Roman" w:hint="eastAsia"/>
          <w:sz w:val="24"/>
          <w:szCs w:val="24"/>
        </w:rPr>
      </w:pPr>
    </w:p>
    <w:p w:rsidR="009545B3" w:rsidRPr="009545B3" w:rsidRDefault="009545B3" w:rsidP="009545B3">
      <w:pPr>
        <w:spacing w:line="360" w:lineRule="auto"/>
        <w:rPr>
          <w:rFonts w:ascii="Times New Roman" w:eastAsia="宋体" w:hAnsi="Times New Roman" w:cs="Times New Roman"/>
          <w:sz w:val="24"/>
          <w:szCs w:val="24"/>
        </w:rPr>
        <w:sectPr w:rsidR="009545B3" w:rsidRPr="009545B3" w:rsidSect="009545B3">
          <w:footerReference w:type="default" r:id="rId36"/>
          <w:pgSz w:w="11907" w:h="16840" w:code="9"/>
          <w:pgMar w:top="1418" w:right="1418" w:bottom="1418" w:left="1418" w:header="720" w:footer="720" w:gutter="0"/>
          <w:cols w:space="720"/>
        </w:sectPr>
      </w:pPr>
    </w:p>
    <w:p w:rsidR="009545B3" w:rsidRPr="009545B3" w:rsidRDefault="009545B3" w:rsidP="009545B3">
      <w:pPr>
        <w:spacing w:line="360" w:lineRule="auto"/>
        <w:rPr>
          <w:rFonts w:ascii="Times New Roman" w:eastAsia="宋体" w:hAnsi="Times New Roman" w:cs="Times New Roman" w:hint="eastAsia"/>
          <w:sz w:val="24"/>
          <w:szCs w:val="24"/>
        </w:rPr>
      </w:pPr>
    </w:p>
    <w:p w:rsidR="009545B3" w:rsidRPr="009545B3" w:rsidRDefault="009545B3" w:rsidP="009545B3">
      <w:pPr>
        <w:jc w:val="center"/>
        <w:rPr>
          <w:rFonts w:ascii="黑体" w:eastAsia="黑体" w:hAnsi="黑体" w:cs="Times New Roman"/>
          <w:sz w:val="44"/>
          <w:szCs w:val="44"/>
        </w:rPr>
      </w:pPr>
      <w:r w:rsidRPr="009545B3">
        <w:rPr>
          <w:rFonts w:ascii="黑体" w:eastAsia="黑体" w:hAnsi="黑体" w:cs="Times New Roman" w:hint="eastAsia"/>
          <w:sz w:val="44"/>
          <w:szCs w:val="44"/>
        </w:rPr>
        <w:t>大连东软信息学院</w:t>
      </w:r>
    </w:p>
    <w:p w:rsidR="009545B3" w:rsidRPr="009545B3" w:rsidRDefault="009545B3" w:rsidP="009545B3">
      <w:pPr>
        <w:jc w:val="center"/>
        <w:rPr>
          <w:rFonts w:ascii="黑体" w:eastAsia="黑体" w:hAnsi="黑体" w:cs="Times New Roman" w:hint="eastAsia"/>
          <w:sz w:val="44"/>
          <w:szCs w:val="44"/>
        </w:rPr>
      </w:pPr>
      <w:r w:rsidRPr="009545B3">
        <w:rPr>
          <w:rFonts w:ascii="黑体" w:eastAsia="黑体" w:hAnsi="黑体" w:cs="Times New Roman" w:hint="eastAsia"/>
          <w:sz w:val="44"/>
          <w:szCs w:val="44"/>
        </w:rPr>
        <w:t>毕业设计（论文）原创承诺书</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1、本人承诺：所提交的毕业设计（论文）是认真学习理解</w:t>
      </w:r>
      <w:r w:rsidRPr="009545B3">
        <w:rPr>
          <w:rFonts w:ascii="宋体" w:eastAsia="宋体" w:hAnsi="宋体" w:cs="Times New Roman" w:hint="eastAsia"/>
          <w:bCs/>
          <w:sz w:val="28"/>
          <w:szCs w:val="28"/>
        </w:rPr>
        <w:t>学校的《毕业设计（论文）工作规范</w:t>
      </w:r>
      <w:r w:rsidRPr="009545B3">
        <w:rPr>
          <w:rFonts w:ascii="宋体" w:eastAsia="宋体" w:hAnsi="宋体" w:cs="Times New Roman" w:hint="eastAsia"/>
          <w:sz w:val="28"/>
          <w:szCs w:val="28"/>
        </w:rPr>
        <w:t>》后，在教师的指导下，独立地完成了任务书中规定的内容，不弄虚作假，不抄袭别人的工作内容。</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2、本人在毕业设计（论文）中引用他人的观点和研究成果，均在文中加以注释或以参考文献形式列出，对本文的研究工作做出重要贡献的个人和集体均已在文中注明。</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3、在毕业设计（论文）中对侵犯任何方面知识产权的行为，由本人承担相应的法律责任。</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rsidR="009545B3" w:rsidRPr="009545B3" w:rsidRDefault="009545B3" w:rsidP="009545B3">
      <w:pPr>
        <w:spacing w:line="300" w:lineRule="auto"/>
        <w:ind w:firstLineChars="200" w:firstLine="560"/>
        <w:rPr>
          <w:rFonts w:ascii="宋体" w:eastAsia="宋体" w:hAnsi="宋体" w:cs="Times New Roman" w:hint="eastAsia"/>
          <w:sz w:val="28"/>
          <w:szCs w:val="28"/>
        </w:rPr>
      </w:pPr>
      <w:r w:rsidRPr="009545B3">
        <w:rPr>
          <w:rFonts w:ascii="宋体" w:eastAsia="宋体" w:hAnsi="宋体" w:cs="Times New Roman" w:hint="eastAsia"/>
          <w:sz w:val="28"/>
          <w:szCs w:val="28"/>
        </w:rPr>
        <w:t>以上承诺的法律结果、不能正常毕业及其他不可预见的后果由学生本人承担！</w:t>
      </w:r>
    </w:p>
    <w:p w:rsidR="009545B3" w:rsidRPr="009545B3" w:rsidRDefault="009545B3" w:rsidP="009545B3">
      <w:pPr>
        <w:ind w:firstLineChars="200" w:firstLine="640"/>
        <w:rPr>
          <w:rFonts w:ascii="宋体" w:eastAsia="宋体" w:hAnsi="宋体" w:cs="Times New Roman" w:hint="eastAsia"/>
          <w:sz w:val="32"/>
          <w:szCs w:val="32"/>
        </w:rPr>
      </w:pPr>
    </w:p>
    <w:p w:rsidR="009545B3" w:rsidRPr="009545B3" w:rsidRDefault="009545B3" w:rsidP="009545B3">
      <w:pPr>
        <w:wordWrap w:val="0"/>
        <w:autoSpaceDE w:val="0"/>
        <w:autoSpaceDN w:val="0"/>
        <w:adjustRightInd w:val="0"/>
        <w:ind w:right="567"/>
        <w:jc w:val="right"/>
        <w:rPr>
          <w:rFonts w:ascii="黑体" w:eastAsia="黑体" w:hAnsi="黑体" w:cs="微软雅黑" w:hint="eastAsia"/>
          <w:kern w:val="0"/>
          <w:sz w:val="30"/>
          <w:szCs w:val="30"/>
        </w:rPr>
      </w:pPr>
      <w:r w:rsidRPr="009545B3">
        <w:rPr>
          <w:rFonts w:ascii="黑体" w:eastAsia="黑体" w:hAnsi="黑体" w:cs="微软雅黑" w:hint="eastAsia"/>
          <w:kern w:val="0"/>
          <w:sz w:val="30"/>
          <w:szCs w:val="30"/>
        </w:rPr>
        <w:t xml:space="preserve">学生本人签字：               </w:t>
      </w:r>
    </w:p>
    <w:p w:rsidR="009545B3" w:rsidRPr="009545B3" w:rsidRDefault="009545B3" w:rsidP="009545B3">
      <w:pPr>
        <w:autoSpaceDE w:val="0"/>
        <w:autoSpaceDN w:val="0"/>
        <w:adjustRightInd w:val="0"/>
        <w:ind w:right="567"/>
        <w:jc w:val="right"/>
        <w:rPr>
          <w:rFonts w:ascii="黑体" w:eastAsia="黑体" w:hAnsi="黑体" w:cs="微软雅黑" w:hint="eastAsia"/>
          <w:kern w:val="0"/>
          <w:sz w:val="30"/>
          <w:szCs w:val="30"/>
        </w:rPr>
      </w:pPr>
    </w:p>
    <w:p w:rsidR="009545B3" w:rsidRPr="009545B3" w:rsidRDefault="009545B3" w:rsidP="009545B3">
      <w:pPr>
        <w:wordWrap w:val="0"/>
        <w:autoSpaceDE w:val="0"/>
        <w:autoSpaceDN w:val="0"/>
        <w:adjustRightInd w:val="0"/>
        <w:ind w:right="567"/>
        <w:jc w:val="right"/>
        <w:rPr>
          <w:rFonts w:ascii="黑体" w:eastAsia="黑体" w:hAnsi="黑体" w:cs="微软雅黑" w:hint="eastAsia"/>
          <w:kern w:val="0"/>
          <w:sz w:val="30"/>
          <w:szCs w:val="30"/>
        </w:rPr>
      </w:pPr>
      <w:r w:rsidRPr="009545B3">
        <w:rPr>
          <w:rFonts w:ascii="黑体" w:eastAsia="黑体" w:hAnsi="黑体" w:cs="微软雅黑" w:hint="eastAsia"/>
          <w:kern w:val="0"/>
          <w:sz w:val="30"/>
          <w:szCs w:val="30"/>
        </w:rPr>
        <w:t xml:space="preserve">    年       月      日</w:t>
      </w:r>
    </w:p>
    <w:p w:rsidR="00C36897" w:rsidRPr="009545B3" w:rsidRDefault="00C36897">
      <w:pPr>
        <w:rPr>
          <w:rFonts w:hint="eastAsia"/>
        </w:rPr>
      </w:pPr>
    </w:p>
    <w:sectPr w:rsidR="00C36897" w:rsidRPr="009545B3" w:rsidSect="009545B3">
      <w:headerReference w:type="default" r:id="rId37"/>
      <w:footerReference w:type="default" r:id="rId38"/>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B73" w:rsidRDefault="00D82B73" w:rsidP="009545B3">
      <w:r>
        <w:separator/>
      </w:r>
    </w:p>
  </w:endnote>
  <w:endnote w:type="continuationSeparator" w:id="0">
    <w:p w:rsidR="00D82B73" w:rsidRDefault="00D82B73" w:rsidP="0095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Default="009545B3">
    <w:pPr>
      <w:pStyle w:val="a5"/>
      <w:jc w:val="center"/>
    </w:pPr>
    <w:r>
      <w:fldChar w:fldCharType="begin"/>
    </w:r>
    <w:r>
      <w:instrText xml:space="preserve"> PAGE   \* MERGEFORMAT </w:instrText>
    </w:r>
    <w:r>
      <w:fldChar w:fldCharType="separate"/>
    </w:r>
    <w:r w:rsidR="00327482" w:rsidRPr="00327482">
      <w:rPr>
        <w:noProof/>
        <w:lang w:val="zh-CN"/>
      </w:rPr>
      <w:t>I</w:t>
    </w:r>
    <w:r>
      <w:fldChar w:fldCharType="end"/>
    </w:r>
  </w:p>
  <w:p w:rsidR="009545B3" w:rsidRDefault="009545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Default="009545B3">
    <w:pPr>
      <w:pStyle w:val="a5"/>
      <w:jc w:val="center"/>
    </w:pPr>
    <w:r>
      <w:fldChar w:fldCharType="begin"/>
    </w:r>
    <w:r>
      <w:instrText xml:space="preserve"> PAGE   \* MERGEFORMAT </w:instrText>
    </w:r>
    <w:r>
      <w:fldChar w:fldCharType="separate"/>
    </w:r>
    <w:r w:rsidR="00327482" w:rsidRPr="00327482">
      <w:rPr>
        <w:noProof/>
        <w:lang w:val="zh-CN"/>
      </w:rPr>
      <w:t>III</w:t>
    </w:r>
    <w:r>
      <w:fldChar w:fldCharType="end"/>
    </w:r>
  </w:p>
  <w:p w:rsidR="009545B3" w:rsidRDefault="009545B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Default="009545B3">
    <w:pPr>
      <w:pStyle w:val="a5"/>
      <w:jc w:val="center"/>
    </w:pPr>
    <w:r>
      <w:t>-</w:t>
    </w:r>
    <w:r>
      <w:fldChar w:fldCharType="begin"/>
    </w:r>
    <w:r>
      <w:instrText xml:space="preserve"> PAGE   \* MERGEFORMAT </w:instrText>
    </w:r>
    <w:r>
      <w:fldChar w:fldCharType="separate"/>
    </w:r>
    <w:r w:rsidR="00327482" w:rsidRPr="00327482">
      <w:rPr>
        <w:noProof/>
        <w:lang w:val="zh-CN"/>
      </w:rPr>
      <w:t>16</w:t>
    </w:r>
    <w:r>
      <w:fldChar w:fldCharType="end"/>
    </w:r>
    <w:r>
      <w:t>-</w:t>
    </w:r>
  </w:p>
  <w:p w:rsidR="009545B3" w:rsidRDefault="009545B3">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F67299" w:rsidRDefault="009545B3" w:rsidP="009545B3">
    <w:pPr>
      <w:pStyle w:val="a5"/>
      <w:jc w:val="center"/>
    </w:pPr>
    <w:r>
      <w:rPr>
        <w:rStyle w:val="a8"/>
        <w:rFonts w:hint="eastAsia"/>
      </w:rPr>
      <w:t>-</w:t>
    </w:r>
    <w:r w:rsidRPr="00F67299">
      <w:rPr>
        <w:rStyle w:val="a8"/>
      </w:rPr>
      <w:fldChar w:fldCharType="begin"/>
    </w:r>
    <w:r w:rsidRPr="00F67299">
      <w:rPr>
        <w:rStyle w:val="a8"/>
      </w:rPr>
      <w:instrText xml:space="preserve"> PAGE </w:instrText>
    </w:r>
    <w:r w:rsidRPr="00F67299">
      <w:rPr>
        <w:rStyle w:val="a8"/>
      </w:rPr>
      <w:fldChar w:fldCharType="separate"/>
    </w:r>
    <w:r w:rsidR="00327482">
      <w:rPr>
        <w:rStyle w:val="a8"/>
        <w:noProof/>
      </w:rPr>
      <w:t>29</w:t>
    </w:r>
    <w:r w:rsidRPr="00F67299">
      <w:rPr>
        <w:rStyle w:val="a8"/>
      </w:rPr>
      <w:fldChar w:fldCharType="end"/>
    </w:r>
    <w:r>
      <w:rPr>
        <w:rStyle w:val="a8"/>
        <w:rFonts w:hint="eastAsia"/>
      </w:rPr>
      <w:t>-</w:t>
    </w:r>
  </w:p>
  <w:p w:rsidR="009545B3" w:rsidRPr="00CF4D00" w:rsidRDefault="009545B3" w:rsidP="009545B3">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CF4D00" w:rsidRDefault="009545B3" w:rsidP="009545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B73" w:rsidRDefault="00D82B73" w:rsidP="009545B3">
      <w:r>
        <w:separator/>
      </w:r>
    </w:p>
  </w:footnote>
  <w:footnote w:type="continuationSeparator" w:id="0">
    <w:p w:rsidR="00D82B73" w:rsidRDefault="00D82B73" w:rsidP="00954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846459" w:rsidRDefault="009545B3" w:rsidP="009545B3">
    <w:pPr>
      <w:pStyle w:val="a3"/>
      <w:rPr>
        <w:rFonts w:hint="eastAsia"/>
      </w:rPr>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9545B3" w:rsidRDefault="009545B3" w:rsidP="009545B3">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846459" w:rsidRDefault="009545B3" w:rsidP="009545B3">
    <w:pPr>
      <w:pStyle w:val="a3"/>
      <w:rPr>
        <w:rFonts w:hint="eastAsia"/>
      </w:rPr>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846459" w:rsidRDefault="009545B3" w:rsidP="009545B3">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CF4D00" w:rsidRDefault="009545B3" w:rsidP="009545B3">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CF4D00" w:rsidRDefault="009545B3" w:rsidP="009545B3">
    <w:pPr>
      <w:pStyle w:val="a3"/>
    </w:pPr>
    <w:r>
      <w:rPr>
        <w:rFonts w:hint="eastAsia"/>
      </w:rPr>
      <w:t>大连</w:t>
    </w:r>
    <w:r w:rsidRPr="00846459">
      <w:rPr>
        <w:rFonts w:hint="eastAsia"/>
      </w:rPr>
      <w:t>东软信息学院毕业设计（</w:t>
    </w:r>
    <w:r w:rsidRPr="00846459">
      <w:rPr>
        <w:rFonts w:hint="eastAsia"/>
      </w:rPr>
      <w:t>论文）</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CF4D00" w:rsidRDefault="009545B3" w:rsidP="009545B3">
    <w:pPr>
      <w:pStyle w:val="a3"/>
    </w:pPr>
    <w:r>
      <w:rPr>
        <w:rFonts w:hint="eastAsia"/>
      </w:rPr>
      <w:t>大连</w:t>
    </w:r>
    <w:r w:rsidRPr="00846459">
      <w:rPr>
        <w:rFonts w:hint="eastAsia"/>
      </w:rPr>
      <w:t>东软信息学院毕业设计（</w:t>
    </w:r>
    <w:r w:rsidRPr="00846459">
      <w:rPr>
        <w:rFonts w:hint="eastAsia"/>
      </w:rPr>
      <w:t>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3" w:rsidRPr="0086565D" w:rsidRDefault="009545B3" w:rsidP="009545B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15:restartNumberingAfterBreak="0">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4" w15:restartNumberingAfterBreak="0">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8"/>
  </w:num>
  <w:num w:numId="3">
    <w:abstractNumId w:val="9"/>
  </w:num>
  <w:num w:numId="4">
    <w:abstractNumId w:val="11"/>
  </w:num>
  <w:num w:numId="5">
    <w:abstractNumId w:val="13"/>
  </w:num>
  <w:num w:numId="6">
    <w:abstractNumId w:val="7"/>
  </w:num>
  <w:num w:numId="7">
    <w:abstractNumId w:val="0"/>
  </w:num>
  <w:num w:numId="8">
    <w:abstractNumId w:val="5"/>
  </w:num>
  <w:num w:numId="9">
    <w:abstractNumId w:val="14"/>
  </w:num>
  <w:num w:numId="10">
    <w:abstractNumId w:val="15"/>
  </w:num>
  <w:num w:numId="11">
    <w:abstractNumId w:val="16"/>
  </w:num>
  <w:num w:numId="12">
    <w:abstractNumId w:val="3"/>
  </w:num>
  <w:num w:numId="13">
    <w:abstractNumId w:val="1"/>
  </w:num>
  <w:num w:numId="14">
    <w:abstractNumId w:val="12"/>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B3"/>
    <w:rsid w:val="00327482"/>
    <w:rsid w:val="009545B3"/>
    <w:rsid w:val="00C36897"/>
    <w:rsid w:val="00D8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595B"/>
  <w15:chartTrackingRefBased/>
  <w15:docId w15:val="{177BF2C5-1789-4849-B168-7133F7AE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545B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9545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5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545B3"/>
    <w:rPr>
      <w:rFonts w:ascii="Times New Roman" w:eastAsia="宋体" w:hAnsi="Times New Roman" w:cs="Times New Roman"/>
      <w:b/>
      <w:bCs/>
      <w:kern w:val="44"/>
      <w:sz w:val="44"/>
      <w:szCs w:val="44"/>
    </w:rPr>
  </w:style>
  <w:style w:type="paragraph" w:styleId="a3">
    <w:name w:val="header"/>
    <w:basedOn w:val="a"/>
    <w:link w:val="Char0"/>
    <w:autoRedefine/>
    <w:uiPriority w:val="99"/>
    <w:rsid w:val="009545B3"/>
    <w:pPr>
      <w:pBdr>
        <w:bottom w:val="single" w:sz="6" w:space="1" w:color="auto"/>
      </w:pBdr>
      <w:snapToGrid w:val="0"/>
      <w:jc w:val="center"/>
    </w:pPr>
    <w:rPr>
      <w:rFonts w:ascii="宋体" w:eastAsia="宋体" w:hAnsi="宋体" w:cs="Times New Roman"/>
      <w:color w:val="000000"/>
      <w:szCs w:val="21"/>
    </w:rPr>
  </w:style>
  <w:style w:type="character" w:customStyle="1" w:styleId="a4">
    <w:name w:val="页眉 字符"/>
    <w:basedOn w:val="a0"/>
    <w:uiPriority w:val="99"/>
    <w:semiHidden/>
    <w:rsid w:val="009545B3"/>
    <w:rPr>
      <w:sz w:val="18"/>
      <w:szCs w:val="18"/>
    </w:rPr>
  </w:style>
  <w:style w:type="paragraph" w:styleId="a5">
    <w:name w:val="footer"/>
    <w:basedOn w:val="a"/>
    <w:link w:val="Char1"/>
    <w:uiPriority w:val="99"/>
    <w:rsid w:val="009545B3"/>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uiPriority w:val="99"/>
    <w:semiHidden/>
    <w:rsid w:val="009545B3"/>
    <w:rPr>
      <w:sz w:val="18"/>
      <w:szCs w:val="18"/>
    </w:rPr>
  </w:style>
  <w:style w:type="character" w:customStyle="1" w:styleId="Char1">
    <w:name w:val="页脚 Char"/>
    <w:basedOn w:val="a0"/>
    <w:link w:val="a5"/>
    <w:uiPriority w:val="99"/>
    <w:rsid w:val="009545B3"/>
    <w:rPr>
      <w:rFonts w:ascii="Times New Roman" w:eastAsia="宋体" w:hAnsi="Times New Roman" w:cs="Times New Roman"/>
      <w:sz w:val="18"/>
      <w:szCs w:val="18"/>
    </w:rPr>
  </w:style>
  <w:style w:type="character" w:customStyle="1" w:styleId="Char0">
    <w:name w:val="页眉 Char"/>
    <w:link w:val="a3"/>
    <w:uiPriority w:val="99"/>
    <w:rsid w:val="009545B3"/>
    <w:rPr>
      <w:rFonts w:ascii="宋体" w:eastAsia="宋体" w:hAnsi="宋体" w:cs="Times New Roman"/>
      <w:color w:val="000000"/>
      <w:szCs w:val="21"/>
    </w:rPr>
  </w:style>
  <w:style w:type="paragraph" w:customStyle="1" w:styleId="a7">
    <w:name w:val="我的正文"/>
    <w:basedOn w:val="a"/>
    <w:link w:val="Char2"/>
    <w:qFormat/>
    <w:rsid w:val="009545B3"/>
    <w:pPr>
      <w:spacing w:line="360" w:lineRule="auto"/>
      <w:ind w:firstLine="482"/>
    </w:pPr>
    <w:rPr>
      <w:rFonts w:ascii="宋体" w:eastAsia="宋体" w:hAnsi="宋体" w:cs="Times New Roman"/>
      <w:sz w:val="24"/>
      <w:szCs w:val="24"/>
      <w:lang w:val="x-none" w:eastAsia="x-none"/>
    </w:rPr>
  </w:style>
  <w:style w:type="character" w:customStyle="1" w:styleId="Char2">
    <w:name w:val="我的正文 Char"/>
    <w:link w:val="a7"/>
    <w:rsid w:val="009545B3"/>
    <w:rPr>
      <w:rFonts w:ascii="宋体" w:eastAsia="宋体" w:hAnsi="宋体" w:cs="Times New Roman"/>
      <w:sz w:val="24"/>
      <w:szCs w:val="24"/>
      <w:lang w:val="x-none" w:eastAsia="x-none"/>
    </w:rPr>
  </w:style>
  <w:style w:type="character" w:customStyle="1" w:styleId="20">
    <w:name w:val="标题 2 字符"/>
    <w:basedOn w:val="a0"/>
    <w:link w:val="2"/>
    <w:uiPriority w:val="9"/>
    <w:semiHidden/>
    <w:rsid w:val="009545B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545B3"/>
    <w:rPr>
      <w:b/>
      <w:bCs/>
      <w:sz w:val="32"/>
      <w:szCs w:val="32"/>
    </w:rPr>
  </w:style>
  <w:style w:type="numbering" w:customStyle="1" w:styleId="11">
    <w:name w:val="无列表1"/>
    <w:next w:val="a2"/>
    <w:semiHidden/>
    <w:rsid w:val="009545B3"/>
  </w:style>
  <w:style w:type="character" w:styleId="a8">
    <w:name w:val="page number"/>
    <w:basedOn w:val="a0"/>
    <w:rsid w:val="009545B3"/>
    <w:rPr>
      <w:rFonts w:ascii="Tahoma" w:eastAsia="宋体" w:hAnsi="Tahoma"/>
      <w:color w:val="000000"/>
      <w:kern w:val="2"/>
      <w:sz w:val="18"/>
      <w:szCs w:val="18"/>
      <w:lang w:val="en-US" w:eastAsia="zh-CN" w:bidi="ar-SA"/>
    </w:rPr>
  </w:style>
  <w:style w:type="paragraph" w:styleId="a9">
    <w:name w:val="Date"/>
    <w:basedOn w:val="a"/>
    <w:next w:val="a"/>
    <w:link w:val="aa"/>
    <w:rsid w:val="009545B3"/>
    <w:pPr>
      <w:ind w:leftChars="2500" w:left="100"/>
    </w:pPr>
    <w:rPr>
      <w:rFonts w:ascii="Times New Roman" w:eastAsia="宋体" w:hAnsi="Times New Roman" w:cs="Times New Roman"/>
      <w:szCs w:val="24"/>
    </w:rPr>
  </w:style>
  <w:style w:type="character" w:customStyle="1" w:styleId="aa">
    <w:name w:val="日期 字符"/>
    <w:basedOn w:val="a0"/>
    <w:link w:val="a9"/>
    <w:rsid w:val="009545B3"/>
    <w:rPr>
      <w:rFonts w:ascii="Times New Roman" w:eastAsia="宋体" w:hAnsi="Times New Roman" w:cs="Times New Roman"/>
      <w:szCs w:val="24"/>
    </w:rPr>
  </w:style>
  <w:style w:type="paragraph" w:styleId="ab">
    <w:name w:val="Document Map"/>
    <w:basedOn w:val="a"/>
    <w:link w:val="ac"/>
    <w:semiHidden/>
    <w:rsid w:val="009545B3"/>
    <w:pPr>
      <w:shd w:val="clear" w:color="auto" w:fill="000080"/>
    </w:pPr>
    <w:rPr>
      <w:rFonts w:ascii="Times New Roman" w:eastAsia="宋体" w:hAnsi="Times New Roman" w:cs="Times New Roman"/>
      <w:szCs w:val="24"/>
    </w:rPr>
  </w:style>
  <w:style w:type="character" w:customStyle="1" w:styleId="ac">
    <w:name w:val="文档结构图 字符"/>
    <w:basedOn w:val="a0"/>
    <w:link w:val="ab"/>
    <w:semiHidden/>
    <w:rsid w:val="009545B3"/>
    <w:rPr>
      <w:rFonts w:ascii="Times New Roman" w:eastAsia="宋体" w:hAnsi="Times New Roman" w:cs="Times New Roman"/>
      <w:szCs w:val="24"/>
      <w:shd w:val="clear" w:color="auto" w:fill="000080"/>
    </w:rPr>
  </w:style>
  <w:style w:type="paragraph" w:customStyle="1" w:styleId="2Char">
    <w:name w:val="正文缩进2字符 Char"/>
    <w:basedOn w:val="a"/>
    <w:rsid w:val="009545B3"/>
    <w:pPr>
      <w:ind w:firstLineChars="200" w:firstLine="200"/>
    </w:pPr>
    <w:rPr>
      <w:rFonts w:ascii="Times New Roman" w:eastAsia="宋体" w:hAnsi="Times New Roman" w:cs="Times New Roman"/>
      <w:szCs w:val="24"/>
    </w:rPr>
  </w:style>
  <w:style w:type="character" w:customStyle="1" w:styleId="2CharChar">
    <w:name w:val="正文缩进2字符 Char Char"/>
    <w:rsid w:val="009545B3"/>
    <w:rPr>
      <w:rFonts w:ascii="Tahoma" w:eastAsia="宋体" w:hAnsi="Tahoma"/>
      <w:color w:val="000000"/>
      <w:kern w:val="2"/>
      <w:sz w:val="21"/>
      <w:szCs w:val="24"/>
      <w:lang w:val="en-US" w:eastAsia="zh-CN" w:bidi="ar-SA"/>
    </w:rPr>
  </w:style>
  <w:style w:type="paragraph" w:styleId="12">
    <w:name w:val="toc 1"/>
    <w:basedOn w:val="a"/>
    <w:next w:val="a"/>
    <w:autoRedefine/>
    <w:uiPriority w:val="39"/>
    <w:rsid w:val="009545B3"/>
    <w:pPr>
      <w:tabs>
        <w:tab w:val="right" w:leader="dot" w:pos="9062"/>
      </w:tabs>
      <w:spacing w:line="360" w:lineRule="auto"/>
      <w:jc w:val="left"/>
    </w:pPr>
    <w:rPr>
      <w:rFonts w:ascii="Times New Roman" w:eastAsia="黑体" w:hAnsi="Times New Roman" w:cs="Times New Roman"/>
      <w:bCs/>
      <w:caps/>
      <w:noProof/>
      <w:sz w:val="32"/>
      <w:szCs w:val="20"/>
    </w:rPr>
  </w:style>
  <w:style w:type="character" w:styleId="ad">
    <w:name w:val="Hyperlink"/>
    <w:rsid w:val="009545B3"/>
    <w:rPr>
      <w:rFonts w:ascii="Tahoma" w:eastAsia="宋体" w:hAnsi="Tahoma"/>
      <w:color w:val="0000FF"/>
      <w:kern w:val="2"/>
      <w:sz w:val="18"/>
      <w:szCs w:val="18"/>
      <w:u w:val="single"/>
      <w:lang w:val="en-US" w:eastAsia="zh-CN" w:bidi="ar-SA"/>
    </w:rPr>
  </w:style>
  <w:style w:type="paragraph" w:styleId="21">
    <w:name w:val="toc 2"/>
    <w:basedOn w:val="a"/>
    <w:next w:val="a"/>
    <w:autoRedefine/>
    <w:uiPriority w:val="39"/>
    <w:rsid w:val="009545B3"/>
    <w:pPr>
      <w:tabs>
        <w:tab w:val="right" w:leader="dot" w:pos="9061"/>
      </w:tabs>
      <w:spacing w:line="360" w:lineRule="auto"/>
      <w:jc w:val="left"/>
    </w:pPr>
    <w:rPr>
      <w:rFonts w:ascii="Times New Roman" w:eastAsia="宋体" w:hAnsi="Times New Roman" w:cs="Times New Roman"/>
      <w:smallCaps/>
      <w:sz w:val="28"/>
      <w:szCs w:val="20"/>
    </w:rPr>
  </w:style>
  <w:style w:type="paragraph" w:styleId="31">
    <w:name w:val="toc 3"/>
    <w:basedOn w:val="a"/>
    <w:next w:val="a"/>
    <w:autoRedefine/>
    <w:uiPriority w:val="39"/>
    <w:qFormat/>
    <w:rsid w:val="009545B3"/>
    <w:pPr>
      <w:tabs>
        <w:tab w:val="right" w:leader="dot" w:pos="9062"/>
      </w:tabs>
      <w:spacing w:line="360" w:lineRule="auto"/>
      <w:ind w:firstLineChars="200" w:firstLine="200"/>
      <w:jc w:val="left"/>
    </w:pPr>
    <w:rPr>
      <w:rFonts w:ascii="Times New Roman" w:eastAsia="黑体" w:hAnsi="Times New Roman" w:cs="Times New Roman"/>
      <w:iCs/>
      <w:noProof/>
      <w:sz w:val="24"/>
      <w:szCs w:val="20"/>
    </w:rPr>
  </w:style>
  <w:style w:type="paragraph" w:styleId="4">
    <w:name w:val="toc 4"/>
    <w:basedOn w:val="a"/>
    <w:next w:val="a"/>
    <w:autoRedefine/>
    <w:semiHidden/>
    <w:rsid w:val="009545B3"/>
    <w:pPr>
      <w:ind w:left="630"/>
      <w:jc w:val="left"/>
    </w:pPr>
    <w:rPr>
      <w:rFonts w:ascii="Times New Roman" w:eastAsia="宋体" w:hAnsi="Times New Roman" w:cs="Times New Roman"/>
      <w:sz w:val="18"/>
      <w:szCs w:val="18"/>
    </w:rPr>
  </w:style>
  <w:style w:type="paragraph" w:styleId="5">
    <w:name w:val="toc 5"/>
    <w:basedOn w:val="a"/>
    <w:next w:val="a"/>
    <w:autoRedefine/>
    <w:semiHidden/>
    <w:rsid w:val="009545B3"/>
    <w:pPr>
      <w:ind w:left="840"/>
      <w:jc w:val="left"/>
    </w:pPr>
    <w:rPr>
      <w:rFonts w:ascii="Times New Roman" w:eastAsia="宋体" w:hAnsi="Times New Roman" w:cs="Times New Roman"/>
      <w:sz w:val="18"/>
      <w:szCs w:val="18"/>
    </w:rPr>
  </w:style>
  <w:style w:type="paragraph" w:styleId="6">
    <w:name w:val="toc 6"/>
    <w:basedOn w:val="a"/>
    <w:next w:val="a"/>
    <w:autoRedefine/>
    <w:semiHidden/>
    <w:rsid w:val="009545B3"/>
    <w:pPr>
      <w:ind w:left="1050"/>
      <w:jc w:val="left"/>
    </w:pPr>
    <w:rPr>
      <w:rFonts w:ascii="Times New Roman" w:eastAsia="宋体" w:hAnsi="Times New Roman" w:cs="Times New Roman"/>
      <w:sz w:val="18"/>
      <w:szCs w:val="18"/>
    </w:rPr>
  </w:style>
  <w:style w:type="paragraph" w:styleId="7">
    <w:name w:val="toc 7"/>
    <w:basedOn w:val="a"/>
    <w:next w:val="a"/>
    <w:autoRedefine/>
    <w:semiHidden/>
    <w:rsid w:val="009545B3"/>
    <w:pPr>
      <w:ind w:left="1260"/>
      <w:jc w:val="left"/>
    </w:pPr>
    <w:rPr>
      <w:rFonts w:ascii="Times New Roman" w:eastAsia="宋体" w:hAnsi="Times New Roman" w:cs="Times New Roman"/>
      <w:sz w:val="18"/>
      <w:szCs w:val="18"/>
    </w:rPr>
  </w:style>
  <w:style w:type="paragraph" w:styleId="8">
    <w:name w:val="toc 8"/>
    <w:basedOn w:val="a"/>
    <w:next w:val="a"/>
    <w:autoRedefine/>
    <w:semiHidden/>
    <w:rsid w:val="009545B3"/>
    <w:pPr>
      <w:ind w:left="1470"/>
      <w:jc w:val="left"/>
    </w:pPr>
    <w:rPr>
      <w:rFonts w:ascii="Times New Roman" w:eastAsia="宋体" w:hAnsi="Times New Roman" w:cs="Times New Roman"/>
      <w:sz w:val="18"/>
      <w:szCs w:val="18"/>
    </w:rPr>
  </w:style>
  <w:style w:type="paragraph" w:styleId="9">
    <w:name w:val="toc 9"/>
    <w:basedOn w:val="a"/>
    <w:next w:val="a"/>
    <w:autoRedefine/>
    <w:semiHidden/>
    <w:rsid w:val="009545B3"/>
    <w:pPr>
      <w:ind w:left="1680"/>
      <w:jc w:val="left"/>
    </w:pPr>
    <w:rPr>
      <w:rFonts w:ascii="Times New Roman" w:eastAsia="宋体" w:hAnsi="Times New Roman" w:cs="Times New Roman"/>
      <w:sz w:val="18"/>
      <w:szCs w:val="18"/>
    </w:rPr>
  </w:style>
  <w:style w:type="paragraph" w:styleId="ae">
    <w:name w:val="Body Text"/>
    <w:basedOn w:val="a"/>
    <w:link w:val="af"/>
    <w:rsid w:val="009545B3"/>
    <w:pPr>
      <w:spacing w:line="300" w:lineRule="auto"/>
      <w:ind w:firstLineChars="200" w:firstLine="200"/>
      <w:jc w:val="left"/>
    </w:pPr>
    <w:rPr>
      <w:rFonts w:ascii="Times New Roman" w:eastAsia="宋体" w:hAnsi="Times New Roman" w:cs="Times New Roman"/>
      <w:sz w:val="24"/>
      <w:szCs w:val="24"/>
    </w:rPr>
  </w:style>
  <w:style w:type="character" w:customStyle="1" w:styleId="af">
    <w:name w:val="正文文本 字符"/>
    <w:basedOn w:val="a0"/>
    <w:link w:val="ae"/>
    <w:rsid w:val="009545B3"/>
    <w:rPr>
      <w:rFonts w:ascii="Times New Roman" w:eastAsia="宋体" w:hAnsi="Times New Roman" w:cs="Times New Roman"/>
      <w:sz w:val="24"/>
      <w:szCs w:val="24"/>
    </w:rPr>
  </w:style>
  <w:style w:type="paragraph" w:customStyle="1" w:styleId="af0">
    <w:name w:val="图文字"/>
    <w:basedOn w:val="a"/>
    <w:rsid w:val="009545B3"/>
    <w:rPr>
      <w:rFonts w:ascii="Times New Roman" w:eastAsia="宋体" w:hAnsi="Times New Roman" w:cs="Times New Roman"/>
      <w:sz w:val="18"/>
      <w:szCs w:val="24"/>
    </w:rPr>
  </w:style>
  <w:style w:type="paragraph" w:styleId="af1">
    <w:name w:val="Body Text First Indent"/>
    <w:basedOn w:val="ae"/>
    <w:link w:val="af2"/>
    <w:rsid w:val="009545B3"/>
    <w:pPr>
      <w:spacing w:after="120" w:line="240" w:lineRule="auto"/>
      <w:ind w:firstLineChars="100" w:firstLine="420"/>
      <w:jc w:val="both"/>
    </w:pPr>
    <w:rPr>
      <w:sz w:val="21"/>
    </w:rPr>
  </w:style>
  <w:style w:type="character" w:customStyle="1" w:styleId="af2">
    <w:name w:val="正文首行缩进 字符"/>
    <w:basedOn w:val="af"/>
    <w:link w:val="af1"/>
    <w:rsid w:val="009545B3"/>
    <w:rPr>
      <w:rFonts w:ascii="Times New Roman" w:eastAsia="宋体" w:hAnsi="Times New Roman" w:cs="Times New Roman"/>
      <w:sz w:val="24"/>
      <w:szCs w:val="24"/>
    </w:rPr>
  </w:style>
  <w:style w:type="paragraph" w:customStyle="1" w:styleId="Char">
    <w:name w:val=" Char"/>
    <w:basedOn w:val="a"/>
    <w:rsid w:val="009545B3"/>
    <w:pPr>
      <w:numPr>
        <w:numId w:val="5"/>
      </w:numPr>
      <w:ind w:left="284"/>
    </w:pPr>
    <w:rPr>
      <w:rFonts w:ascii="Tahoma" w:eastAsia="宋体" w:hAnsi="Tahoma" w:cs="Times New Roman"/>
      <w:color w:val="000000"/>
      <w:sz w:val="18"/>
      <w:szCs w:val="18"/>
    </w:rPr>
  </w:style>
  <w:style w:type="character" w:styleId="af3">
    <w:name w:val="annotation reference"/>
    <w:rsid w:val="009545B3"/>
    <w:rPr>
      <w:rFonts w:ascii="Tahoma" w:eastAsia="宋体" w:hAnsi="Tahoma"/>
      <w:color w:val="000000"/>
      <w:kern w:val="2"/>
      <w:sz w:val="21"/>
      <w:szCs w:val="21"/>
      <w:lang w:val="en-US" w:eastAsia="zh-CN" w:bidi="ar-SA"/>
    </w:rPr>
  </w:style>
  <w:style w:type="paragraph" w:styleId="af4">
    <w:name w:val="annotation text"/>
    <w:basedOn w:val="a"/>
    <w:link w:val="Char3"/>
    <w:rsid w:val="009545B3"/>
    <w:pPr>
      <w:jc w:val="left"/>
    </w:pPr>
    <w:rPr>
      <w:rFonts w:ascii="Times New Roman" w:eastAsia="宋体" w:hAnsi="Times New Roman" w:cs="Times New Roman"/>
      <w:szCs w:val="24"/>
      <w:lang w:val="x-none" w:eastAsia="x-none"/>
    </w:rPr>
  </w:style>
  <w:style w:type="character" w:customStyle="1" w:styleId="af5">
    <w:name w:val="批注文字 字符"/>
    <w:basedOn w:val="a0"/>
    <w:uiPriority w:val="99"/>
    <w:semiHidden/>
    <w:rsid w:val="009545B3"/>
  </w:style>
  <w:style w:type="paragraph" w:styleId="af6">
    <w:name w:val="annotation subject"/>
    <w:basedOn w:val="af4"/>
    <w:next w:val="af4"/>
    <w:link w:val="af7"/>
    <w:semiHidden/>
    <w:rsid w:val="009545B3"/>
    <w:rPr>
      <w:b/>
      <w:bCs/>
    </w:rPr>
  </w:style>
  <w:style w:type="character" w:customStyle="1" w:styleId="af7">
    <w:name w:val="批注主题 字符"/>
    <w:basedOn w:val="af5"/>
    <w:link w:val="af6"/>
    <w:semiHidden/>
    <w:rsid w:val="009545B3"/>
    <w:rPr>
      <w:rFonts w:ascii="Times New Roman" w:eastAsia="宋体" w:hAnsi="Times New Roman" w:cs="Times New Roman"/>
      <w:b/>
      <w:bCs/>
      <w:szCs w:val="24"/>
      <w:lang w:val="x-none" w:eastAsia="x-none"/>
    </w:rPr>
  </w:style>
  <w:style w:type="paragraph" w:styleId="af8">
    <w:name w:val="Balloon Text"/>
    <w:basedOn w:val="a"/>
    <w:link w:val="af9"/>
    <w:semiHidden/>
    <w:rsid w:val="009545B3"/>
    <w:rPr>
      <w:rFonts w:ascii="Times New Roman" w:eastAsia="宋体" w:hAnsi="Times New Roman" w:cs="Times New Roman"/>
      <w:sz w:val="18"/>
      <w:szCs w:val="18"/>
    </w:rPr>
  </w:style>
  <w:style w:type="character" w:customStyle="1" w:styleId="af9">
    <w:name w:val="批注框文本 字符"/>
    <w:basedOn w:val="a0"/>
    <w:link w:val="af8"/>
    <w:semiHidden/>
    <w:rsid w:val="009545B3"/>
    <w:rPr>
      <w:rFonts w:ascii="Times New Roman" w:eastAsia="宋体" w:hAnsi="Times New Roman" w:cs="Times New Roman"/>
      <w:sz w:val="18"/>
      <w:szCs w:val="18"/>
    </w:rPr>
  </w:style>
  <w:style w:type="character" w:styleId="afa">
    <w:name w:val="FollowedHyperlink"/>
    <w:rsid w:val="009545B3"/>
    <w:rPr>
      <w:rFonts w:ascii="Tahoma" w:eastAsia="宋体" w:hAnsi="Tahoma"/>
      <w:color w:val="000000"/>
      <w:kern w:val="2"/>
      <w:sz w:val="18"/>
      <w:szCs w:val="18"/>
      <w:u w:val="single"/>
      <w:lang w:val="en-US" w:eastAsia="zh-CN" w:bidi="ar-SA"/>
    </w:rPr>
  </w:style>
  <w:style w:type="table" w:styleId="afb">
    <w:name w:val="Table Grid"/>
    <w:basedOn w:val="a1"/>
    <w:rsid w:val="009545B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c">
    <w:name w:val="表头"/>
    <w:basedOn w:val="a"/>
    <w:link w:val="Char4"/>
    <w:qFormat/>
    <w:rsid w:val="009545B3"/>
    <w:pPr>
      <w:adjustRightInd w:val="0"/>
      <w:snapToGrid w:val="0"/>
      <w:spacing w:beforeLines="50" w:before="156" w:afterLines="50" w:after="156"/>
      <w:jc w:val="center"/>
    </w:pPr>
    <w:rPr>
      <w:rFonts w:ascii="黑体" w:eastAsia="黑体" w:hAnsi="Times New Roman" w:cs="Times New Roman"/>
      <w:noProof/>
      <w:sz w:val="24"/>
      <w:szCs w:val="24"/>
      <w:lang w:val="x-none" w:eastAsia="x-none"/>
    </w:rPr>
  </w:style>
  <w:style w:type="character" w:customStyle="1" w:styleId="Char4">
    <w:name w:val="表头 Char"/>
    <w:link w:val="afc"/>
    <w:rsid w:val="009545B3"/>
    <w:rPr>
      <w:rFonts w:ascii="黑体" w:eastAsia="黑体" w:hAnsi="Times New Roman" w:cs="Times New Roman"/>
      <w:noProof/>
      <w:sz w:val="24"/>
      <w:szCs w:val="24"/>
      <w:lang w:val="x-none" w:eastAsia="x-none"/>
    </w:rPr>
  </w:style>
  <w:style w:type="paragraph" w:styleId="afd">
    <w:name w:val="Body Text Indent"/>
    <w:basedOn w:val="a"/>
    <w:link w:val="Char5"/>
    <w:rsid w:val="009545B3"/>
    <w:pPr>
      <w:spacing w:after="120"/>
      <w:ind w:leftChars="200" w:left="420"/>
    </w:pPr>
    <w:rPr>
      <w:rFonts w:ascii="Tahoma" w:eastAsia="宋体" w:hAnsi="Tahoma" w:cs="Times New Roman"/>
      <w:color w:val="000000"/>
      <w:szCs w:val="24"/>
    </w:rPr>
  </w:style>
  <w:style w:type="character" w:customStyle="1" w:styleId="afe">
    <w:name w:val="正文文本缩进 字符"/>
    <w:basedOn w:val="a0"/>
    <w:uiPriority w:val="99"/>
    <w:semiHidden/>
    <w:rsid w:val="009545B3"/>
  </w:style>
  <w:style w:type="character" w:customStyle="1" w:styleId="Char5">
    <w:name w:val="正文文本缩进 Char"/>
    <w:link w:val="afd"/>
    <w:rsid w:val="009545B3"/>
    <w:rPr>
      <w:rFonts w:ascii="Tahoma" w:eastAsia="宋体" w:hAnsi="Tahoma" w:cs="Times New Roman"/>
      <w:color w:val="000000"/>
      <w:szCs w:val="24"/>
    </w:rPr>
  </w:style>
  <w:style w:type="paragraph" w:styleId="aff">
    <w:name w:val="caption"/>
    <w:basedOn w:val="a"/>
    <w:next w:val="a"/>
    <w:unhideWhenUsed/>
    <w:qFormat/>
    <w:rsid w:val="009545B3"/>
    <w:pPr>
      <w:spacing w:before="152" w:after="160"/>
    </w:pPr>
    <w:rPr>
      <w:rFonts w:ascii="Arial" w:eastAsia="黑体" w:hAnsi="Arial" w:cs="Arial"/>
      <w:sz w:val="20"/>
      <w:szCs w:val="20"/>
    </w:rPr>
  </w:style>
  <w:style w:type="paragraph" w:customStyle="1" w:styleId="aff0">
    <w:name w:val="我的文"/>
    <w:basedOn w:val="a"/>
    <w:rsid w:val="009545B3"/>
    <w:pPr>
      <w:spacing w:line="400" w:lineRule="exact"/>
      <w:ind w:firstLineChars="200" w:firstLine="480"/>
    </w:pPr>
    <w:rPr>
      <w:rFonts w:ascii="宋体" w:eastAsia="宋体" w:hAnsi="宋体" w:cs="Times New Roman"/>
      <w:sz w:val="24"/>
      <w:szCs w:val="24"/>
    </w:rPr>
  </w:style>
  <w:style w:type="paragraph" w:customStyle="1" w:styleId="aff1">
    <w:name w:val="文本正文"/>
    <w:basedOn w:val="a"/>
    <w:rsid w:val="009545B3"/>
    <w:pPr>
      <w:spacing w:line="360" w:lineRule="auto"/>
      <w:ind w:firstLineChars="200" w:firstLine="200"/>
    </w:pPr>
    <w:rPr>
      <w:rFonts w:ascii="Times New Roman" w:eastAsia="宋体" w:hAnsi="Times New Roman" w:cs="Times New Roman"/>
      <w:sz w:val="24"/>
      <w:szCs w:val="24"/>
    </w:rPr>
  </w:style>
  <w:style w:type="paragraph" w:styleId="22">
    <w:name w:val="Body Text Indent 2"/>
    <w:basedOn w:val="a"/>
    <w:link w:val="2Char0"/>
    <w:rsid w:val="009545B3"/>
    <w:pPr>
      <w:spacing w:after="120" w:line="480" w:lineRule="auto"/>
      <w:ind w:leftChars="200" w:left="420"/>
    </w:pPr>
    <w:rPr>
      <w:rFonts w:ascii="Tahoma" w:eastAsia="宋体" w:hAnsi="Tahoma" w:cs="Times New Roman"/>
      <w:color w:val="000000"/>
      <w:szCs w:val="24"/>
    </w:rPr>
  </w:style>
  <w:style w:type="character" w:customStyle="1" w:styleId="23">
    <w:name w:val="正文文本缩进 2 字符"/>
    <w:basedOn w:val="a0"/>
    <w:uiPriority w:val="99"/>
    <w:semiHidden/>
    <w:rsid w:val="009545B3"/>
  </w:style>
  <w:style w:type="character" w:customStyle="1" w:styleId="2Char0">
    <w:name w:val="正文文本缩进 2 Char"/>
    <w:link w:val="22"/>
    <w:rsid w:val="009545B3"/>
    <w:rPr>
      <w:rFonts w:ascii="Tahoma" w:eastAsia="宋体" w:hAnsi="Tahoma" w:cs="Times New Roman"/>
      <w:color w:val="000000"/>
      <w:szCs w:val="24"/>
    </w:rPr>
  </w:style>
  <w:style w:type="paragraph" w:customStyle="1" w:styleId="reader-word-layer">
    <w:name w:val="reader-word-layer"/>
    <w:basedOn w:val="a"/>
    <w:rsid w:val="009545B3"/>
    <w:pPr>
      <w:widowControl/>
      <w:spacing w:before="100" w:beforeAutospacing="1" w:after="100" w:afterAutospacing="1"/>
      <w:jc w:val="left"/>
    </w:pPr>
    <w:rPr>
      <w:rFonts w:ascii="宋体" w:eastAsia="宋体" w:hAnsi="宋体" w:cs="宋体"/>
      <w:kern w:val="0"/>
      <w:sz w:val="24"/>
      <w:szCs w:val="24"/>
    </w:rPr>
  </w:style>
  <w:style w:type="paragraph" w:customStyle="1" w:styleId="13">
    <w:name w:val="表内容1"/>
    <w:basedOn w:val="a"/>
    <w:rsid w:val="009545B3"/>
    <w:pPr>
      <w:spacing w:line="60" w:lineRule="auto"/>
      <w:jc w:val="left"/>
    </w:pPr>
    <w:rPr>
      <w:rFonts w:ascii="Times New Roman" w:eastAsia="宋体" w:hAnsi="Times New Roman" w:cs="宋体"/>
      <w:sz w:val="28"/>
      <w:szCs w:val="20"/>
    </w:rPr>
  </w:style>
  <w:style w:type="paragraph" w:styleId="aff2">
    <w:name w:val="Normal Indent"/>
    <w:basedOn w:val="a"/>
    <w:rsid w:val="009545B3"/>
    <w:pPr>
      <w:spacing w:line="360" w:lineRule="auto"/>
    </w:pPr>
    <w:rPr>
      <w:rFonts w:ascii="Times New Roman" w:eastAsia="宋体" w:hAnsi="Times New Roman" w:cs="Times New Roman"/>
      <w:szCs w:val="20"/>
    </w:rPr>
  </w:style>
  <w:style w:type="character" w:customStyle="1" w:styleId="Char3">
    <w:name w:val="批注文字 Char"/>
    <w:link w:val="af4"/>
    <w:rsid w:val="009545B3"/>
    <w:rPr>
      <w:rFonts w:ascii="Times New Roman" w:eastAsia="宋体" w:hAnsi="Times New Roman" w:cs="Times New Roman"/>
      <w:szCs w:val="24"/>
      <w:lang w:val="x-none" w:eastAsia="x-none"/>
    </w:rPr>
  </w:style>
  <w:style w:type="paragraph" w:customStyle="1" w:styleId="Default">
    <w:name w:val="Default"/>
    <w:rsid w:val="009545B3"/>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9545B3"/>
  </w:style>
  <w:style w:type="paragraph" w:customStyle="1" w:styleId="Normal">
    <w:name w:val="Normal"/>
    <w:rsid w:val="009545B3"/>
    <w:pPr>
      <w:jc w:val="both"/>
    </w:pPr>
    <w:rPr>
      <w:rFonts w:ascii="Times New Roman" w:eastAsia="宋体" w:hAnsi="Times New Roman" w:cs="Times New Roman"/>
      <w:szCs w:val="21"/>
    </w:rPr>
  </w:style>
  <w:style w:type="paragraph" w:customStyle="1" w:styleId="14">
    <w:name w:val="正文缩进1"/>
    <w:basedOn w:val="a"/>
    <w:rsid w:val="009545B3"/>
    <w:pPr>
      <w:spacing w:line="360" w:lineRule="auto"/>
    </w:pPr>
    <w:rPr>
      <w:rFonts w:ascii="Times New Roman" w:eastAsia="Arial Unicode MS" w:hAnsi="Times New Roman" w:cs="Arial Unicode MS"/>
      <w:color w:val="000000"/>
      <w:szCs w:val="21"/>
      <w:u w:color="000000"/>
    </w:rPr>
  </w:style>
  <w:style w:type="paragraph" w:customStyle="1" w:styleId="Aff3">
    <w:name w:val="正文 A"/>
    <w:basedOn w:val="a"/>
    <w:rsid w:val="009545B3"/>
    <w:rPr>
      <w:rFonts w:ascii="Arial Unicode MS" w:eastAsia="Arial Unicode MS" w:hAnsi="Arial Unicode MS" w:cs="Arial Unicode MS"/>
      <w:color w:val="000000"/>
      <w:szCs w:val="21"/>
      <w:u w:color="000000"/>
    </w:rPr>
  </w:style>
  <w:style w:type="paragraph" w:customStyle="1" w:styleId="310">
    <w:name w:val="标题 31"/>
    <w:basedOn w:val="a"/>
    <w:next w:val="Aff3"/>
    <w:rsid w:val="009545B3"/>
    <w:pPr>
      <w:keepNext/>
      <w:keepLines/>
      <w:jc w:val="left"/>
      <w:outlineLvl w:val="2"/>
    </w:pPr>
    <w:rPr>
      <w:rFonts w:ascii="Times New Roman" w:eastAsia="宋体" w:hAnsi="Times New Roman" w:cs="Times New Roman"/>
      <w:b/>
      <w:bCs/>
      <w:color w:val="000000"/>
      <w:sz w:val="28"/>
      <w:szCs w:val="28"/>
      <w:u w:color="000000"/>
    </w:rPr>
  </w:style>
  <w:style w:type="paragraph" w:customStyle="1" w:styleId="210">
    <w:name w:val="标题 21"/>
    <w:basedOn w:val="a"/>
    <w:next w:val="Aff3"/>
    <w:rsid w:val="009545B3"/>
    <w:pPr>
      <w:keepNext/>
      <w:keepLines/>
      <w:jc w:val="left"/>
      <w:outlineLvl w:val="1"/>
    </w:pPr>
    <w:rPr>
      <w:rFonts w:ascii="黑体" w:eastAsia="黑体" w:hAnsi="黑体" w:cs="宋体"/>
      <w:b/>
      <w:bCs/>
      <w:color w:val="000000"/>
      <w:sz w:val="32"/>
      <w:szCs w:val="32"/>
      <w:u w:color="000000"/>
    </w:rPr>
  </w:style>
  <w:style w:type="paragraph" w:styleId="HTML">
    <w:name w:val="HTML Preformatted"/>
    <w:basedOn w:val="a"/>
    <w:link w:val="HTMLChar"/>
    <w:uiPriority w:val="99"/>
    <w:unhideWhenUsed/>
    <w:rsid w:val="009545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uiPriority w:val="99"/>
    <w:semiHidden/>
    <w:rsid w:val="009545B3"/>
    <w:rPr>
      <w:rFonts w:ascii="Courier New" w:hAnsi="Courier New" w:cs="Courier New"/>
      <w:sz w:val="20"/>
      <w:szCs w:val="20"/>
    </w:rPr>
  </w:style>
  <w:style w:type="character" w:customStyle="1" w:styleId="HTMLChar">
    <w:name w:val="HTML 预设格式 Char"/>
    <w:link w:val="HTML"/>
    <w:uiPriority w:val="99"/>
    <w:rsid w:val="009545B3"/>
    <w:rPr>
      <w:rFonts w:ascii="宋体" w:eastAsia="宋体" w:hAnsi="宋体" w:cs="宋体"/>
      <w:kern w:val="0"/>
      <w:sz w:val="24"/>
      <w:szCs w:val="24"/>
    </w:rPr>
  </w:style>
  <w:style w:type="character" w:customStyle="1" w:styleId="description">
    <w:name w:val="description"/>
    <w:rsid w:val="0095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baidu.com/s?wd=%E6%B5%8B%E8%AF%95%E7%94%A8%E4%BE%8B&amp;tn=SE_PcZhidaonwhc_ngpagmjz&amp;rsv_dl=gh_pc_zhidao" TargetMode="External"/><Relationship Id="rId26" Type="http://schemas.openxmlformats.org/officeDocument/2006/relationships/header" Target="header4.xm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5.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image" Target="media/image16.png"/><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3120</Words>
  <Characters>17789</Characters>
  <Application>Microsoft Office Word</Application>
  <DocSecurity>0</DocSecurity>
  <Lines>148</Lines>
  <Paragraphs>41</Paragraphs>
  <ScaleCrop>false</ScaleCrop>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939673442@qq.com</dc:creator>
  <cp:keywords/>
  <dc:description/>
  <cp:lastModifiedBy>939673442@qq.com</cp:lastModifiedBy>
  <cp:revision>1</cp:revision>
  <dcterms:created xsi:type="dcterms:W3CDTF">2020-04-26T04:59:00Z</dcterms:created>
  <dcterms:modified xsi:type="dcterms:W3CDTF">2020-04-26T05:15:00Z</dcterms:modified>
</cp:coreProperties>
</file>