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F3181" w14:textId="77777777" w:rsidR="0022148F" w:rsidRPr="006D489C" w:rsidRDefault="0022148F" w:rsidP="0022148F">
      <w:pPr>
        <w:spacing w:after="100" w:afterAutospacing="1"/>
        <w:jc w:val="center"/>
        <w:rPr>
          <w:rFonts w:ascii="黑体" w:eastAsia="黑体" w:hAnsi="黑体"/>
          <w:b/>
          <w:color w:val="000000"/>
          <w:sz w:val="48"/>
          <w:szCs w:val="48"/>
        </w:rPr>
      </w:pPr>
      <w:r w:rsidRPr="006D5A71">
        <w:rPr>
          <w:rFonts w:ascii="黑体" w:eastAsia="黑体" w:hAnsi="黑体" w:hint="eastAsia"/>
          <w:color w:val="000000"/>
          <w:sz w:val="48"/>
          <w:szCs w:val="48"/>
        </w:rPr>
        <w:t>大连东软信息学院</w:t>
      </w:r>
    </w:p>
    <w:p w14:paraId="3D2AEA8C" w14:textId="77777777" w:rsidR="0022148F" w:rsidRPr="006D489C" w:rsidRDefault="0022148F" w:rsidP="0022148F">
      <w:pPr>
        <w:jc w:val="center"/>
        <w:rPr>
          <w:rFonts w:ascii="黑体" w:eastAsia="黑体" w:hAnsi="黑体"/>
          <w:b/>
          <w:sz w:val="52"/>
          <w:szCs w:val="52"/>
        </w:rPr>
      </w:pPr>
      <w:r w:rsidRPr="006D489C">
        <w:rPr>
          <w:rFonts w:ascii="黑体" w:eastAsia="黑体" w:hAnsi="黑体" w:hint="eastAsia"/>
          <w:b/>
          <w:sz w:val="52"/>
          <w:szCs w:val="52"/>
        </w:rPr>
        <w:t>毕业设计（论文）</w:t>
      </w:r>
    </w:p>
    <w:p w14:paraId="3274C32E" w14:textId="77777777" w:rsidR="0022148F" w:rsidRDefault="0022148F" w:rsidP="0022148F">
      <w:pPr>
        <w:widowControl/>
        <w:tabs>
          <w:tab w:val="left" w:pos="377"/>
        </w:tabs>
        <w:spacing w:line="300" w:lineRule="auto"/>
        <w:jc w:val="center"/>
        <w:rPr>
          <w:rFonts w:ascii="黑体" w:eastAsia="黑体" w:hAnsi="黑体"/>
          <w:b/>
          <w:kern w:val="0"/>
          <w:sz w:val="44"/>
          <w:szCs w:val="44"/>
          <w:lang w:bidi="en-US"/>
        </w:rPr>
      </w:pPr>
    </w:p>
    <w:p w14:paraId="4470946D" w14:textId="2CF1CF2A" w:rsidR="0022148F" w:rsidRDefault="0022148F" w:rsidP="0022148F">
      <w:pPr>
        <w:widowControl/>
        <w:tabs>
          <w:tab w:val="left" w:pos="377"/>
        </w:tabs>
        <w:spacing w:line="300" w:lineRule="auto"/>
        <w:jc w:val="center"/>
        <w:rPr>
          <w:rFonts w:ascii="黑体" w:eastAsia="黑体" w:hAnsi="黑体"/>
          <w:b/>
          <w:kern w:val="0"/>
          <w:sz w:val="44"/>
          <w:szCs w:val="44"/>
          <w:lang w:bidi="en-US"/>
        </w:rPr>
      </w:pPr>
      <w:r>
        <w:rPr>
          <w:b/>
          <w:bCs/>
          <w:noProof/>
          <w:color w:val="000080"/>
          <w:sz w:val="32"/>
          <w:szCs w:val="32"/>
        </w:rPr>
        <mc:AlternateContent>
          <mc:Choice Requires="wps">
            <w:drawing>
              <wp:anchor distT="0" distB="0" distL="114300" distR="114300" simplePos="0" relativeHeight="251659264" behindDoc="0" locked="0" layoutInCell="1" allowOverlap="1" wp14:anchorId="17C5EC1E" wp14:editId="0F7C41B7">
                <wp:simplePos x="0" y="0"/>
                <wp:positionH relativeFrom="column">
                  <wp:posOffset>67310</wp:posOffset>
                </wp:positionH>
                <wp:positionV relativeFrom="paragraph">
                  <wp:posOffset>321945</wp:posOffset>
                </wp:positionV>
                <wp:extent cx="5666740" cy="2072005"/>
                <wp:effectExtent l="0" t="0" r="4445" b="4445"/>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6740" cy="2072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EDD87F" w14:textId="583CF573" w:rsidR="00CA0717" w:rsidRDefault="00CA0717" w:rsidP="0022148F">
                            <w:pPr>
                              <w:adjustRightInd w:val="0"/>
                              <w:snapToGrid w:val="0"/>
                              <w:spacing w:line="360" w:lineRule="auto"/>
                              <w:jc w:val="center"/>
                              <w:rPr>
                                <w:rFonts w:eastAsia="黑体"/>
                                <w:b/>
                                <w:color w:val="0000CC"/>
                                <w:sz w:val="32"/>
                                <w:szCs w:val="32"/>
                              </w:rPr>
                            </w:pPr>
                            <w:r w:rsidRPr="00697A51">
                              <w:rPr>
                                <w:b/>
                                <w:sz w:val="32"/>
                                <w:szCs w:val="32"/>
                              </w:rPr>
                              <w:t>论文题目</w:t>
                            </w:r>
                            <w:r w:rsidRPr="00697A51">
                              <w:rPr>
                                <w:rFonts w:hint="eastAsia"/>
                                <w:sz w:val="32"/>
                                <w:szCs w:val="32"/>
                              </w:rPr>
                              <w:t>：</w:t>
                            </w:r>
                            <w:r>
                              <w:rPr>
                                <w:rFonts w:eastAsia="黑体" w:hint="eastAsia"/>
                                <w:b/>
                                <w:color w:val="0000CC"/>
                                <w:sz w:val="32"/>
                                <w:szCs w:val="32"/>
                              </w:rPr>
                              <w:t>基于</w:t>
                            </w:r>
                            <w:r>
                              <w:rPr>
                                <w:rFonts w:eastAsia="黑体"/>
                                <w:b/>
                                <w:color w:val="0000CC"/>
                                <w:sz w:val="32"/>
                                <w:szCs w:val="32"/>
                              </w:rPr>
                              <w:t>医疗</w:t>
                            </w:r>
                            <w:r>
                              <w:rPr>
                                <w:rFonts w:eastAsia="黑体" w:hint="eastAsia"/>
                                <w:b/>
                                <w:color w:val="0000CC"/>
                                <w:sz w:val="32"/>
                                <w:szCs w:val="32"/>
                              </w:rPr>
                              <w:t>咨询系统</w:t>
                            </w:r>
                            <w:r w:rsidRPr="00697A51">
                              <w:rPr>
                                <w:rFonts w:eastAsia="黑体"/>
                                <w:b/>
                                <w:color w:val="0000CC"/>
                                <w:sz w:val="32"/>
                                <w:szCs w:val="32"/>
                              </w:rPr>
                              <w:t>的</w:t>
                            </w:r>
                          </w:p>
                          <w:p w14:paraId="609737BB" w14:textId="77777777" w:rsidR="00CA0717" w:rsidRPr="005434D8" w:rsidRDefault="00CA0717" w:rsidP="0022148F">
                            <w:pPr>
                              <w:adjustRightInd w:val="0"/>
                              <w:snapToGrid w:val="0"/>
                              <w:spacing w:line="360" w:lineRule="auto"/>
                              <w:jc w:val="center"/>
                              <w:rPr>
                                <w:rFonts w:eastAsia="黑体"/>
                                <w:b/>
                                <w:color w:val="0000CC"/>
                                <w:sz w:val="32"/>
                                <w:szCs w:val="32"/>
                              </w:rPr>
                            </w:pPr>
                            <w:r w:rsidRPr="00697A51">
                              <w:rPr>
                                <w:rFonts w:eastAsia="黑体"/>
                                <w:b/>
                                <w:color w:val="0000CC"/>
                                <w:sz w:val="32"/>
                                <w:szCs w:val="32"/>
                              </w:rPr>
                              <w:t>设计与实现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C5EC1E" id="矩形 29" o:spid="_x0000_s1026" style="position:absolute;left:0;text-align:left;margin-left:5.3pt;margin-top:25.35pt;width:446.2pt;height:16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" filled="f" stroked="f">
                <v:textbox>
                  <w:txbxContent>
                    <w:p w14:paraId="15EDD87F" w14:textId="583CF573" w:rsidR="00775999" w:rsidRDefault="00775999" w:rsidP="0022148F">
                      <w:pPr>
                        <w:adjustRightInd w:val="0"/>
                        <w:snapToGrid w:val="0"/>
                        <w:spacing w:line="360" w:lineRule="auto"/>
                        <w:jc w:val="center"/>
                        <w:rPr>
                          <w:rFonts w:eastAsia="黑体"/>
                          <w:b/>
                          <w:color w:val="0000CC"/>
                          <w:sz w:val="32"/>
                          <w:szCs w:val="32"/>
                        </w:rPr>
                      </w:pPr>
                      <w:r w:rsidRPr="00697A51">
                        <w:rPr>
                          <w:b/>
                          <w:sz w:val="32"/>
                          <w:szCs w:val="32"/>
                        </w:rPr>
                        <w:t>论文题目</w:t>
                      </w:r>
                      <w:r w:rsidRPr="00697A51">
                        <w:rPr>
                          <w:rFonts w:hint="eastAsia"/>
                          <w:sz w:val="32"/>
                          <w:szCs w:val="32"/>
                        </w:rPr>
                        <w:t>：</w:t>
                      </w:r>
                      <w:r>
                        <w:rPr>
                          <w:rFonts w:eastAsia="黑体" w:hint="eastAsia"/>
                          <w:b/>
                          <w:color w:val="0000CC"/>
                          <w:sz w:val="32"/>
                          <w:szCs w:val="32"/>
                        </w:rPr>
                        <w:t>基于</w:t>
                      </w:r>
                      <w:r>
                        <w:rPr>
                          <w:rFonts w:eastAsia="黑体"/>
                          <w:b/>
                          <w:color w:val="0000CC"/>
                          <w:sz w:val="32"/>
                          <w:szCs w:val="32"/>
                        </w:rPr>
                        <w:t>医疗</w:t>
                      </w:r>
                      <w:r>
                        <w:rPr>
                          <w:rFonts w:eastAsia="黑体" w:hint="eastAsia"/>
                          <w:b/>
                          <w:color w:val="0000CC"/>
                          <w:sz w:val="32"/>
                          <w:szCs w:val="32"/>
                        </w:rPr>
                        <w:t>咨询系统</w:t>
                      </w:r>
                      <w:r w:rsidRPr="00697A51">
                        <w:rPr>
                          <w:rFonts w:eastAsia="黑体"/>
                          <w:b/>
                          <w:color w:val="0000CC"/>
                          <w:sz w:val="32"/>
                          <w:szCs w:val="32"/>
                        </w:rPr>
                        <w:t>的</w:t>
                      </w:r>
                    </w:p>
                    <w:p w14:paraId="609737BB" w14:textId="77777777" w:rsidR="00775999" w:rsidRPr="005434D8" w:rsidRDefault="00775999" w:rsidP="0022148F">
                      <w:pPr>
                        <w:adjustRightInd w:val="0"/>
                        <w:snapToGrid w:val="0"/>
                        <w:spacing w:line="360" w:lineRule="auto"/>
                        <w:jc w:val="center"/>
                        <w:rPr>
                          <w:rFonts w:eastAsia="黑体"/>
                          <w:b/>
                          <w:color w:val="0000CC"/>
                          <w:sz w:val="32"/>
                          <w:szCs w:val="32"/>
                        </w:rPr>
                      </w:pPr>
                      <w:r w:rsidRPr="00697A51">
                        <w:rPr>
                          <w:rFonts w:eastAsia="黑体"/>
                          <w:b/>
                          <w:color w:val="0000CC"/>
                          <w:sz w:val="32"/>
                          <w:szCs w:val="32"/>
                        </w:rPr>
                        <w:t>设计与实现</w:t>
                      </w:r>
                    </w:p>
                  </w:txbxContent>
                </v:textbox>
              </v:rect>
            </w:pict>
          </mc:Fallback>
        </mc:AlternateContent>
      </w:r>
    </w:p>
    <w:p w14:paraId="2DFAF5D6" w14:textId="77777777" w:rsidR="0022148F" w:rsidRDefault="0022148F" w:rsidP="0022148F">
      <w:pPr>
        <w:widowControl/>
        <w:tabs>
          <w:tab w:val="left" w:pos="377"/>
        </w:tabs>
        <w:spacing w:line="300" w:lineRule="auto"/>
        <w:jc w:val="center"/>
        <w:rPr>
          <w:rFonts w:ascii="黑体" w:eastAsia="黑体" w:hAnsi="黑体"/>
          <w:b/>
          <w:kern w:val="0"/>
          <w:sz w:val="44"/>
          <w:szCs w:val="44"/>
          <w:lang w:bidi="en-US"/>
        </w:rPr>
      </w:pPr>
    </w:p>
    <w:p w14:paraId="0FB5DD39" w14:textId="77777777" w:rsidR="0022148F" w:rsidRDefault="0022148F" w:rsidP="0022148F">
      <w:pPr>
        <w:jc w:val="center"/>
        <w:rPr>
          <w:b/>
          <w:sz w:val="32"/>
          <w:szCs w:val="32"/>
        </w:rPr>
      </w:pPr>
    </w:p>
    <w:p w14:paraId="4EF49C50" w14:textId="77777777" w:rsidR="0022148F" w:rsidRDefault="0022148F" w:rsidP="0022148F">
      <w:pPr>
        <w:jc w:val="center"/>
        <w:rPr>
          <w:b/>
          <w:sz w:val="32"/>
          <w:szCs w:val="32"/>
        </w:rPr>
      </w:pPr>
    </w:p>
    <w:p w14:paraId="191D8347" w14:textId="77777777" w:rsidR="0022148F" w:rsidRDefault="0022148F" w:rsidP="0022148F">
      <w:pPr>
        <w:jc w:val="center"/>
        <w:rPr>
          <w:b/>
          <w:sz w:val="32"/>
          <w:szCs w:val="32"/>
        </w:rPr>
      </w:pPr>
    </w:p>
    <w:p w14:paraId="1C4208F2" w14:textId="77777777" w:rsidR="0022148F" w:rsidRDefault="0022148F" w:rsidP="0022148F">
      <w:pPr>
        <w:jc w:val="center"/>
        <w:rPr>
          <w:b/>
          <w:sz w:val="32"/>
          <w:szCs w:val="32"/>
        </w:rPr>
      </w:pPr>
    </w:p>
    <w:p w14:paraId="2C5DF0B3" w14:textId="77777777" w:rsidR="0022148F" w:rsidRDefault="0022148F" w:rsidP="0022148F">
      <w:pPr>
        <w:jc w:val="center"/>
        <w:rPr>
          <w:b/>
          <w:sz w:val="32"/>
          <w:szCs w:val="32"/>
        </w:rPr>
      </w:pPr>
    </w:p>
    <w:p w14:paraId="2AE7D321" w14:textId="77777777" w:rsidR="0022148F" w:rsidRPr="00921D27" w:rsidRDefault="0022148F" w:rsidP="0022148F">
      <w:pPr>
        <w:jc w:val="center"/>
        <w:rPr>
          <w:b/>
          <w:sz w:val="32"/>
          <w:szCs w:val="32"/>
        </w:rPr>
      </w:pPr>
    </w:p>
    <w:p w14:paraId="1A9B5323" w14:textId="77777777" w:rsidR="0022148F" w:rsidRDefault="0022148F" w:rsidP="0022148F">
      <w:pPr>
        <w:adjustRightInd w:val="0"/>
        <w:snapToGrid w:val="0"/>
        <w:spacing w:afterLines="100" w:after="240"/>
        <w:jc w:val="center"/>
        <w:rPr>
          <w:rFonts w:eastAsia="黑体"/>
          <w:sz w:val="28"/>
          <w:szCs w:val="28"/>
        </w:rPr>
      </w:pPr>
    </w:p>
    <w:tbl>
      <w:tblPr>
        <w:tblW w:w="0" w:type="auto"/>
        <w:jc w:val="center"/>
        <w:tblLook w:val="04A0" w:firstRow="1" w:lastRow="0" w:firstColumn="1" w:lastColumn="0" w:noHBand="0" w:noVBand="1"/>
      </w:tblPr>
      <w:tblGrid>
        <w:gridCol w:w="1775"/>
        <w:gridCol w:w="5068"/>
      </w:tblGrid>
      <w:tr w:rsidR="0022148F" w:rsidRPr="00A15C2C" w14:paraId="6E8F93F8" w14:textId="77777777" w:rsidTr="004B220A">
        <w:trPr>
          <w:jc w:val="center"/>
        </w:trPr>
        <w:tc>
          <w:tcPr>
            <w:tcW w:w="1775" w:type="dxa"/>
          </w:tcPr>
          <w:p w14:paraId="53D11764" w14:textId="77777777" w:rsidR="0022148F" w:rsidRPr="00A15C2C" w:rsidRDefault="0022148F" w:rsidP="004B220A">
            <w:pPr>
              <w:spacing w:line="360" w:lineRule="auto"/>
              <w:rPr>
                <w:b/>
                <w:sz w:val="32"/>
                <w:szCs w:val="32"/>
              </w:rPr>
            </w:pPr>
            <w:r>
              <w:rPr>
                <w:rFonts w:hint="eastAsia"/>
                <w:b/>
                <w:sz w:val="32"/>
                <w:szCs w:val="32"/>
              </w:rPr>
              <w:t>学</w:t>
            </w:r>
            <w:r w:rsidRPr="00A15C2C">
              <w:rPr>
                <w:rFonts w:hint="eastAsia"/>
                <w:b/>
                <w:sz w:val="32"/>
                <w:szCs w:val="32"/>
              </w:rPr>
              <w:t xml:space="preserve">    </w:t>
            </w:r>
            <w:r>
              <w:rPr>
                <w:rFonts w:hint="eastAsia"/>
                <w:b/>
                <w:sz w:val="32"/>
                <w:szCs w:val="32"/>
              </w:rPr>
              <w:t>院</w:t>
            </w:r>
            <w:r w:rsidRPr="00A15C2C">
              <w:rPr>
                <w:rFonts w:hint="eastAsia"/>
                <w:b/>
                <w:sz w:val="32"/>
                <w:szCs w:val="32"/>
              </w:rPr>
              <w:t>：</w:t>
            </w:r>
          </w:p>
        </w:tc>
        <w:tc>
          <w:tcPr>
            <w:tcW w:w="5068" w:type="dxa"/>
          </w:tcPr>
          <w:p w14:paraId="177B4194" w14:textId="61F9E324" w:rsidR="0022148F" w:rsidRPr="00A15C2C" w:rsidRDefault="0022148F" w:rsidP="004B220A">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计算机与软件学院</w:t>
            </w:r>
            <w:r w:rsidRPr="00A15C2C">
              <w:rPr>
                <w:rFonts w:hint="eastAsia"/>
                <w:sz w:val="32"/>
                <w:szCs w:val="32"/>
                <w:u w:val="single"/>
              </w:rPr>
              <w:t xml:space="preserve">                         </w:t>
            </w:r>
          </w:p>
        </w:tc>
      </w:tr>
      <w:tr w:rsidR="0022148F" w:rsidRPr="00A15C2C" w14:paraId="4B27FD9D" w14:textId="77777777" w:rsidTr="004B220A">
        <w:trPr>
          <w:jc w:val="center"/>
        </w:trPr>
        <w:tc>
          <w:tcPr>
            <w:tcW w:w="1775" w:type="dxa"/>
          </w:tcPr>
          <w:p w14:paraId="152C7CB2" w14:textId="77777777" w:rsidR="0022148F" w:rsidRPr="00A15C2C" w:rsidRDefault="0022148F" w:rsidP="004B220A">
            <w:pPr>
              <w:spacing w:line="360" w:lineRule="auto"/>
              <w:rPr>
                <w:b/>
                <w:sz w:val="32"/>
                <w:szCs w:val="32"/>
              </w:rPr>
            </w:pPr>
            <w:r w:rsidRPr="00A15C2C">
              <w:rPr>
                <w:b/>
                <w:sz w:val="32"/>
                <w:szCs w:val="32"/>
              </w:rPr>
              <w:t>专</w:t>
            </w:r>
            <w:r w:rsidRPr="00A15C2C">
              <w:rPr>
                <w:b/>
                <w:sz w:val="32"/>
                <w:szCs w:val="32"/>
              </w:rPr>
              <w:t xml:space="preserve">    </w:t>
            </w:r>
            <w:r w:rsidRPr="00A15C2C">
              <w:rPr>
                <w:b/>
                <w:sz w:val="32"/>
                <w:szCs w:val="32"/>
              </w:rPr>
              <w:t>业</w:t>
            </w:r>
            <w:r w:rsidRPr="00A15C2C">
              <w:rPr>
                <w:rFonts w:hint="eastAsia"/>
                <w:b/>
                <w:sz w:val="32"/>
                <w:szCs w:val="32"/>
              </w:rPr>
              <w:t>：</w:t>
            </w:r>
          </w:p>
        </w:tc>
        <w:tc>
          <w:tcPr>
            <w:tcW w:w="5068" w:type="dxa"/>
          </w:tcPr>
          <w:p w14:paraId="66B865D8" w14:textId="5A1414CD" w:rsidR="0022148F" w:rsidRPr="00A15C2C" w:rsidRDefault="0022148F" w:rsidP="004B220A">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软件工程</w:t>
            </w:r>
            <w:r w:rsidRPr="00A15C2C">
              <w:rPr>
                <w:rFonts w:hint="eastAsia"/>
                <w:sz w:val="32"/>
                <w:szCs w:val="32"/>
                <w:u w:val="single"/>
              </w:rPr>
              <w:t xml:space="preserve">                        </w:t>
            </w:r>
          </w:p>
        </w:tc>
      </w:tr>
      <w:tr w:rsidR="0022148F" w:rsidRPr="00A15C2C" w14:paraId="7A206917" w14:textId="77777777" w:rsidTr="004B220A">
        <w:trPr>
          <w:jc w:val="center"/>
        </w:trPr>
        <w:tc>
          <w:tcPr>
            <w:tcW w:w="1775" w:type="dxa"/>
          </w:tcPr>
          <w:p w14:paraId="58394A53" w14:textId="77777777" w:rsidR="0022148F" w:rsidRPr="00A15C2C" w:rsidRDefault="0022148F" w:rsidP="004B220A">
            <w:pPr>
              <w:spacing w:line="360" w:lineRule="auto"/>
              <w:rPr>
                <w:b/>
                <w:sz w:val="32"/>
                <w:szCs w:val="32"/>
              </w:rPr>
            </w:pPr>
            <w:r w:rsidRPr="00A15C2C">
              <w:rPr>
                <w:rFonts w:hint="eastAsia"/>
                <w:b/>
                <w:sz w:val="32"/>
                <w:szCs w:val="32"/>
              </w:rPr>
              <w:t>学生</w:t>
            </w:r>
            <w:r w:rsidRPr="00A15C2C">
              <w:rPr>
                <w:b/>
                <w:sz w:val="32"/>
                <w:szCs w:val="32"/>
              </w:rPr>
              <w:t>姓名</w:t>
            </w:r>
            <w:r w:rsidRPr="00A15C2C">
              <w:rPr>
                <w:rFonts w:hint="eastAsia"/>
                <w:b/>
                <w:sz w:val="32"/>
                <w:szCs w:val="32"/>
              </w:rPr>
              <w:t>：</w:t>
            </w:r>
          </w:p>
        </w:tc>
        <w:tc>
          <w:tcPr>
            <w:tcW w:w="5068" w:type="dxa"/>
          </w:tcPr>
          <w:p w14:paraId="28E52746" w14:textId="24004287" w:rsidR="0022148F" w:rsidRPr="00A15C2C" w:rsidRDefault="0022148F" w:rsidP="004B220A">
            <w:pPr>
              <w:spacing w:line="360" w:lineRule="auto"/>
              <w:rPr>
                <w:sz w:val="32"/>
                <w:szCs w:val="32"/>
                <w:u w:val="single"/>
              </w:rPr>
            </w:pPr>
            <w:r w:rsidRPr="00A15C2C">
              <w:rPr>
                <w:rFonts w:hint="eastAsia"/>
                <w:sz w:val="32"/>
                <w:szCs w:val="32"/>
                <w:u w:val="single"/>
              </w:rPr>
              <w:t xml:space="preserve">          </w:t>
            </w:r>
            <w:proofErr w:type="gramStart"/>
            <w:r>
              <w:rPr>
                <w:rFonts w:hint="eastAsia"/>
                <w:sz w:val="32"/>
                <w:szCs w:val="32"/>
                <w:u w:val="single"/>
              </w:rPr>
              <w:t>王亚爽</w:t>
            </w:r>
            <w:proofErr w:type="gramEnd"/>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22148F" w:rsidRPr="00A15C2C" w14:paraId="65512A8F" w14:textId="77777777" w:rsidTr="004B220A">
        <w:trPr>
          <w:jc w:val="center"/>
        </w:trPr>
        <w:tc>
          <w:tcPr>
            <w:tcW w:w="1775" w:type="dxa"/>
          </w:tcPr>
          <w:p w14:paraId="486C8E31" w14:textId="77777777" w:rsidR="0022148F" w:rsidRPr="00A15C2C" w:rsidRDefault="0022148F" w:rsidP="004B220A">
            <w:pPr>
              <w:spacing w:line="360" w:lineRule="auto"/>
              <w:rPr>
                <w:b/>
                <w:sz w:val="32"/>
                <w:szCs w:val="32"/>
              </w:rPr>
            </w:pPr>
            <w:r w:rsidRPr="00A15C2C">
              <w:rPr>
                <w:rFonts w:hint="eastAsia"/>
                <w:b/>
                <w:sz w:val="32"/>
                <w:szCs w:val="32"/>
              </w:rPr>
              <w:t>学生</w:t>
            </w:r>
            <w:r>
              <w:rPr>
                <w:rFonts w:hint="eastAsia"/>
                <w:b/>
                <w:sz w:val="32"/>
                <w:szCs w:val="32"/>
              </w:rPr>
              <w:t>学</w:t>
            </w:r>
            <w:r w:rsidRPr="00A15C2C">
              <w:rPr>
                <w:rFonts w:hint="eastAsia"/>
                <w:b/>
                <w:sz w:val="32"/>
                <w:szCs w:val="32"/>
              </w:rPr>
              <w:t>号：</w:t>
            </w:r>
          </w:p>
        </w:tc>
        <w:tc>
          <w:tcPr>
            <w:tcW w:w="5068" w:type="dxa"/>
          </w:tcPr>
          <w:p w14:paraId="0797CAF1" w14:textId="46F96379" w:rsidR="0022148F" w:rsidRPr="00A15C2C" w:rsidRDefault="0022148F" w:rsidP="004B220A">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16180600430</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22148F" w:rsidRPr="00A15C2C" w14:paraId="2EB64BD3" w14:textId="77777777" w:rsidTr="004B220A">
        <w:trPr>
          <w:jc w:val="center"/>
        </w:trPr>
        <w:tc>
          <w:tcPr>
            <w:tcW w:w="1775" w:type="dxa"/>
          </w:tcPr>
          <w:p w14:paraId="75DA93D3" w14:textId="77777777" w:rsidR="0022148F" w:rsidRPr="00A15C2C" w:rsidRDefault="0022148F" w:rsidP="004B220A">
            <w:pPr>
              <w:spacing w:line="360" w:lineRule="auto"/>
              <w:rPr>
                <w:b/>
                <w:sz w:val="32"/>
                <w:szCs w:val="32"/>
              </w:rPr>
            </w:pPr>
            <w:r w:rsidRPr="00A15C2C">
              <w:rPr>
                <w:b/>
                <w:sz w:val="32"/>
                <w:szCs w:val="32"/>
              </w:rPr>
              <w:t>指导教师</w:t>
            </w:r>
            <w:r w:rsidRPr="00A15C2C">
              <w:rPr>
                <w:rFonts w:hint="eastAsia"/>
                <w:b/>
                <w:sz w:val="32"/>
                <w:szCs w:val="32"/>
              </w:rPr>
              <w:t>：</w:t>
            </w:r>
          </w:p>
        </w:tc>
        <w:tc>
          <w:tcPr>
            <w:tcW w:w="5068" w:type="dxa"/>
          </w:tcPr>
          <w:p w14:paraId="5D660AB9" w14:textId="1A3D292B" w:rsidR="0022148F" w:rsidRPr="00A15C2C" w:rsidRDefault="0022148F" w:rsidP="004B220A">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彭志豪</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22148F" w:rsidRPr="00A15C2C" w14:paraId="4CB0E27A" w14:textId="77777777" w:rsidTr="004B220A">
        <w:trPr>
          <w:jc w:val="center"/>
        </w:trPr>
        <w:tc>
          <w:tcPr>
            <w:tcW w:w="1775" w:type="dxa"/>
          </w:tcPr>
          <w:p w14:paraId="2287B7B8" w14:textId="77777777" w:rsidR="0022148F" w:rsidRPr="00A15C2C" w:rsidRDefault="0022148F" w:rsidP="004B220A">
            <w:pPr>
              <w:spacing w:line="360" w:lineRule="auto"/>
              <w:rPr>
                <w:b/>
                <w:sz w:val="32"/>
                <w:szCs w:val="32"/>
              </w:rPr>
            </w:pPr>
            <w:r>
              <w:rPr>
                <w:rFonts w:hint="eastAsia"/>
                <w:b/>
                <w:sz w:val="32"/>
                <w:szCs w:val="32"/>
              </w:rPr>
              <w:t>导师职称：</w:t>
            </w:r>
          </w:p>
        </w:tc>
        <w:tc>
          <w:tcPr>
            <w:tcW w:w="5068" w:type="dxa"/>
          </w:tcPr>
          <w:p w14:paraId="4B9FCE0F" w14:textId="03BB20F7" w:rsidR="0022148F" w:rsidRPr="00A15C2C" w:rsidRDefault="0022148F" w:rsidP="004B220A">
            <w:pPr>
              <w:spacing w:line="360" w:lineRule="auto"/>
              <w:rPr>
                <w:sz w:val="32"/>
                <w:szCs w:val="32"/>
                <w:u w:val="single"/>
              </w:rPr>
            </w:pP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r>
              <w:rPr>
                <w:rFonts w:hint="eastAsia"/>
                <w:sz w:val="32"/>
                <w:szCs w:val="32"/>
                <w:u w:val="single"/>
              </w:rPr>
              <w:t>副教授</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r w:rsidR="0022148F" w:rsidRPr="00A15C2C" w14:paraId="0E982560" w14:textId="77777777" w:rsidTr="004B220A">
        <w:trPr>
          <w:jc w:val="center"/>
        </w:trPr>
        <w:tc>
          <w:tcPr>
            <w:tcW w:w="1775" w:type="dxa"/>
          </w:tcPr>
          <w:p w14:paraId="38ED31AC" w14:textId="77777777" w:rsidR="0022148F" w:rsidRPr="00A15C2C" w:rsidRDefault="0022148F" w:rsidP="004B220A">
            <w:pPr>
              <w:spacing w:line="360" w:lineRule="auto"/>
              <w:rPr>
                <w:b/>
                <w:sz w:val="32"/>
                <w:szCs w:val="32"/>
              </w:rPr>
            </w:pPr>
            <w:r w:rsidRPr="00A15C2C">
              <w:rPr>
                <w:rFonts w:hint="eastAsia"/>
                <w:b/>
                <w:sz w:val="32"/>
                <w:szCs w:val="32"/>
              </w:rPr>
              <w:t>完成日期：</w:t>
            </w:r>
          </w:p>
        </w:tc>
        <w:tc>
          <w:tcPr>
            <w:tcW w:w="5068" w:type="dxa"/>
          </w:tcPr>
          <w:p w14:paraId="7E9754AB" w14:textId="77777777" w:rsidR="0022148F" w:rsidRPr="00A15C2C" w:rsidRDefault="0022148F" w:rsidP="004B220A">
            <w:pPr>
              <w:spacing w:line="360" w:lineRule="auto"/>
              <w:rPr>
                <w:sz w:val="32"/>
                <w:szCs w:val="32"/>
                <w:u w:val="single"/>
              </w:rPr>
            </w:pPr>
            <w:r>
              <w:rPr>
                <w:rFonts w:hint="eastAsia"/>
                <w:sz w:val="32"/>
                <w:szCs w:val="32"/>
                <w:u w:val="single"/>
              </w:rPr>
              <w:t xml:space="preserve">              </w:t>
            </w:r>
            <w:r w:rsidRPr="00A15C2C">
              <w:rPr>
                <w:rFonts w:hint="eastAsia"/>
                <w:sz w:val="32"/>
                <w:szCs w:val="32"/>
                <w:u w:val="single"/>
              </w:rPr>
              <w:t xml:space="preserve">       </w:t>
            </w:r>
            <w:r>
              <w:rPr>
                <w:rFonts w:hint="eastAsia"/>
                <w:sz w:val="32"/>
                <w:szCs w:val="32"/>
                <w:u w:val="single"/>
              </w:rPr>
              <w:t xml:space="preserve"> </w:t>
            </w:r>
            <w:r w:rsidRPr="00A15C2C">
              <w:rPr>
                <w:rFonts w:hint="eastAsia"/>
                <w:sz w:val="32"/>
                <w:szCs w:val="32"/>
                <w:u w:val="single"/>
              </w:rPr>
              <w:t xml:space="preserve">          </w:t>
            </w:r>
          </w:p>
        </w:tc>
      </w:tr>
    </w:tbl>
    <w:p w14:paraId="7DDE9416" w14:textId="77777777" w:rsidR="0022148F" w:rsidRDefault="0022148F" w:rsidP="0022148F">
      <w:pPr>
        <w:rPr>
          <w:b/>
          <w:sz w:val="32"/>
          <w:szCs w:val="32"/>
        </w:rPr>
      </w:pPr>
    </w:p>
    <w:p w14:paraId="5EE40361" w14:textId="77777777" w:rsidR="0022148F" w:rsidRPr="00921D27" w:rsidRDefault="0022148F" w:rsidP="0022148F">
      <w:pPr>
        <w:rPr>
          <w:b/>
          <w:sz w:val="32"/>
          <w:szCs w:val="32"/>
        </w:rPr>
      </w:pPr>
    </w:p>
    <w:p w14:paraId="6C6295F3" w14:textId="77777777" w:rsidR="0022148F" w:rsidRDefault="0022148F" w:rsidP="0022148F">
      <w:pPr>
        <w:rPr>
          <w:b/>
          <w:sz w:val="32"/>
          <w:szCs w:val="32"/>
        </w:rPr>
      </w:pPr>
    </w:p>
    <w:p w14:paraId="1D1F72D5" w14:textId="77777777" w:rsidR="0022148F" w:rsidRDefault="0022148F" w:rsidP="0022148F">
      <w:pPr>
        <w:rPr>
          <w:b/>
          <w:sz w:val="32"/>
          <w:szCs w:val="32"/>
        </w:rPr>
      </w:pPr>
    </w:p>
    <w:p w14:paraId="5A850A0D" w14:textId="77777777" w:rsidR="0022148F" w:rsidRDefault="0022148F" w:rsidP="0022148F">
      <w:pPr>
        <w:rPr>
          <w:b/>
          <w:sz w:val="32"/>
          <w:szCs w:val="32"/>
        </w:rPr>
      </w:pPr>
    </w:p>
    <w:p w14:paraId="3CDF8929" w14:textId="77777777" w:rsidR="0022148F" w:rsidRPr="00792B1E" w:rsidRDefault="0022148F" w:rsidP="0022148F">
      <w:pPr>
        <w:jc w:val="center"/>
        <w:rPr>
          <w:b/>
          <w:sz w:val="32"/>
          <w:szCs w:val="32"/>
        </w:rPr>
      </w:pPr>
      <w:r w:rsidRPr="006D5A71">
        <w:rPr>
          <w:rFonts w:hint="eastAsia"/>
          <w:sz w:val="32"/>
          <w:szCs w:val="32"/>
        </w:rPr>
        <w:t>大连东软信息学院</w:t>
      </w:r>
    </w:p>
    <w:p w14:paraId="3882B9D6" w14:textId="77777777" w:rsidR="0022148F" w:rsidRDefault="0022148F" w:rsidP="0022148F">
      <w:pPr>
        <w:jc w:val="center"/>
        <w:rPr>
          <w:b/>
          <w:sz w:val="32"/>
          <w:szCs w:val="32"/>
        </w:rPr>
      </w:pPr>
      <w:r w:rsidRPr="00792B1E">
        <w:rPr>
          <w:rFonts w:hint="eastAsia"/>
          <w:b/>
          <w:sz w:val="32"/>
          <w:szCs w:val="32"/>
        </w:rPr>
        <w:t xml:space="preserve">Dalian </w:t>
      </w:r>
      <w:proofErr w:type="spellStart"/>
      <w:r w:rsidRPr="00792B1E">
        <w:rPr>
          <w:b/>
          <w:sz w:val="32"/>
          <w:szCs w:val="32"/>
        </w:rPr>
        <w:t>Neusoft</w:t>
      </w:r>
      <w:proofErr w:type="spellEnd"/>
      <w:r w:rsidRPr="00792B1E">
        <w:rPr>
          <w:b/>
          <w:sz w:val="32"/>
          <w:szCs w:val="32"/>
        </w:rPr>
        <w:t xml:space="preserve"> </w:t>
      </w:r>
      <w:r>
        <w:rPr>
          <w:rFonts w:hint="eastAsia"/>
          <w:b/>
          <w:sz w:val="32"/>
          <w:szCs w:val="32"/>
        </w:rPr>
        <w:t>U</w:t>
      </w:r>
      <w:r w:rsidRPr="00CC1D29">
        <w:rPr>
          <w:rFonts w:hint="eastAsia"/>
          <w:b/>
          <w:sz w:val="32"/>
          <w:szCs w:val="32"/>
        </w:rPr>
        <w:t>niversity</w:t>
      </w:r>
      <w:r w:rsidRPr="00792B1E">
        <w:rPr>
          <w:b/>
          <w:sz w:val="32"/>
          <w:szCs w:val="32"/>
        </w:rPr>
        <w:t xml:space="preserve"> of Information</w:t>
      </w:r>
    </w:p>
    <w:p w14:paraId="669DCE12" w14:textId="6B037461" w:rsidR="00E4617F" w:rsidRPr="00792B1E" w:rsidRDefault="00E4617F" w:rsidP="00E4617F">
      <w:pPr>
        <w:rPr>
          <w:b/>
          <w:sz w:val="32"/>
          <w:szCs w:val="32"/>
        </w:rPr>
        <w:sectPr w:rsidR="00E4617F" w:rsidRPr="00792B1E" w:rsidSect="0022148F">
          <w:pgSz w:w="11907" w:h="16840" w:code="9"/>
          <w:pgMar w:top="1418" w:right="1418" w:bottom="1418" w:left="1418" w:header="851" w:footer="992" w:gutter="0"/>
          <w:pgNumType w:fmt="upperRoman" w:start="1"/>
          <w:cols w:space="425"/>
          <w:docGrid w:linePitch="312"/>
        </w:sectPr>
      </w:pPr>
    </w:p>
    <w:p w14:paraId="4EF7831F" w14:textId="00B1B579" w:rsidR="0022148F" w:rsidRDefault="0022148F" w:rsidP="0022148F">
      <w:pPr>
        <w:adjustRightInd w:val="0"/>
        <w:snapToGrid w:val="0"/>
        <w:spacing w:beforeLines="100" w:before="240" w:afterLines="100" w:after="240"/>
        <w:jc w:val="center"/>
        <w:rPr>
          <w:rFonts w:eastAsia="黑体"/>
          <w:sz w:val="44"/>
          <w:szCs w:val="44"/>
        </w:rPr>
      </w:pPr>
      <w:bookmarkStart w:id="0" w:name="OLE_LINK1"/>
      <w:bookmarkStart w:id="1" w:name="_Toc134862131"/>
      <w:r>
        <w:rPr>
          <w:rFonts w:eastAsia="黑体" w:hint="eastAsia"/>
          <w:sz w:val="44"/>
          <w:szCs w:val="44"/>
        </w:rPr>
        <w:lastRenderedPageBreak/>
        <w:t>基于医疗咨询系统的</w:t>
      </w:r>
    </w:p>
    <w:p w14:paraId="086E1C66" w14:textId="394B354A" w:rsidR="0022148F" w:rsidRDefault="0022148F" w:rsidP="0022148F">
      <w:pPr>
        <w:adjustRightInd w:val="0"/>
        <w:snapToGrid w:val="0"/>
        <w:spacing w:beforeLines="100" w:before="240" w:afterLines="100" w:after="240"/>
        <w:jc w:val="center"/>
        <w:rPr>
          <w:rFonts w:eastAsia="黑体"/>
          <w:sz w:val="44"/>
          <w:szCs w:val="44"/>
        </w:rPr>
      </w:pPr>
      <w:r w:rsidRPr="004A4418">
        <w:rPr>
          <w:rFonts w:eastAsia="黑体"/>
          <w:sz w:val="44"/>
          <w:szCs w:val="44"/>
        </w:rPr>
        <w:t>设计与实现</w:t>
      </w:r>
    </w:p>
    <w:bookmarkEnd w:id="0"/>
    <w:p w14:paraId="03442A42" w14:textId="77777777" w:rsidR="0022148F" w:rsidRPr="004A4418" w:rsidRDefault="0022148F" w:rsidP="0022148F">
      <w:pPr>
        <w:adjustRightInd w:val="0"/>
        <w:snapToGrid w:val="0"/>
        <w:spacing w:beforeLines="100" w:before="240" w:afterLines="100" w:after="240"/>
        <w:jc w:val="center"/>
        <w:rPr>
          <w:rFonts w:eastAsia="黑体"/>
          <w:sz w:val="44"/>
          <w:szCs w:val="44"/>
        </w:rPr>
      </w:pPr>
    </w:p>
    <w:p w14:paraId="6915D81A" w14:textId="77777777" w:rsidR="0022148F" w:rsidRPr="004F7E7D" w:rsidRDefault="0022148F" w:rsidP="0022148F">
      <w:pPr>
        <w:pStyle w:val="1"/>
        <w:spacing w:before="0" w:afterLines="100" w:after="240" w:line="240" w:lineRule="auto"/>
        <w:jc w:val="center"/>
        <w:rPr>
          <w:rFonts w:ascii="黑体" w:eastAsia="黑体" w:hAnsi="黑体"/>
          <w:b w:val="0"/>
        </w:rPr>
      </w:pPr>
      <w:bookmarkStart w:id="2" w:name="_Toc335598643"/>
      <w:bookmarkStart w:id="3" w:name="_Toc514918970"/>
      <w:r w:rsidRPr="004F7E7D">
        <w:rPr>
          <w:rFonts w:ascii="黑体" w:eastAsia="黑体" w:hAnsi="黑体"/>
          <w:b w:val="0"/>
        </w:rPr>
        <w:t>摘  要</w:t>
      </w:r>
      <w:bookmarkEnd w:id="1"/>
      <w:bookmarkEnd w:id="2"/>
      <w:bookmarkEnd w:id="3"/>
    </w:p>
    <w:p w14:paraId="231D6158" w14:textId="77777777" w:rsidR="00A40685" w:rsidRDefault="00A40685" w:rsidP="00A40685">
      <w:pPr>
        <w:spacing w:line="360" w:lineRule="auto"/>
        <w:ind w:firstLineChars="200" w:firstLine="480"/>
        <w:rPr>
          <w:rFonts w:hAnsi="宋体"/>
          <w:b/>
          <w:sz w:val="24"/>
        </w:rPr>
      </w:pPr>
      <w:bookmarkStart w:id="4" w:name="OLE_LINK4"/>
      <w:bookmarkStart w:id="5" w:name="OLE_LINK5"/>
      <w:bookmarkStart w:id="6" w:name="OLE_LINK6"/>
      <w:bookmarkStart w:id="7" w:name="OLE_LINK7"/>
      <w:bookmarkStart w:id="8" w:name="OLE_LINK8"/>
      <w:r>
        <w:rPr>
          <w:rFonts w:hint="eastAsia"/>
          <w:sz w:val="24"/>
        </w:rPr>
        <w:t>现如今，因为环境污染，气候变化，食物健康问题，越来越多的人的健康深受威胁。马云曾经在</w:t>
      </w:r>
      <w:r>
        <w:rPr>
          <w:sz w:val="24"/>
        </w:rPr>
        <w:t>2017</w:t>
      </w:r>
      <w:r>
        <w:rPr>
          <w:rFonts w:hint="eastAsia"/>
          <w:sz w:val="24"/>
        </w:rPr>
        <w:t>年说，十年后，癌症将困扰着中国每个家庭。可还没过十年，中国人就已经被癌症深深困扰。现在，平均每七分钟就有人确诊为癌症，肺癌成为中国死亡率最高的癌种。人们越来越需要一个平台去了解医疗知识，科普知识，需要一个平台就分享自己的治疗经验，了解他人的治疗经验，在最迷茫的时候获得一线希望。</w:t>
      </w:r>
    </w:p>
    <w:p w14:paraId="3A1F91EC" w14:textId="11108735" w:rsidR="0022148F" w:rsidRDefault="0022148F" w:rsidP="0022148F">
      <w:pPr>
        <w:pStyle w:val="af4"/>
        <w:rPr>
          <w:rFonts w:ascii="Times New Roman" w:hAnsi="Times New Roman"/>
          <w:lang w:eastAsia="zh-CN"/>
        </w:rPr>
      </w:pPr>
      <w:r>
        <w:rPr>
          <w:rFonts w:ascii="Times New Roman" w:hAnsi="Times New Roman" w:hint="eastAsia"/>
          <w:lang w:eastAsia="zh-CN"/>
        </w:rPr>
        <w:t>为了解决目前存在的问题，</w:t>
      </w:r>
      <w:proofErr w:type="spellStart"/>
      <w:r w:rsidRPr="00C90FD0">
        <w:rPr>
          <w:rFonts w:ascii="Times New Roman" w:hAnsi="Times New Roman"/>
        </w:rPr>
        <w:t>本课题在分析了</w:t>
      </w:r>
      <w:r w:rsidR="00B8136E">
        <w:rPr>
          <w:rFonts w:ascii="Times New Roman" w:hAnsi="Times New Roman" w:hint="eastAsia"/>
          <w:lang w:eastAsia="zh-CN"/>
        </w:rPr>
        <w:t>癌症患者家属</w:t>
      </w:r>
      <w:r w:rsidR="0001331D">
        <w:rPr>
          <w:rFonts w:ascii="Times New Roman" w:hAnsi="Times New Roman" w:hint="eastAsia"/>
          <w:lang w:eastAsia="zh-CN"/>
        </w:rPr>
        <w:t>心理</w:t>
      </w:r>
      <w:r w:rsidRPr="00C90FD0">
        <w:rPr>
          <w:rFonts w:ascii="Times New Roman" w:hAnsi="Times New Roman"/>
        </w:rPr>
        <w:t>现状以及</w:t>
      </w:r>
      <w:r w:rsidR="0001331D">
        <w:rPr>
          <w:rFonts w:ascii="Times New Roman" w:hAnsi="Times New Roman" w:hint="eastAsia"/>
          <w:lang w:eastAsia="zh-CN"/>
        </w:rPr>
        <w:t>本人亲身经历</w:t>
      </w:r>
      <w:r w:rsidRPr="00C90FD0">
        <w:rPr>
          <w:rFonts w:ascii="Times New Roman" w:hAnsi="Times New Roman"/>
        </w:rPr>
        <w:t>基础上，针对</w:t>
      </w:r>
      <w:r w:rsidR="0001331D">
        <w:rPr>
          <w:rFonts w:ascii="Times New Roman" w:hAnsi="Times New Roman" w:hint="eastAsia"/>
          <w:lang w:eastAsia="zh-CN"/>
        </w:rPr>
        <w:t>肺癌本身</w:t>
      </w:r>
      <w:r w:rsidRPr="00C90FD0">
        <w:rPr>
          <w:rFonts w:ascii="Times New Roman" w:hAnsi="Times New Roman"/>
        </w:rPr>
        <w:t>的特殊性，设计研发了一套基于</w:t>
      </w:r>
      <w:r w:rsidR="0001331D">
        <w:rPr>
          <w:rFonts w:ascii="Times New Roman" w:hAnsi="Times New Roman" w:hint="eastAsia"/>
          <w:lang w:eastAsia="zh-CN"/>
        </w:rPr>
        <w:t>医疗咨询系统</w:t>
      </w:r>
      <w:proofErr w:type="spellEnd"/>
      <w:r w:rsidRPr="00C90FD0">
        <w:rPr>
          <w:rFonts w:ascii="Times New Roman" w:hAnsi="Times New Roman"/>
        </w:rPr>
        <w:t>。</w:t>
      </w:r>
      <w:proofErr w:type="spellStart"/>
      <w:r w:rsidRPr="00C90FD0">
        <w:rPr>
          <w:rFonts w:ascii="Times New Roman" w:hAnsi="Times New Roman"/>
        </w:rPr>
        <w:t>本系统</w:t>
      </w:r>
      <w:r>
        <w:rPr>
          <w:rFonts w:ascii="Times New Roman" w:hAnsi="Times New Roman" w:hint="eastAsia"/>
          <w:lang w:eastAsia="zh-CN"/>
        </w:rPr>
        <w:t>的集成开发</w:t>
      </w:r>
      <w:r w:rsidRPr="00C90FD0">
        <w:rPr>
          <w:rFonts w:ascii="Times New Roman" w:hAnsi="Times New Roman"/>
        </w:rPr>
        <w:t>环境是</w:t>
      </w:r>
      <w:r w:rsidRPr="00C90FD0">
        <w:rPr>
          <w:rFonts w:ascii="Times New Roman" w:hAnsi="Times New Roman"/>
        </w:rPr>
        <w:t>MyEclipse</w:t>
      </w:r>
      <w:r w:rsidRPr="00C90FD0">
        <w:rPr>
          <w:rFonts w:ascii="Times New Roman" w:hAnsi="Times New Roman"/>
        </w:rPr>
        <w:t>，使用</w:t>
      </w:r>
      <w:r w:rsidRPr="00C90FD0">
        <w:rPr>
          <w:rFonts w:ascii="Times New Roman" w:hAnsi="Times New Roman"/>
        </w:rPr>
        <w:t>MySQL</w:t>
      </w:r>
      <w:r w:rsidRPr="00C90FD0">
        <w:rPr>
          <w:rFonts w:ascii="Times New Roman" w:hAnsi="Times New Roman"/>
        </w:rPr>
        <w:t>作为数据库管理系统，</w:t>
      </w:r>
      <w:r>
        <w:rPr>
          <w:rFonts w:ascii="Times New Roman" w:hAnsi="Times New Roman" w:hint="eastAsia"/>
          <w:lang w:eastAsia="zh-CN"/>
        </w:rPr>
        <w:t>Web</w:t>
      </w:r>
      <w:r w:rsidRPr="00C90FD0">
        <w:rPr>
          <w:rFonts w:ascii="Times New Roman" w:hAnsi="Times New Roman"/>
        </w:rPr>
        <w:t>服务器采用</w:t>
      </w:r>
      <w:r w:rsidRPr="00C90FD0">
        <w:rPr>
          <w:rFonts w:ascii="Times New Roman" w:hAnsi="Times New Roman"/>
          <w:lang w:eastAsia="zh-CN"/>
        </w:rPr>
        <w:t>T</w:t>
      </w:r>
      <w:r w:rsidRPr="00C90FD0">
        <w:rPr>
          <w:rFonts w:ascii="Times New Roman" w:hAnsi="Times New Roman"/>
        </w:rPr>
        <w:t>omcat</w:t>
      </w:r>
      <w:proofErr w:type="spellEnd"/>
      <w:r w:rsidRPr="00C90FD0">
        <w:rPr>
          <w:rFonts w:ascii="Times New Roman" w:hAnsi="Times New Roman"/>
        </w:rPr>
        <w:t>，</w:t>
      </w:r>
      <w:r w:rsidRPr="00C90FD0">
        <w:rPr>
          <w:rFonts w:ascii="Times New Roman" w:hAnsi="Times New Roman"/>
          <w:lang w:eastAsia="zh-CN"/>
        </w:rPr>
        <w:t>，</w:t>
      </w:r>
      <w:proofErr w:type="spellStart"/>
      <w:r w:rsidRPr="00C90FD0">
        <w:rPr>
          <w:rFonts w:ascii="Times New Roman" w:hAnsi="Times New Roman"/>
          <w:lang w:eastAsia="zh-CN"/>
        </w:rPr>
        <w:t>采用</w:t>
      </w:r>
      <w:proofErr w:type="spellEnd"/>
      <w:r w:rsidR="0001331D">
        <w:rPr>
          <w:rFonts w:ascii="Times New Roman" w:hAnsi="Times New Roman"/>
          <w:lang w:eastAsia="zh-CN"/>
        </w:rPr>
        <w:t>Andro</w:t>
      </w:r>
      <w:r w:rsidR="00E4617F">
        <w:rPr>
          <w:rFonts w:ascii="Times New Roman" w:hAnsi="Times New Roman"/>
          <w:lang w:eastAsia="zh-CN"/>
        </w:rPr>
        <w:t>id</w:t>
      </w:r>
      <w:r w:rsidR="0001331D">
        <w:rPr>
          <w:rFonts w:ascii="Times New Roman" w:hAnsi="Times New Roman"/>
          <w:lang w:eastAsia="zh-CN"/>
        </w:rPr>
        <w:t xml:space="preserve"> </w:t>
      </w:r>
      <w:proofErr w:type="spellStart"/>
      <w:r w:rsidR="0001331D">
        <w:rPr>
          <w:rFonts w:ascii="Times New Roman" w:hAnsi="Times New Roman"/>
          <w:lang w:eastAsia="zh-CN"/>
        </w:rPr>
        <w:t>Studio</w:t>
      </w:r>
      <w:r w:rsidR="0001331D">
        <w:rPr>
          <w:rFonts w:ascii="Times New Roman" w:hAnsi="Times New Roman" w:hint="eastAsia"/>
          <w:lang w:eastAsia="zh-CN"/>
        </w:rPr>
        <w:t>实现客户端</w:t>
      </w:r>
      <w:r w:rsidRPr="00C90FD0">
        <w:rPr>
          <w:rFonts w:ascii="Times New Roman" w:hAnsi="Times New Roman"/>
          <w:lang w:eastAsia="zh-CN"/>
        </w:rPr>
        <w:t>。系统具有</w:t>
      </w:r>
      <w:r w:rsidR="0001331D">
        <w:rPr>
          <w:rFonts w:hint="eastAsia"/>
          <w:color w:val="000000"/>
        </w:rPr>
        <w:t>发表文章、私信、关注、收藏和评论及回复</w:t>
      </w:r>
      <w:r w:rsidR="0001331D">
        <w:rPr>
          <w:rFonts w:hint="eastAsia"/>
          <w:color w:val="000000"/>
          <w:lang w:eastAsia="zh-CN"/>
        </w:rPr>
        <w:t>等</w:t>
      </w:r>
      <w:r w:rsidR="0001331D">
        <w:rPr>
          <w:rFonts w:hint="eastAsia"/>
          <w:color w:val="000000"/>
        </w:rPr>
        <w:t>功能。</w:t>
      </w:r>
      <w:r w:rsidRPr="00C90FD0">
        <w:rPr>
          <w:rFonts w:ascii="Times New Roman" w:hAnsi="Times New Roman"/>
          <w:lang w:eastAsia="zh-CN"/>
        </w:rPr>
        <w:t>初步完成</w:t>
      </w:r>
      <w:r w:rsidR="0001331D">
        <w:rPr>
          <w:rFonts w:ascii="Times New Roman" w:hAnsi="Times New Roman" w:hint="eastAsia"/>
          <w:lang w:eastAsia="zh-CN"/>
        </w:rPr>
        <w:t>医疗咨询</w:t>
      </w:r>
      <w:r w:rsidRPr="00C90FD0">
        <w:rPr>
          <w:rFonts w:ascii="Times New Roman" w:hAnsi="Times New Roman"/>
          <w:lang w:eastAsia="zh-CN"/>
        </w:rPr>
        <w:t>系统的要求</w:t>
      </w:r>
      <w:proofErr w:type="spellEnd"/>
      <w:r w:rsidRPr="00C90FD0">
        <w:rPr>
          <w:rFonts w:ascii="Times New Roman" w:hAnsi="Times New Roman"/>
          <w:lang w:eastAsia="zh-CN"/>
        </w:rPr>
        <w:t>。</w:t>
      </w:r>
    </w:p>
    <w:p w14:paraId="085FF594" w14:textId="41407F41" w:rsidR="0001331D" w:rsidRPr="00537177" w:rsidRDefault="0001331D" w:rsidP="0022148F">
      <w:pPr>
        <w:pStyle w:val="af4"/>
        <w:rPr>
          <w:rFonts w:ascii="Times New Roman" w:hAnsi="Times New Roman"/>
          <w:lang w:eastAsia="zh-CN"/>
        </w:rPr>
      </w:pPr>
      <w:r>
        <w:rPr>
          <w:rFonts w:ascii="Times New Roman" w:hAnsi="Times New Roman" w:hint="eastAsia"/>
          <w:lang w:eastAsia="zh-CN"/>
        </w:rPr>
        <w:t>本系统的实现能够帮助更多的患者或者患者家属了解到更多的关于癌症治疗方面的知识，在面对生命考验之时，能够尽自己的一份力量维护我们的家庭，达到信息共享，医疗资源共享，系统稳定运行，</w:t>
      </w:r>
      <w:r w:rsidRPr="00537177">
        <w:rPr>
          <w:rFonts w:ascii="Times New Roman" w:hAnsi="Times New Roman"/>
          <w:lang w:eastAsia="zh-CN"/>
        </w:rPr>
        <w:t>并且有良好的易用性，能够</w:t>
      </w:r>
      <w:r>
        <w:rPr>
          <w:rFonts w:ascii="Times New Roman" w:hAnsi="Times New Roman" w:hint="eastAsia"/>
          <w:lang w:eastAsia="zh-CN"/>
        </w:rPr>
        <w:t>充分满足患者以及患者家属的需求。</w:t>
      </w:r>
    </w:p>
    <w:p w14:paraId="454A5A31" w14:textId="77777777" w:rsidR="0022148F" w:rsidRDefault="0022148F" w:rsidP="0022148F">
      <w:pPr>
        <w:pStyle w:val="af4"/>
        <w:rPr>
          <w:lang w:eastAsia="zh-CN"/>
        </w:rPr>
      </w:pPr>
    </w:p>
    <w:p w14:paraId="5072EF54" w14:textId="2482F14E" w:rsidR="0022148F" w:rsidRDefault="0022148F" w:rsidP="0022148F">
      <w:pPr>
        <w:spacing w:line="360" w:lineRule="auto"/>
        <w:ind w:firstLineChars="200" w:firstLine="482"/>
        <w:rPr>
          <w:sz w:val="24"/>
        </w:rPr>
      </w:pPr>
      <w:bookmarkStart w:id="9" w:name="OLE_LINK9"/>
      <w:bookmarkStart w:id="10" w:name="OLE_LINK10"/>
      <w:bookmarkEnd w:id="4"/>
      <w:bookmarkEnd w:id="5"/>
      <w:bookmarkEnd w:id="6"/>
      <w:bookmarkEnd w:id="7"/>
      <w:bookmarkEnd w:id="8"/>
      <w:r w:rsidRPr="00921D27">
        <w:rPr>
          <w:b/>
          <w:sz w:val="24"/>
        </w:rPr>
        <w:t>关键词</w:t>
      </w:r>
      <w:r w:rsidRPr="00921D27">
        <w:rPr>
          <w:sz w:val="24"/>
        </w:rPr>
        <w:t>：</w:t>
      </w:r>
      <w:r w:rsidR="00E4617F">
        <w:rPr>
          <w:rFonts w:hint="eastAsia"/>
          <w:sz w:val="24"/>
        </w:rPr>
        <w:t>医疗咨询</w:t>
      </w:r>
      <w:r>
        <w:rPr>
          <w:rFonts w:hint="eastAsia"/>
          <w:sz w:val="24"/>
        </w:rPr>
        <w:t>，</w:t>
      </w:r>
      <w:r w:rsidR="00E4617F">
        <w:rPr>
          <w:rFonts w:hint="eastAsia"/>
          <w:sz w:val="24"/>
        </w:rPr>
        <w:t>web</w:t>
      </w:r>
      <w:r w:rsidR="00E4617F">
        <w:rPr>
          <w:rFonts w:hint="eastAsia"/>
          <w:sz w:val="24"/>
        </w:rPr>
        <w:t>服务器</w:t>
      </w:r>
      <w:r w:rsidRPr="00921D27">
        <w:rPr>
          <w:sz w:val="24"/>
        </w:rPr>
        <w:t>，</w:t>
      </w:r>
      <w:r w:rsidR="00E4617F" w:rsidRPr="00C90FD0">
        <w:t>MySQL</w:t>
      </w:r>
      <w:r>
        <w:rPr>
          <w:rFonts w:hint="eastAsia"/>
          <w:sz w:val="24"/>
        </w:rPr>
        <w:t>，</w:t>
      </w:r>
      <w:r w:rsidR="00E4617F">
        <w:t>Android Studio</w:t>
      </w:r>
    </w:p>
    <w:p w14:paraId="7378BA05" w14:textId="77777777" w:rsidR="00E4617F" w:rsidRDefault="00E4617F" w:rsidP="00E4617F">
      <w:pPr>
        <w:spacing w:line="360" w:lineRule="auto"/>
        <w:rPr>
          <w:sz w:val="24"/>
        </w:rPr>
      </w:pPr>
    </w:p>
    <w:p w14:paraId="0A777DD7" w14:textId="77777777" w:rsidR="00E4617F" w:rsidRDefault="00E4617F" w:rsidP="00E4617F">
      <w:pPr>
        <w:spacing w:line="360" w:lineRule="auto"/>
        <w:rPr>
          <w:sz w:val="24"/>
        </w:rPr>
      </w:pPr>
    </w:p>
    <w:p w14:paraId="58791DE7" w14:textId="77777777" w:rsidR="00E4617F" w:rsidRDefault="00E4617F" w:rsidP="00E4617F">
      <w:pPr>
        <w:spacing w:line="360" w:lineRule="auto"/>
        <w:rPr>
          <w:sz w:val="24"/>
        </w:rPr>
      </w:pPr>
    </w:p>
    <w:p w14:paraId="0C2E1D2B" w14:textId="77777777" w:rsidR="00E4617F" w:rsidRDefault="00E4617F" w:rsidP="00E4617F">
      <w:pPr>
        <w:spacing w:line="360" w:lineRule="auto"/>
        <w:rPr>
          <w:sz w:val="24"/>
        </w:rPr>
      </w:pPr>
    </w:p>
    <w:p w14:paraId="0834BA58" w14:textId="77777777" w:rsidR="00E4617F" w:rsidRDefault="00E4617F" w:rsidP="00E4617F">
      <w:pPr>
        <w:spacing w:line="360" w:lineRule="auto"/>
        <w:rPr>
          <w:sz w:val="24"/>
        </w:rPr>
      </w:pPr>
    </w:p>
    <w:p w14:paraId="6E123D8D" w14:textId="77777777" w:rsidR="00E4617F" w:rsidRDefault="00E4617F" w:rsidP="00E4617F">
      <w:pPr>
        <w:spacing w:line="360" w:lineRule="auto"/>
        <w:rPr>
          <w:sz w:val="24"/>
        </w:rPr>
      </w:pPr>
    </w:p>
    <w:p w14:paraId="6CBB953D" w14:textId="77777777" w:rsidR="00E4617F" w:rsidRDefault="00E4617F" w:rsidP="00E4617F">
      <w:pPr>
        <w:spacing w:line="360" w:lineRule="auto"/>
        <w:rPr>
          <w:sz w:val="24"/>
        </w:rPr>
      </w:pPr>
    </w:p>
    <w:p w14:paraId="105DE396" w14:textId="73594762" w:rsidR="00E4617F" w:rsidRDefault="00E4617F" w:rsidP="00E4617F">
      <w:pPr>
        <w:spacing w:line="360" w:lineRule="auto"/>
        <w:rPr>
          <w:sz w:val="24"/>
        </w:rPr>
        <w:sectPr w:rsidR="00E4617F" w:rsidSect="004B220A">
          <w:headerReference w:type="default" r:id="rId8"/>
          <w:footerReference w:type="default" r:id="rId9"/>
          <w:pgSz w:w="11907" w:h="16840" w:code="9"/>
          <w:pgMar w:top="1418" w:right="1418" w:bottom="1418" w:left="1418" w:header="851" w:footer="992" w:gutter="0"/>
          <w:pgNumType w:fmt="upperRoman" w:start="1"/>
          <w:cols w:space="425"/>
          <w:docGrid w:linePitch="312"/>
        </w:sectPr>
      </w:pPr>
    </w:p>
    <w:bookmarkEnd w:id="9"/>
    <w:bookmarkEnd w:id="10"/>
    <w:p w14:paraId="7CF0AD6E" w14:textId="7B4A3C3D" w:rsidR="0022148F" w:rsidRDefault="0022148F" w:rsidP="0022148F">
      <w:pPr>
        <w:spacing w:line="360" w:lineRule="auto"/>
        <w:jc w:val="center"/>
        <w:rPr>
          <w:b/>
          <w:bCs/>
          <w:sz w:val="44"/>
          <w:szCs w:val="44"/>
        </w:rPr>
      </w:pPr>
      <w:r w:rsidRPr="005B067F">
        <w:rPr>
          <w:b/>
          <w:bCs/>
          <w:sz w:val="44"/>
          <w:szCs w:val="44"/>
        </w:rPr>
        <w:lastRenderedPageBreak/>
        <w:t xml:space="preserve">Design and Implementation of </w:t>
      </w:r>
      <w:r w:rsidR="00E4617F" w:rsidRPr="00E4617F">
        <w:rPr>
          <w:b/>
          <w:bCs/>
          <w:sz w:val="44"/>
          <w:szCs w:val="44"/>
        </w:rPr>
        <w:t>Medical consultation</w:t>
      </w:r>
      <w:r w:rsidRPr="005B067F">
        <w:rPr>
          <w:b/>
          <w:bCs/>
          <w:sz w:val="44"/>
          <w:szCs w:val="44"/>
        </w:rPr>
        <w:t xml:space="preserve"> </w:t>
      </w:r>
      <w:r>
        <w:rPr>
          <w:rFonts w:hint="eastAsia"/>
          <w:b/>
          <w:bCs/>
          <w:sz w:val="44"/>
          <w:szCs w:val="44"/>
        </w:rPr>
        <w:t>S</w:t>
      </w:r>
      <w:r>
        <w:rPr>
          <w:b/>
          <w:bCs/>
          <w:sz w:val="44"/>
          <w:szCs w:val="44"/>
        </w:rPr>
        <w:t xml:space="preserve">ystem </w:t>
      </w:r>
    </w:p>
    <w:p w14:paraId="383A6127" w14:textId="6BEF7235" w:rsidR="0022148F" w:rsidRPr="00B13EF8" w:rsidRDefault="0022148F" w:rsidP="0022148F">
      <w:pPr>
        <w:spacing w:line="360" w:lineRule="auto"/>
        <w:jc w:val="center"/>
        <w:rPr>
          <w:b/>
          <w:bCs/>
          <w:sz w:val="44"/>
          <w:szCs w:val="44"/>
        </w:rPr>
      </w:pPr>
    </w:p>
    <w:p w14:paraId="32ADE950" w14:textId="77777777" w:rsidR="0022148F" w:rsidRPr="00B13EF8" w:rsidRDefault="0022148F" w:rsidP="0022148F">
      <w:pPr>
        <w:pStyle w:val="1"/>
        <w:spacing w:before="0" w:afterLines="100" w:after="240" w:line="240" w:lineRule="auto"/>
        <w:jc w:val="center"/>
      </w:pPr>
      <w:bookmarkStart w:id="11" w:name="_Toc335598644"/>
      <w:bookmarkStart w:id="12" w:name="_Toc514918971"/>
      <w:r w:rsidRPr="00B13EF8">
        <w:t>Abstract</w:t>
      </w:r>
      <w:bookmarkEnd w:id="11"/>
      <w:bookmarkEnd w:id="12"/>
    </w:p>
    <w:p w14:paraId="54DC7B3A" w14:textId="2175F8C4" w:rsidR="0022148F" w:rsidRDefault="00E4617F" w:rsidP="0022148F">
      <w:pPr>
        <w:spacing w:line="360" w:lineRule="auto"/>
        <w:ind w:firstLineChars="100" w:firstLine="240"/>
        <w:rPr>
          <w:sz w:val="24"/>
        </w:rPr>
      </w:pPr>
      <w:r w:rsidRPr="00E4617F">
        <w:rPr>
          <w:sz w:val="24"/>
        </w:rPr>
        <w:t>Nowadays, due to environmental pollution, climate change, food health problems, more and more people's health is threatened. Ma Yun once said in 2017 that ten years from now, cancer will plague every family in China. But within a decade, the Chinese have been deeply troubled by cancer. Now, on average, people are diagnosed with cancer every seven minutes, and lung cancer has the highest mortality rate in China. People increasingly need a platform to understand medical knowledge, popular science knowledge, and a platform to share their own treatment experience, understand the treatment experience of others, and get a glimmer of hope in the most confused times.</w:t>
      </w:r>
      <w:r w:rsidR="0022148F">
        <w:rPr>
          <w:rFonts w:hint="eastAsia"/>
          <w:sz w:val="24"/>
        </w:rPr>
        <w:t xml:space="preserve"> </w:t>
      </w:r>
    </w:p>
    <w:p w14:paraId="29703FC1" w14:textId="563D90DC" w:rsidR="0022148F" w:rsidRDefault="00E4617F" w:rsidP="0022148F">
      <w:pPr>
        <w:spacing w:line="360" w:lineRule="auto"/>
        <w:ind w:firstLineChars="100" w:firstLine="210"/>
        <w:rPr>
          <w:sz w:val="24"/>
        </w:rPr>
      </w:pPr>
      <w:r w:rsidRPr="00E4617F">
        <w:t xml:space="preserve"> </w:t>
      </w:r>
      <w:r w:rsidRPr="00E4617F">
        <w:rPr>
          <w:noProof/>
          <w:sz w:val="24"/>
        </w:rPr>
        <w:t>In order to solve the existing problems, based on the analysis of the psychological status of cancer patients' families and their personal experience, this project designed and developed a medical consultation system based on the particularity of lung cancer itself. The integrated development environment of this system is MyEclipse, using MySQL as the database management system, Web server using Tomcat, and Android Studio to implement the client. The system has functions such as publishing articles, private messages, following, collecting, commenting and replying. Complete the requirements of the medical consultation system.</w:t>
      </w:r>
    </w:p>
    <w:p w14:paraId="14FE4D4A" w14:textId="5E0C4B55" w:rsidR="0022148F" w:rsidRPr="00921D27" w:rsidRDefault="00E4617F" w:rsidP="0022148F">
      <w:pPr>
        <w:spacing w:line="360" w:lineRule="auto"/>
        <w:ind w:firstLineChars="100" w:firstLine="240"/>
        <w:rPr>
          <w:sz w:val="24"/>
        </w:rPr>
      </w:pPr>
      <w:r w:rsidRPr="00E4617F">
        <w:rPr>
          <w:sz w:val="24"/>
        </w:rPr>
        <w:t>The implementation of this system can help more patients or their families learn more about cancer treatment. When facing the test of life, they can do their part to maintain our family, achieve information sharing, and medical treatment. Resources are shared, the system runs stably, and it has good ease of use, which can fully meet the needs of patients and their families.</w:t>
      </w:r>
    </w:p>
    <w:p w14:paraId="7AE7D4F7" w14:textId="6AAFB19B" w:rsidR="0022148F" w:rsidRDefault="0022148F" w:rsidP="0022148F">
      <w:pPr>
        <w:spacing w:line="360" w:lineRule="auto"/>
        <w:ind w:firstLineChars="100" w:firstLine="241"/>
        <w:rPr>
          <w:sz w:val="24"/>
        </w:rPr>
      </w:pPr>
      <w:r w:rsidRPr="009506AD">
        <w:rPr>
          <w:b/>
          <w:bCs/>
          <w:sz w:val="24"/>
        </w:rPr>
        <w:t xml:space="preserve">Key words: </w:t>
      </w:r>
      <w:r w:rsidR="00E4617F" w:rsidRPr="00E4617F">
        <w:rPr>
          <w:sz w:val="24"/>
        </w:rPr>
        <w:t>medical consultation, web server, MySQL, Android Studio</w:t>
      </w:r>
    </w:p>
    <w:p w14:paraId="5D0C4639" w14:textId="77777777" w:rsidR="0022148F" w:rsidRDefault="0022148F" w:rsidP="0022148F">
      <w:pPr>
        <w:spacing w:line="360" w:lineRule="auto"/>
        <w:ind w:firstLineChars="100" w:firstLine="240"/>
        <w:rPr>
          <w:sz w:val="24"/>
        </w:rPr>
      </w:pPr>
    </w:p>
    <w:p w14:paraId="394F107D" w14:textId="713D705B" w:rsidR="00E4617F" w:rsidRDefault="00E4617F" w:rsidP="0022148F">
      <w:pPr>
        <w:spacing w:line="360" w:lineRule="auto"/>
        <w:ind w:firstLineChars="100" w:firstLine="240"/>
        <w:rPr>
          <w:sz w:val="24"/>
        </w:rPr>
        <w:sectPr w:rsidR="00E4617F" w:rsidSect="004B220A">
          <w:headerReference w:type="default" r:id="rId10"/>
          <w:pgSz w:w="11907" w:h="16840" w:code="9"/>
          <w:pgMar w:top="1418" w:right="1418" w:bottom="1418" w:left="1418" w:header="851" w:footer="992" w:gutter="0"/>
          <w:pgNumType w:fmt="upperRoman"/>
          <w:cols w:space="425"/>
          <w:docGrid w:linePitch="312"/>
        </w:sectPr>
      </w:pPr>
    </w:p>
    <w:p w14:paraId="29386BEB" w14:textId="1239251E" w:rsidR="0022148F" w:rsidRDefault="0022148F" w:rsidP="0022148F">
      <w:pPr>
        <w:spacing w:line="360" w:lineRule="auto"/>
        <w:jc w:val="center"/>
        <w:rPr>
          <w:noProof/>
        </w:rPr>
      </w:pPr>
      <w:bookmarkStart w:id="13" w:name="_Toc188426324"/>
      <w:bookmarkStart w:id="14" w:name="_Toc188426549"/>
      <w:bookmarkStart w:id="15" w:name="_Toc188426666"/>
      <w:bookmarkStart w:id="16" w:name="_Toc188427218"/>
      <w:bookmarkStart w:id="17" w:name="_Toc188433579"/>
      <w:r w:rsidRPr="00AA1244">
        <w:rPr>
          <w:rFonts w:ascii="黑体" w:eastAsia="黑体" w:hAnsi="黑体"/>
          <w:noProof/>
          <w:sz w:val="44"/>
          <w:szCs w:val="44"/>
        </w:rPr>
        <w:lastRenderedPageBreak/>
        <w:t>目  录</w:t>
      </w:r>
      <w:bookmarkEnd w:id="13"/>
      <w:bookmarkEnd w:id="14"/>
      <w:bookmarkEnd w:id="15"/>
      <w:bookmarkEnd w:id="16"/>
      <w:bookmarkEnd w:id="17"/>
      <w:r>
        <w:rPr>
          <w:rFonts w:ascii="黑体" w:eastAsia="黑体" w:hAnsi="黑体"/>
          <w:noProof/>
          <w:sz w:val="44"/>
          <w:szCs w:val="44"/>
        </w:rPr>
        <w:fldChar w:fldCharType="begin"/>
      </w:r>
      <w:r>
        <w:rPr>
          <w:rFonts w:ascii="黑体" w:eastAsia="黑体" w:hAnsi="黑体"/>
          <w:noProof/>
          <w:sz w:val="44"/>
          <w:szCs w:val="44"/>
        </w:rPr>
        <w:instrText xml:space="preserve"> TOC \o "1-3" \u </w:instrText>
      </w:r>
      <w:r>
        <w:rPr>
          <w:rFonts w:ascii="黑体" w:eastAsia="黑体" w:hAnsi="黑体"/>
          <w:noProof/>
          <w:sz w:val="44"/>
          <w:szCs w:val="44"/>
        </w:rPr>
        <w:fldChar w:fldCharType="separate"/>
      </w:r>
    </w:p>
    <w:p w14:paraId="7490EE69" w14:textId="77777777" w:rsidR="0022148F" w:rsidRPr="00725DDA" w:rsidRDefault="0022148F" w:rsidP="0022148F">
      <w:pPr>
        <w:pStyle w:val="a8"/>
        <w:ind w:firstLine="210"/>
        <w:rPr>
          <w:rFonts w:ascii="Calibri" w:hAnsi="Calibri"/>
          <w:bCs/>
          <w:caps/>
          <w:szCs w:val="22"/>
        </w:rPr>
      </w:pPr>
      <w:r w:rsidRPr="006F363F">
        <w:rPr>
          <w:rFonts w:ascii="黑体" w:hAnsi="黑体" w:hint="eastAsia"/>
        </w:rPr>
        <w:t>摘</w:t>
      </w:r>
      <w:r w:rsidRPr="006F363F">
        <w:rPr>
          <w:rFonts w:ascii="黑体" w:hAnsi="黑体"/>
        </w:rPr>
        <w:t xml:space="preserve">  </w:t>
      </w:r>
      <w:r w:rsidRPr="006F363F">
        <w:rPr>
          <w:rFonts w:ascii="黑体" w:hAnsi="黑体" w:hint="eastAsia"/>
        </w:rPr>
        <w:t>要</w:t>
      </w:r>
      <w:r>
        <w:tab/>
      </w:r>
      <w:r w:rsidRPr="006D6821">
        <w:rPr>
          <w:sz w:val="24"/>
        </w:rPr>
        <w:fldChar w:fldCharType="begin"/>
      </w:r>
      <w:r w:rsidRPr="006D6821">
        <w:rPr>
          <w:sz w:val="24"/>
        </w:rPr>
        <w:instrText xml:space="preserve"> PAGEREF _Toc514918970 \h </w:instrText>
      </w:r>
      <w:r w:rsidRPr="006D6821">
        <w:rPr>
          <w:sz w:val="24"/>
        </w:rPr>
      </w:r>
      <w:r w:rsidRPr="006D6821">
        <w:rPr>
          <w:sz w:val="24"/>
        </w:rPr>
        <w:fldChar w:fldCharType="separate"/>
      </w:r>
      <w:r w:rsidRPr="006D6821">
        <w:rPr>
          <w:sz w:val="24"/>
        </w:rPr>
        <w:t>I</w:t>
      </w:r>
      <w:r w:rsidRPr="006D6821">
        <w:rPr>
          <w:sz w:val="24"/>
        </w:rPr>
        <w:fldChar w:fldCharType="end"/>
      </w:r>
    </w:p>
    <w:p w14:paraId="77171C64" w14:textId="77777777" w:rsidR="0022148F" w:rsidRPr="00725DDA" w:rsidRDefault="0022148F" w:rsidP="0022148F">
      <w:pPr>
        <w:pStyle w:val="a8"/>
        <w:ind w:firstLine="210"/>
        <w:rPr>
          <w:rFonts w:ascii="Calibri" w:hAnsi="Calibri"/>
          <w:bCs/>
          <w:caps/>
          <w:szCs w:val="22"/>
        </w:rPr>
      </w:pPr>
      <w:r>
        <w:t>Abstract</w:t>
      </w:r>
      <w:r>
        <w:tab/>
      </w:r>
      <w:r w:rsidRPr="006D6821">
        <w:rPr>
          <w:sz w:val="24"/>
        </w:rPr>
        <w:fldChar w:fldCharType="begin"/>
      </w:r>
      <w:r w:rsidRPr="006D6821">
        <w:rPr>
          <w:sz w:val="24"/>
        </w:rPr>
        <w:instrText xml:space="preserve"> PAGEREF _Toc514918971 \h </w:instrText>
      </w:r>
      <w:r w:rsidRPr="006D6821">
        <w:rPr>
          <w:sz w:val="24"/>
        </w:rPr>
      </w:r>
      <w:r w:rsidRPr="006D6821">
        <w:rPr>
          <w:sz w:val="24"/>
        </w:rPr>
        <w:fldChar w:fldCharType="separate"/>
      </w:r>
      <w:r w:rsidRPr="006D6821">
        <w:rPr>
          <w:sz w:val="24"/>
        </w:rPr>
        <w:t>II</w:t>
      </w:r>
      <w:r w:rsidRPr="006D6821">
        <w:rPr>
          <w:sz w:val="24"/>
        </w:rPr>
        <w:fldChar w:fldCharType="end"/>
      </w:r>
    </w:p>
    <w:p w14:paraId="4CA9180C" w14:textId="77777777" w:rsidR="0022148F" w:rsidRPr="00725DDA" w:rsidRDefault="0022148F" w:rsidP="0022148F">
      <w:pPr>
        <w:pStyle w:val="a8"/>
        <w:ind w:firstLine="210"/>
        <w:rPr>
          <w:rFonts w:ascii="Calibri" w:hAnsi="Calibri"/>
          <w:bCs/>
          <w:caps/>
          <w:szCs w:val="22"/>
        </w:rPr>
      </w:pPr>
      <w:r w:rsidRPr="006F363F">
        <w:rPr>
          <w:rFonts w:hint="eastAsia"/>
        </w:rPr>
        <w:t>第</w:t>
      </w:r>
      <w:r w:rsidRPr="006F363F">
        <w:t>1</w:t>
      </w:r>
      <w:r w:rsidRPr="006F363F">
        <w:rPr>
          <w:rFonts w:hint="eastAsia"/>
        </w:rPr>
        <w:t>章　项目概述</w:t>
      </w:r>
      <w:r>
        <w:tab/>
      </w:r>
      <w:r w:rsidRPr="006D6821">
        <w:rPr>
          <w:sz w:val="24"/>
        </w:rPr>
        <w:fldChar w:fldCharType="begin"/>
      </w:r>
      <w:r w:rsidRPr="006D6821">
        <w:rPr>
          <w:sz w:val="24"/>
        </w:rPr>
        <w:instrText xml:space="preserve"> PAGEREF _Toc514918972 \h </w:instrText>
      </w:r>
      <w:r w:rsidRPr="006D6821">
        <w:rPr>
          <w:sz w:val="24"/>
        </w:rPr>
      </w:r>
      <w:r w:rsidRPr="006D6821">
        <w:rPr>
          <w:sz w:val="24"/>
        </w:rPr>
        <w:fldChar w:fldCharType="separate"/>
      </w:r>
      <w:r w:rsidRPr="006D6821">
        <w:rPr>
          <w:sz w:val="24"/>
        </w:rPr>
        <w:t>1</w:t>
      </w:r>
      <w:r w:rsidRPr="006D6821">
        <w:rPr>
          <w:sz w:val="24"/>
        </w:rPr>
        <w:fldChar w:fldCharType="end"/>
      </w:r>
    </w:p>
    <w:p w14:paraId="0E0C579C" w14:textId="77777777" w:rsidR="0022148F" w:rsidRPr="00725DDA" w:rsidRDefault="0022148F" w:rsidP="0022148F">
      <w:pPr>
        <w:pStyle w:val="a8"/>
        <w:ind w:firstLine="210"/>
        <w:rPr>
          <w:rFonts w:ascii="Calibri" w:hAnsi="Calibri"/>
          <w:smallCaps/>
          <w:noProof/>
          <w:szCs w:val="22"/>
        </w:rPr>
      </w:pPr>
      <w:r w:rsidRPr="006F363F">
        <w:rPr>
          <w:noProof/>
        </w:rPr>
        <w:t xml:space="preserve">1.1 </w:t>
      </w:r>
      <w:r w:rsidRPr="006F363F">
        <w:rPr>
          <w:rFonts w:hint="eastAsia"/>
          <w:noProof/>
        </w:rPr>
        <w:t>问题描述</w:t>
      </w:r>
      <w:r>
        <w:rPr>
          <w:noProof/>
        </w:rPr>
        <w:tab/>
      </w:r>
      <w:r w:rsidRPr="006D6821">
        <w:rPr>
          <w:noProof/>
          <w:sz w:val="24"/>
        </w:rPr>
        <w:fldChar w:fldCharType="begin"/>
      </w:r>
      <w:r w:rsidRPr="006D6821">
        <w:rPr>
          <w:noProof/>
          <w:sz w:val="24"/>
        </w:rPr>
        <w:instrText xml:space="preserve"> PAGEREF _Toc514918973 \h </w:instrText>
      </w:r>
      <w:r w:rsidRPr="006D6821">
        <w:rPr>
          <w:noProof/>
          <w:sz w:val="24"/>
        </w:rPr>
      </w:r>
      <w:r w:rsidRPr="006D6821">
        <w:rPr>
          <w:noProof/>
          <w:sz w:val="24"/>
        </w:rPr>
        <w:fldChar w:fldCharType="separate"/>
      </w:r>
      <w:r w:rsidRPr="006D6821">
        <w:rPr>
          <w:noProof/>
          <w:sz w:val="24"/>
        </w:rPr>
        <w:t>1</w:t>
      </w:r>
      <w:r w:rsidRPr="006D6821">
        <w:rPr>
          <w:noProof/>
          <w:sz w:val="24"/>
        </w:rPr>
        <w:fldChar w:fldCharType="end"/>
      </w:r>
    </w:p>
    <w:p w14:paraId="0A89A795" w14:textId="77777777" w:rsidR="0022148F" w:rsidRPr="00725DDA" w:rsidRDefault="0022148F" w:rsidP="0022148F">
      <w:pPr>
        <w:pStyle w:val="a8"/>
        <w:ind w:firstLine="210"/>
        <w:rPr>
          <w:rFonts w:ascii="Calibri" w:hAnsi="Calibri"/>
          <w:smallCaps/>
          <w:noProof/>
          <w:szCs w:val="22"/>
        </w:rPr>
      </w:pPr>
      <w:r w:rsidRPr="006F363F">
        <w:rPr>
          <w:noProof/>
        </w:rPr>
        <w:t xml:space="preserve">1.2 </w:t>
      </w:r>
      <w:r w:rsidRPr="006F363F">
        <w:rPr>
          <w:rFonts w:hint="eastAsia"/>
          <w:noProof/>
        </w:rPr>
        <w:t>项目目标</w:t>
      </w:r>
      <w:r>
        <w:rPr>
          <w:noProof/>
        </w:rPr>
        <w:tab/>
      </w:r>
      <w:r w:rsidRPr="006D6821">
        <w:rPr>
          <w:noProof/>
          <w:sz w:val="24"/>
        </w:rPr>
        <w:fldChar w:fldCharType="begin"/>
      </w:r>
      <w:r w:rsidRPr="006D6821">
        <w:rPr>
          <w:noProof/>
          <w:sz w:val="24"/>
        </w:rPr>
        <w:instrText xml:space="preserve"> PAGEREF _Toc514918974 \h </w:instrText>
      </w:r>
      <w:r w:rsidRPr="006D6821">
        <w:rPr>
          <w:noProof/>
          <w:sz w:val="24"/>
        </w:rPr>
      </w:r>
      <w:r w:rsidRPr="006D6821">
        <w:rPr>
          <w:noProof/>
          <w:sz w:val="24"/>
        </w:rPr>
        <w:fldChar w:fldCharType="separate"/>
      </w:r>
      <w:r w:rsidRPr="006D6821">
        <w:rPr>
          <w:noProof/>
          <w:sz w:val="24"/>
        </w:rPr>
        <w:t>1</w:t>
      </w:r>
      <w:r w:rsidRPr="006D6821">
        <w:rPr>
          <w:noProof/>
          <w:sz w:val="24"/>
        </w:rPr>
        <w:fldChar w:fldCharType="end"/>
      </w:r>
    </w:p>
    <w:p w14:paraId="5DEEC389" w14:textId="77777777" w:rsidR="0022148F" w:rsidRPr="00725DDA" w:rsidRDefault="0022148F" w:rsidP="0022148F">
      <w:pPr>
        <w:pStyle w:val="a8"/>
        <w:ind w:firstLine="210"/>
        <w:rPr>
          <w:rFonts w:ascii="Calibri" w:hAnsi="Calibri"/>
          <w:smallCaps/>
          <w:noProof/>
          <w:szCs w:val="22"/>
        </w:rPr>
      </w:pPr>
      <w:r w:rsidRPr="006F363F">
        <w:rPr>
          <w:noProof/>
        </w:rPr>
        <w:t xml:space="preserve">1.3 </w:t>
      </w:r>
      <w:r w:rsidRPr="006F363F">
        <w:rPr>
          <w:rFonts w:hint="eastAsia"/>
          <w:noProof/>
        </w:rPr>
        <w:t>项目适用范围</w:t>
      </w:r>
      <w:r>
        <w:rPr>
          <w:noProof/>
        </w:rPr>
        <w:tab/>
      </w:r>
      <w:r w:rsidRPr="006D6821">
        <w:rPr>
          <w:noProof/>
          <w:sz w:val="24"/>
        </w:rPr>
        <w:fldChar w:fldCharType="begin"/>
      </w:r>
      <w:r w:rsidRPr="006D6821">
        <w:rPr>
          <w:noProof/>
          <w:sz w:val="24"/>
        </w:rPr>
        <w:instrText xml:space="preserve"> PAGEREF _Toc514918975 \h </w:instrText>
      </w:r>
      <w:r w:rsidRPr="006D6821">
        <w:rPr>
          <w:noProof/>
          <w:sz w:val="24"/>
        </w:rPr>
      </w:r>
      <w:r w:rsidRPr="006D6821">
        <w:rPr>
          <w:noProof/>
          <w:sz w:val="24"/>
        </w:rPr>
        <w:fldChar w:fldCharType="separate"/>
      </w:r>
      <w:r w:rsidRPr="006D6821">
        <w:rPr>
          <w:noProof/>
          <w:sz w:val="24"/>
        </w:rPr>
        <w:t>1</w:t>
      </w:r>
      <w:r w:rsidRPr="006D6821">
        <w:rPr>
          <w:noProof/>
          <w:sz w:val="24"/>
        </w:rPr>
        <w:fldChar w:fldCharType="end"/>
      </w:r>
    </w:p>
    <w:p w14:paraId="2BD058C1" w14:textId="77777777" w:rsidR="0022148F" w:rsidRPr="00725DDA" w:rsidRDefault="0022148F" w:rsidP="0022148F">
      <w:pPr>
        <w:pStyle w:val="a8"/>
        <w:ind w:firstLine="210"/>
        <w:rPr>
          <w:rFonts w:ascii="Calibri" w:hAnsi="Calibri"/>
          <w:smallCaps/>
          <w:noProof/>
          <w:szCs w:val="22"/>
        </w:rPr>
      </w:pPr>
      <w:r w:rsidRPr="006F363F">
        <w:rPr>
          <w:noProof/>
        </w:rPr>
        <w:t xml:space="preserve">1.4 </w:t>
      </w:r>
      <w:r w:rsidRPr="006F363F">
        <w:rPr>
          <w:rFonts w:hint="eastAsia"/>
          <w:noProof/>
        </w:rPr>
        <w:t>项目应遵守的规范与标准（可选）</w:t>
      </w:r>
      <w:r>
        <w:rPr>
          <w:noProof/>
        </w:rPr>
        <w:tab/>
      </w:r>
      <w:r w:rsidRPr="006D6821">
        <w:rPr>
          <w:noProof/>
          <w:sz w:val="24"/>
        </w:rPr>
        <w:fldChar w:fldCharType="begin"/>
      </w:r>
      <w:r w:rsidRPr="006D6821">
        <w:rPr>
          <w:noProof/>
          <w:sz w:val="24"/>
        </w:rPr>
        <w:instrText xml:space="preserve"> PAGEREF _Toc514918976 \h </w:instrText>
      </w:r>
      <w:r w:rsidRPr="006D6821">
        <w:rPr>
          <w:noProof/>
          <w:sz w:val="24"/>
        </w:rPr>
      </w:r>
      <w:r w:rsidRPr="006D6821">
        <w:rPr>
          <w:noProof/>
          <w:sz w:val="24"/>
        </w:rPr>
        <w:fldChar w:fldCharType="separate"/>
      </w:r>
      <w:r w:rsidRPr="006D6821">
        <w:rPr>
          <w:noProof/>
          <w:sz w:val="24"/>
        </w:rPr>
        <w:t>1</w:t>
      </w:r>
      <w:r w:rsidRPr="006D6821">
        <w:rPr>
          <w:noProof/>
          <w:sz w:val="24"/>
        </w:rPr>
        <w:fldChar w:fldCharType="end"/>
      </w:r>
    </w:p>
    <w:p w14:paraId="72E9B2DC" w14:textId="77777777" w:rsidR="0022148F" w:rsidRPr="00725DDA" w:rsidRDefault="0022148F" w:rsidP="0022148F">
      <w:pPr>
        <w:pStyle w:val="a8"/>
        <w:ind w:firstLine="210"/>
        <w:rPr>
          <w:rFonts w:ascii="Calibri" w:hAnsi="Calibri"/>
          <w:smallCaps/>
          <w:noProof/>
          <w:szCs w:val="22"/>
        </w:rPr>
      </w:pPr>
      <w:r w:rsidRPr="006F363F">
        <w:rPr>
          <w:noProof/>
        </w:rPr>
        <w:t xml:space="preserve">1.5 </w:t>
      </w:r>
      <w:r w:rsidRPr="006F363F">
        <w:rPr>
          <w:rFonts w:hint="eastAsia"/>
          <w:noProof/>
        </w:rPr>
        <w:t>涉众</w:t>
      </w:r>
      <w:r>
        <w:rPr>
          <w:noProof/>
        </w:rPr>
        <w:tab/>
      </w:r>
      <w:r w:rsidRPr="006D6821">
        <w:rPr>
          <w:noProof/>
          <w:sz w:val="24"/>
        </w:rPr>
        <w:fldChar w:fldCharType="begin"/>
      </w:r>
      <w:r w:rsidRPr="006D6821">
        <w:rPr>
          <w:noProof/>
          <w:sz w:val="24"/>
        </w:rPr>
        <w:instrText xml:space="preserve"> PAGEREF _Toc514918977 \h </w:instrText>
      </w:r>
      <w:r w:rsidRPr="006D6821">
        <w:rPr>
          <w:noProof/>
          <w:sz w:val="24"/>
        </w:rPr>
      </w:r>
      <w:r w:rsidRPr="006D6821">
        <w:rPr>
          <w:noProof/>
          <w:sz w:val="24"/>
        </w:rPr>
        <w:fldChar w:fldCharType="separate"/>
      </w:r>
      <w:r w:rsidRPr="006D6821">
        <w:rPr>
          <w:noProof/>
          <w:sz w:val="24"/>
        </w:rPr>
        <w:t>1</w:t>
      </w:r>
      <w:r w:rsidRPr="006D6821">
        <w:rPr>
          <w:noProof/>
          <w:sz w:val="24"/>
        </w:rPr>
        <w:fldChar w:fldCharType="end"/>
      </w:r>
    </w:p>
    <w:p w14:paraId="0A7F9E75" w14:textId="77777777" w:rsidR="0022148F" w:rsidRPr="00725DDA" w:rsidRDefault="0022148F" w:rsidP="0022148F">
      <w:pPr>
        <w:pStyle w:val="a8"/>
        <w:ind w:firstLine="210"/>
        <w:rPr>
          <w:rFonts w:ascii="Calibri" w:hAnsi="Calibri"/>
          <w:bCs/>
          <w:caps/>
          <w:szCs w:val="22"/>
        </w:rPr>
      </w:pPr>
      <w:r w:rsidRPr="006F363F">
        <w:rPr>
          <w:rFonts w:hint="eastAsia"/>
        </w:rPr>
        <w:t>第</w:t>
      </w:r>
      <w:r w:rsidRPr="006F363F">
        <w:t>2</w:t>
      </w:r>
      <w:r w:rsidRPr="006F363F">
        <w:rPr>
          <w:rFonts w:hint="eastAsia"/>
        </w:rPr>
        <w:t>章　需求分析</w:t>
      </w:r>
      <w:r>
        <w:tab/>
      </w:r>
      <w:r w:rsidRPr="006D6821">
        <w:rPr>
          <w:sz w:val="24"/>
        </w:rPr>
        <w:fldChar w:fldCharType="begin"/>
      </w:r>
      <w:r w:rsidRPr="006D6821">
        <w:rPr>
          <w:sz w:val="24"/>
        </w:rPr>
        <w:instrText xml:space="preserve"> PAGEREF _Toc514918978 \h </w:instrText>
      </w:r>
      <w:r w:rsidRPr="006D6821">
        <w:rPr>
          <w:sz w:val="24"/>
        </w:rPr>
      </w:r>
      <w:r w:rsidRPr="006D6821">
        <w:rPr>
          <w:sz w:val="24"/>
        </w:rPr>
        <w:fldChar w:fldCharType="separate"/>
      </w:r>
      <w:r w:rsidRPr="006D6821">
        <w:rPr>
          <w:sz w:val="24"/>
        </w:rPr>
        <w:t>2</w:t>
      </w:r>
      <w:r w:rsidRPr="006D6821">
        <w:rPr>
          <w:sz w:val="24"/>
        </w:rPr>
        <w:fldChar w:fldCharType="end"/>
      </w:r>
    </w:p>
    <w:p w14:paraId="1CA5E013" w14:textId="6FE7279A" w:rsidR="0022148F" w:rsidRPr="00031D1E" w:rsidRDefault="0022148F" w:rsidP="00031D1E">
      <w:pPr>
        <w:pStyle w:val="a8"/>
        <w:ind w:firstLine="210"/>
        <w:rPr>
          <w:rFonts w:ascii="Calibri" w:hAnsi="Calibri"/>
          <w:smallCaps/>
          <w:noProof/>
          <w:szCs w:val="22"/>
        </w:rPr>
      </w:pPr>
      <w:r>
        <w:rPr>
          <w:noProof/>
        </w:rPr>
        <w:t xml:space="preserve">2.1 </w:t>
      </w:r>
      <w:r>
        <w:rPr>
          <w:rFonts w:hint="eastAsia"/>
          <w:noProof/>
        </w:rPr>
        <w:t>业务需求</w:t>
      </w:r>
      <w:r>
        <w:rPr>
          <w:noProof/>
        </w:rPr>
        <w:tab/>
      </w:r>
      <w:r w:rsidRPr="006D6821">
        <w:rPr>
          <w:noProof/>
          <w:sz w:val="24"/>
        </w:rPr>
        <w:fldChar w:fldCharType="begin"/>
      </w:r>
      <w:r w:rsidRPr="006D6821">
        <w:rPr>
          <w:noProof/>
          <w:sz w:val="24"/>
        </w:rPr>
        <w:instrText xml:space="preserve"> PAGEREF _Toc514918979 \h </w:instrText>
      </w:r>
      <w:r w:rsidRPr="006D6821">
        <w:rPr>
          <w:noProof/>
          <w:sz w:val="24"/>
        </w:rPr>
      </w:r>
      <w:r w:rsidRPr="006D6821">
        <w:rPr>
          <w:noProof/>
          <w:sz w:val="24"/>
        </w:rPr>
        <w:fldChar w:fldCharType="separate"/>
      </w:r>
      <w:r w:rsidRPr="006D6821">
        <w:rPr>
          <w:noProof/>
          <w:sz w:val="24"/>
        </w:rPr>
        <w:t>2</w:t>
      </w:r>
      <w:r w:rsidRPr="006D6821">
        <w:rPr>
          <w:noProof/>
          <w:sz w:val="24"/>
        </w:rPr>
        <w:fldChar w:fldCharType="end"/>
      </w:r>
    </w:p>
    <w:p w14:paraId="2291F226" w14:textId="6D8B7C47" w:rsidR="0022148F" w:rsidRPr="00725DDA" w:rsidRDefault="0022148F" w:rsidP="0022148F">
      <w:pPr>
        <w:pStyle w:val="a8"/>
        <w:ind w:firstLine="210"/>
        <w:rPr>
          <w:rFonts w:ascii="Calibri" w:hAnsi="Calibri"/>
          <w:iCs/>
          <w:szCs w:val="22"/>
        </w:rPr>
      </w:pPr>
      <w:r>
        <w:t>2.1.</w:t>
      </w:r>
      <w:r w:rsidR="00031D1E">
        <w:t>1</w:t>
      </w:r>
      <w:r>
        <w:t xml:space="preserve"> </w:t>
      </w:r>
      <w:r>
        <w:rPr>
          <w:rFonts w:hint="eastAsia"/>
        </w:rPr>
        <w:t>业务对象</w:t>
      </w:r>
      <w:r>
        <w:tab/>
      </w:r>
      <w:r w:rsidRPr="006D6821">
        <w:fldChar w:fldCharType="begin"/>
      </w:r>
      <w:r w:rsidRPr="006D6821">
        <w:instrText xml:space="preserve"> PAGEREF _Toc514918982 \h </w:instrText>
      </w:r>
      <w:r w:rsidRPr="006D6821">
        <w:fldChar w:fldCharType="separate"/>
      </w:r>
      <w:r w:rsidRPr="006D6821">
        <w:t>3</w:t>
      </w:r>
      <w:r w:rsidRPr="006D6821">
        <w:fldChar w:fldCharType="end"/>
      </w:r>
    </w:p>
    <w:p w14:paraId="54036CF3" w14:textId="77777777" w:rsidR="0022148F" w:rsidRPr="00725DDA" w:rsidRDefault="0022148F" w:rsidP="0022148F">
      <w:pPr>
        <w:pStyle w:val="a8"/>
        <w:ind w:firstLine="210"/>
        <w:rPr>
          <w:rFonts w:ascii="Calibri" w:hAnsi="Calibri"/>
          <w:smallCaps/>
          <w:noProof/>
          <w:szCs w:val="22"/>
        </w:rPr>
      </w:pPr>
      <w:r>
        <w:rPr>
          <w:noProof/>
        </w:rPr>
        <w:t xml:space="preserve">2.2 </w:t>
      </w:r>
      <w:r>
        <w:rPr>
          <w:rFonts w:hint="eastAsia"/>
          <w:noProof/>
        </w:rPr>
        <w:t>功能性需求</w:t>
      </w:r>
      <w:r>
        <w:rPr>
          <w:noProof/>
        </w:rPr>
        <w:tab/>
      </w:r>
      <w:r w:rsidRPr="006D6821">
        <w:rPr>
          <w:noProof/>
          <w:sz w:val="24"/>
        </w:rPr>
        <w:fldChar w:fldCharType="begin"/>
      </w:r>
      <w:r w:rsidRPr="006D6821">
        <w:rPr>
          <w:noProof/>
          <w:sz w:val="24"/>
        </w:rPr>
        <w:instrText xml:space="preserve"> PAGEREF _Toc514918983 \h </w:instrText>
      </w:r>
      <w:r w:rsidRPr="006D6821">
        <w:rPr>
          <w:noProof/>
          <w:sz w:val="24"/>
        </w:rPr>
      </w:r>
      <w:r w:rsidRPr="006D6821">
        <w:rPr>
          <w:noProof/>
          <w:sz w:val="24"/>
        </w:rPr>
        <w:fldChar w:fldCharType="separate"/>
      </w:r>
      <w:r w:rsidRPr="006D6821">
        <w:rPr>
          <w:noProof/>
          <w:sz w:val="24"/>
        </w:rPr>
        <w:t>3</w:t>
      </w:r>
      <w:r w:rsidRPr="006D6821">
        <w:rPr>
          <w:noProof/>
          <w:sz w:val="24"/>
        </w:rPr>
        <w:fldChar w:fldCharType="end"/>
      </w:r>
    </w:p>
    <w:p w14:paraId="22779B9E" w14:textId="77777777" w:rsidR="0022148F" w:rsidRPr="00725DDA" w:rsidRDefault="0022148F" w:rsidP="0022148F">
      <w:pPr>
        <w:pStyle w:val="a8"/>
        <w:ind w:firstLine="210"/>
        <w:rPr>
          <w:rFonts w:ascii="Calibri" w:hAnsi="Calibri"/>
          <w:iCs/>
          <w:szCs w:val="22"/>
        </w:rPr>
      </w:pPr>
      <w:r>
        <w:t xml:space="preserve">2.2.1 </w:t>
      </w:r>
      <w:r>
        <w:rPr>
          <w:rFonts w:hint="eastAsia"/>
        </w:rPr>
        <w:t>用例概述</w:t>
      </w:r>
      <w:r>
        <w:tab/>
      </w:r>
      <w:r w:rsidRPr="006D6821">
        <w:fldChar w:fldCharType="begin"/>
      </w:r>
      <w:r w:rsidRPr="006D6821">
        <w:instrText xml:space="preserve"> PAGEREF _Toc514918984 \h </w:instrText>
      </w:r>
      <w:r w:rsidRPr="006D6821">
        <w:fldChar w:fldCharType="separate"/>
      </w:r>
      <w:r w:rsidRPr="006D6821">
        <w:t>3</w:t>
      </w:r>
      <w:r w:rsidRPr="006D6821">
        <w:fldChar w:fldCharType="end"/>
      </w:r>
    </w:p>
    <w:p w14:paraId="6199C11B" w14:textId="77777777" w:rsidR="0022148F" w:rsidRPr="00725DDA" w:rsidRDefault="0022148F" w:rsidP="0022148F">
      <w:pPr>
        <w:pStyle w:val="a8"/>
        <w:ind w:firstLine="210"/>
        <w:rPr>
          <w:rFonts w:ascii="Calibri" w:hAnsi="Calibri"/>
          <w:iCs/>
          <w:szCs w:val="22"/>
        </w:rPr>
      </w:pPr>
      <w:r>
        <w:t xml:space="preserve">2.2.2 </w:t>
      </w:r>
      <w:r>
        <w:rPr>
          <w:rFonts w:hint="eastAsia"/>
        </w:rPr>
        <w:t>用例描述</w:t>
      </w:r>
      <w:r>
        <w:tab/>
      </w:r>
      <w:r w:rsidRPr="006D6821">
        <w:fldChar w:fldCharType="begin"/>
      </w:r>
      <w:r w:rsidRPr="006D6821">
        <w:instrText xml:space="preserve"> PAGEREF _Toc514918985 \h </w:instrText>
      </w:r>
      <w:r w:rsidRPr="006D6821">
        <w:fldChar w:fldCharType="separate"/>
      </w:r>
      <w:r w:rsidRPr="006D6821">
        <w:t>4</w:t>
      </w:r>
      <w:r w:rsidRPr="006D6821">
        <w:fldChar w:fldCharType="end"/>
      </w:r>
    </w:p>
    <w:p w14:paraId="6292184D" w14:textId="77777777" w:rsidR="0022148F" w:rsidRPr="00725DDA" w:rsidRDefault="0022148F" w:rsidP="0022148F">
      <w:pPr>
        <w:pStyle w:val="a8"/>
        <w:ind w:firstLine="210"/>
        <w:rPr>
          <w:rFonts w:ascii="Calibri" w:hAnsi="Calibri"/>
          <w:smallCaps/>
          <w:noProof/>
          <w:szCs w:val="22"/>
        </w:rPr>
      </w:pPr>
      <w:r>
        <w:rPr>
          <w:noProof/>
        </w:rPr>
        <w:t xml:space="preserve">2.3 </w:t>
      </w:r>
      <w:r>
        <w:rPr>
          <w:rFonts w:hint="eastAsia"/>
          <w:noProof/>
        </w:rPr>
        <w:t>非功能性需求</w:t>
      </w:r>
      <w:r>
        <w:rPr>
          <w:noProof/>
        </w:rPr>
        <w:tab/>
      </w:r>
      <w:r w:rsidRPr="006D6821">
        <w:rPr>
          <w:noProof/>
          <w:sz w:val="24"/>
        </w:rPr>
        <w:fldChar w:fldCharType="begin"/>
      </w:r>
      <w:r w:rsidRPr="006D6821">
        <w:rPr>
          <w:noProof/>
          <w:sz w:val="24"/>
        </w:rPr>
        <w:instrText xml:space="preserve"> PAGEREF _Toc514918986 \h </w:instrText>
      </w:r>
      <w:r w:rsidRPr="006D6821">
        <w:rPr>
          <w:noProof/>
          <w:sz w:val="24"/>
        </w:rPr>
      </w:r>
      <w:r w:rsidRPr="006D6821">
        <w:rPr>
          <w:noProof/>
          <w:sz w:val="24"/>
        </w:rPr>
        <w:fldChar w:fldCharType="separate"/>
      </w:r>
      <w:r w:rsidRPr="006D6821">
        <w:rPr>
          <w:noProof/>
          <w:sz w:val="24"/>
        </w:rPr>
        <w:t>7</w:t>
      </w:r>
      <w:r w:rsidRPr="006D6821">
        <w:rPr>
          <w:noProof/>
          <w:sz w:val="24"/>
        </w:rPr>
        <w:fldChar w:fldCharType="end"/>
      </w:r>
    </w:p>
    <w:p w14:paraId="19BB269B" w14:textId="77777777" w:rsidR="0022148F" w:rsidRPr="00725DDA" w:rsidRDefault="0022148F" w:rsidP="0022148F">
      <w:pPr>
        <w:pStyle w:val="a8"/>
        <w:ind w:firstLine="210"/>
        <w:rPr>
          <w:rFonts w:ascii="Calibri" w:hAnsi="Calibri"/>
          <w:smallCaps/>
          <w:noProof/>
          <w:szCs w:val="22"/>
        </w:rPr>
      </w:pPr>
      <w:r>
        <w:rPr>
          <w:noProof/>
        </w:rPr>
        <w:t xml:space="preserve">2.4 </w:t>
      </w:r>
      <w:r>
        <w:rPr>
          <w:rFonts w:hint="eastAsia"/>
          <w:noProof/>
        </w:rPr>
        <w:t>项目约束（可选）</w:t>
      </w:r>
      <w:r>
        <w:rPr>
          <w:noProof/>
        </w:rPr>
        <w:tab/>
      </w:r>
      <w:r w:rsidRPr="006D6821">
        <w:rPr>
          <w:noProof/>
          <w:sz w:val="24"/>
        </w:rPr>
        <w:fldChar w:fldCharType="begin"/>
      </w:r>
      <w:r w:rsidRPr="006D6821">
        <w:rPr>
          <w:noProof/>
          <w:sz w:val="24"/>
        </w:rPr>
        <w:instrText xml:space="preserve"> PAGEREF _Toc514918987 \h </w:instrText>
      </w:r>
      <w:r w:rsidRPr="006D6821">
        <w:rPr>
          <w:noProof/>
          <w:sz w:val="24"/>
        </w:rPr>
      </w:r>
      <w:r w:rsidRPr="006D6821">
        <w:rPr>
          <w:noProof/>
          <w:sz w:val="24"/>
        </w:rPr>
        <w:fldChar w:fldCharType="separate"/>
      </w:r>
      <w:r w:rsidRPr="006D6821">
        <w:rPr>
          <w:noProof/>
          <w:sz w:val="24"/>
        </w:rPr>
        <w:t>7</w:t>
      </w:r>
      <w:r w:rsidRPr="006D6821">
        <w:rPr>
          <w:noProof/>
          <w:sz w:val="24"/>
        </w:rPr>
        <w:fldChar w:fldCharType="end"/>
      </w:r>
    </w:p>
    <w:p w14:paraId="3BC4B99D" w14:textId="77777777" w:rsidR="0022148F" w:rsidRPr="00725DDA" w:rsidRDefault="0022148F" w:rsidP="0022148F">
      <w:pPr>
        <w:pStyle w:val="a8"/>
        <w:ind w:firstLine="210"/>
        <w:rPr>
          <w:rFonts w:ascii="Calibri" w:hAnsi="Calibri"/>
          <w:smallCaps/>
          <w:noProof/>
          <w:szCs w:val="22"/>
        </w:rPr>
      </w:pPr>
      <w:r>
        <w:rPr>
          <w:noProof/>
        </w:rPr>
        <w:t xml:space="preserve">2.5 </w:t>
      </w:r>
      <w:r>
        <w:rPr>
          <w:rFonts w:hint="eastAsia"/>
          <w:noProof/>
        </w:rPr>
        <w:t>运行环境</w:t>
      </w:r>
      <w:r>
        <w:rPr>
          <w:noProof/>
        </w:rPr>
        <w:tab/>
      </w:r>
      <w:r w:rsidRPr="006D6821">
        <w:rPr>
          <w:noProof/>
          <w:sz w:val="24"/>
        </w:rPr>
        <w:fldChar w:fldCharType="begin"/>
      </w:r>
      <w:r w:rsidRPr="006D6821">
        <w:rPr>
          <w:noProof/>
          <w:sz w:val="24"/>
        </w:rPr>
        <w:instrText xml:space="preserve"> PAGEREF _Toc514918988 \h </w:instrText>
      </w:r>
      <w:r w:rsidRPr="006D6821">
        <w:rPr>
          <w:noProof/>
          <w:sz w:val="24"/>
        </w:rPr>
      </w:r>
      <w:r w:rsidRPr="006D6821">
        <w:rPr>
          <w:noProof/>
          <w:sz w:val="24"/>
        </w:rPr>
        <w:fldChar w:fldCharType="separate"/>
      </w:r>
      <w:r w:rsidRPr="006D6821">
        <w:rPr>
          <w:noProof/>
          <w:sz w:val="24"/>
        </w:rPr>
        <w:t>7</w:t>
      </w:r>
      <w:r w:rsidRPr="006D6821">
        <w:rPr>
          <w:noProof/>
          <w:sz w:val="24"/>
        </w:rPr>
        <w:fldChar w:fldCharType="end"/>
      </w:r>
    </w:p>
    <w:p w14:paraId="05118372" w14:textId="77777777" w:rsidR="0022148F" w:rsidRPr="00725DDA" w:rsidRDefault="0022148F" w:rsidP="0022148F">
      <w:pPr>
        <w:pStyle w:val="a8"/>
        <w:ind w:firstLine="210"/>
        <w:rPr>
          <w:rFonts w:ascii="Calibri" w:hAnsi="Calibri"/>
          <w:bCs/>
          <w:caps/>
          <w:szCs w:val="22"/>
        </w:rPr>
      </w:pPr>
      <w:r w:rsidRPr="006F363F">
        <w:rPr>
          <w:rFonts w:hint="eastAsia"/>
        </w:rPr>
        <w:t>第</w:t>
      </w:r>
      <w:r w:rsidRPr="006F363F">
        <w:t>3</w:t>
      </w:r>
      <w:r w:rsidRPr="006F363F">
        <w:rPr>
          <w:rFonts w:hint="eastAsia"/>
        </w:rPr>
        <w:t>章　系统设计</w:t>
      </w:r>
      <w:r>
        <w:tab/>
      </w:r>
      <w:r w:rsidRPr="006D6821">
        <w:rPr>
          <w:sz w:val="24"/>
        </w:rPr>
        <w:fldChar w:fldCharType="begin"/>
      </w:r>
      <w:r w:rsidRPr="006D6821">
        <w:rPr>
          <w:sz w:val="24"/>
        </w:rPr>
        <w:instrText xml:space="preserve"> PAGEREF _Toc514918989 \h </w:instrText>
      </w:r>
      <w:r w:rsidRPr="006D6821">
        <w:rPr>
          <w:sz w:val="24"/>
        </w:rPr>
      </w:r>
      <w:r w:rsidRPr="006D6821">
        <w:rPr>
          <w:sz w:val="24"/>
        </w:rPr>
        <w:fldChar w:fldCharType="separate"/>
      </w:r>
      <w:r w:rsidRPr="006D6821">
        <w:rPr>
          <w:sz w:val="24"/>
        </w:rPr>
        <w:t>9</w:t>
      </w:r>
      <w:r w:rsidRPr="006D6821">
        <w:rPr>
          <w:sz w:val="24"/>
        </w:rPr>
        <w:fldChar w:fldCharType="end"/>
      </w:r>
    </w:p>
    <w:p w14:paraId="0BEC63DD" w14:textId="77777777" w:rsidR="0022148F" w:rsidRPr="00725DDA" w:rsidRDefault="0022148F" w:rsidP="0022148F">
      <w:pPr>
        <w:pStyle w:val="a8"/>
        <w:ind w:firstLine="210"/>
        <w:rPr>
          <w:rFonts w:ascii="Calibri" w:hAnsi="Calibri"/>
          <w:smallCaps/>
          <w:noProof/>
          <w:szCs w:val="22"/>
        </w:rPr>
      </w:pPr>
      <w:r>
        <w:rPr>
          <w:noProof/>
        </w:rPr>
        <w:t xml:space="preserve">3.1 </w:t>
      </w:r>
      <w:r>
        <w:rPr>
          <w:rFonts w:hint="eastAsia"/>
          <w:noProof/>
        </w:rPr>
        <w:t>技术路线</w:t>
      </w:r>
      <w:r>
        <w:rPr>
          <w:noProof/>
        </w:rPr>
        <w:tab/>
      </w:r>
      <w:r w:rsidRPr="006D6821">
        <w:rPr>
          <w:noProof/>
          <w:sz w:val="24"/>
        </w:rPr>
        <w:fldChar w:fldCharType="begin"/>
      </w:r>
      <w:r w:rsidRPr="006D6821">
        <w:rPr>
          <w:noProof/>
          <w:sz w:val="24"/>
        </w:rPr>
        <w:instrText xml:space="preserve"> PAGEREF _Toc514918990 \h </w:instrText>
      </w:r>
      <w:r w:rsidRPr="006D6821">
        <w:rPr>
          <w:noProof/>
          <w:sz w:val="24"/>
        </w:rPr>
      </w:r>
      <w:r w:rsidRPr="006D6821">
        <w:rPr>
          <w:noProof/>
          <w:sz w:val="24"/>
        </w:rPr>
        <w:fldChar w:fldCharType="separate"/>
      </w:r>
      <w:r w:rsidRPr="006D6821">
        <w:rPr>
          <w:noProof/>
          <w:sz w:val="24"/>
        </w:rPr>
        <w:t>9</w:t>
      </w:r>
      <w:r w:rsidRPr="006D6821">
        <w:rPr>
          <w:noProof/>
          <w:sz w:val="24"/>
        </w:rPr>
        <w:fldChar w:fldCharType="end"/>
      </w:r>
    </w:p>
    <w:p w14:paraId="06BFD8A6" w14:textId="77777777" w:rsidR="0022148F" w:rsidRPr="00725DDA" w:rsidRDefault="0022148F" w:rsidP="0022148F">
      <w:pPr>
        <w:pStyle w:val="a8"/>
        <w:ind w:firstLine="210"/>
        <w:rPr>
          <w:rFonts w:ascii="Calibri" w:hAnsi="Calibri"/>
          <w:smallCaps/>
          <w:noProof/>
          <w:szCs w:val="22"/>
        </w:rPr>
      </w:pPr>
      <w:r>
        <w:rPr>
          <w:noProof/>
        </w:rPr>
        <w:t xml:space="preserve">3.2 </w:t>
      </w:r>
      <w:r>
        <w:rPr>
          <w:rFonts w:hint="eastAsia"/>
          <w:noProof/>
        </w:rPr>
        <w:t>软件体系结构设计</w:t>
      </w:r>
      <w:r>
        <w:rPr>
          <w:noProof/>
        </w:rPr>
        <w:tab/>
      </w:r>
      <w:r w:rsidRPr="006D6821">
        <w:rPr>
          <w:noProof/>
          <w:sz w:val="24"/>
        </w:rPr>
        <w:fldChar w:fldCharType="begin"/>
      </w:r>
      <w:r w:rsidRPr="006D6821">
        <w:rPr>
          <w:noProof/>
          <w:sz w:val="24"/>
        </w:rPr>
        <w:instrText xml:space="preserve"> PAGEREF _Toc514918991 \h </w:instrText>
      </w:r>
      <w:r w:rsidRPr="006D6821">
        <w:rPr>
          <w:noProof/>
          <w:sz w:val="24"/>
        </w:rPr>
      </w:r>
      <w:r w:rsidRPr="006D6821">
        <w:rPr>
          <w:noProof/>
          <w:sz w:val="24"/>
        </w:rPr>
        <w:fldChar w:fldCharType="separate"/>
      </w:r>
      <w:r w:rsidRPr="006D6821">
        <w:rPr>
          <w:noProof/>
          <w:sz w:val="24"/>
        </w:rPr>
        <w:t>9</w:t>
      </w:r>
      <w:r w:rsidRPr="006D6821">
        <w:rPr>
          <w:noProof/>
          <w:sz w:val="24"/>
        </w:rPr>
        <w:fldChar w:fldCharType="end"/>
      </w:r>
    </w:p>
    <w:p w14:paraId="08E71719" w14:textId="77777777" w:rsidR="0022148F" w:rsidRPr="00725DDA" w:rsidRDefault="0022148F" w:rsidP="0022148F">
      <w:pPr>
        <w:pStyle w:val="a8"/>
        <w:ind w:firstLine="210"/>
        <w:rPr>
          <w:rFonts w:ascii="Calibri" w:hAnsi="Calibri"/>
          <w:iCs/>
          <w:szCs w:val="22"/>
        </w:rPr>
      </w:pPr>
      <w:r>
        <w:t xml:space="preserve">3.2.1 </w:t>
      </w:r>
      <w:r>
        <w:rPr>
          <w:rFonts w:hint="eastAsia"/>
        </w:rPr>
        <w:t>功能结构</w:t>
      </w:r>
      <w:r>
        <w:tab/>
      </w:r>
      <w:r w:rsidRPr="006D6821">
        <w:fldChar w:fldCharType="begin"/>
      </w:r>
      <w:r w:rsidRPr="006D6821">
        <w:instrText xml:space="preserve"> PAGEREF _Toc514918992 \h </w:instrText>
      </w:r>
      <w:r w:rsidRPr="006D6821">
        <w:fldChar w:fldCharType="separate"/>
      </w:r>
      <w:r w:rsidRPr="006D6821">
        <w:t>9</w:t>
      </w:r>
      <w:r w:rsidRPr="006D6821">
        <w:fldChar w:fldCharType="end"/>
      </w:r>
    </w:p>
    <w:p w14:paraId="246DD5CD" w14:textId="77777777" w:rsidR="0022148F" w:rsidRPr="00725DDA" w:rsidRDefault="0022148F" w:rsidP="0022148F">
      <w:pPr>
        <w:pStyle w:val="a8"/>
        <w:ind w:firstLine="210"/>
        <w:rPr>
          <w:rFonts w:ascii="Calibri" w:hAnsi="Calibri"/>
          <w:iCs/>
          <w:szCs w:val="22"/>
        </w:rPr>
      </w:pPr>
      <w:r>
        <w:t xml:space="preserve">3.2.2 </w:t>
      </w:r>
      <w:r>
        <w:rPr>
          <w:rFonts w:hint="eastAsia"/>
        </w:rPr>
        <w:t>系统架构</w:t>
      </w:r>
      <w:r>
        <w:tab/>
      </w:r>
      <w:r w:rsidRPr="006D6821">
        <w:fldChar w:fldCharType="begin"/>
      </w:r>
      <w:r w:rsidRPr="006D6821">
        <w:instrText xml:space="preserve"> PAGEREF _Toc514918993 \h </w:instrText>
      </w:r>
      <w:r w:rsidRPr="006D6821">
        <w:fldChar w:fldCharType="separate"/>
      </w:r>
      <w:r w:rsidRPr="006D6821">
        <w:t>9</w:t>
      </w:r>
      <w:r w:rsidRPr="006D6821">
        <w:fldChar w:fldCharType="end"/>
      </w:r>
    </w:p>
    <w:p w14:paraId="24AFEA66" w14:textId="77777777" w:rsidR="0022148F" w:rsidRPr="00725DDA" w:rsidRDefault="0022148F" w:rsidP="0022148F">
      <w:pPr>
        <w:pStyle w:val="a8"/>
        <w:ind w:firstLine="210"/>
        <w:rPr>
          <w:rFonts w:ascii="Calibri" w:hAnsi="Calibri"/>
          <w:smallCaps/>
          <w:noProof/>
          <w:szCs w:val="22"/>
        </w:rPr>
      </w:pPr>
      <w:r>
        <w:rPr>
          <w:noProof/>
        </w:rPr>
        <w:t xml:space="preserve">3.3 </w:t>
      </w:r>
      <w:r>
        <w:rPr>
          <w:rFonts w:hint="eastAsia"/>
          <w:noProof/>
        </w:rPr>
        <w:t>外部接口（可选）</w:t>
      </w:r>
      <w:r>
        <w:rPr>
          <w:noProof/>
        </w:rPr>
        <w:tab/>
      </w:r>
      <w:r w:rsidRPr="006D6821">
        <w:rPr>
          <w:noProof/>
          <w:sz w:val="24"/>
        </w:rPr>
        <w:fldChar w:fldCharType="begin"/>
      </w:r>
      <w:r w:rsidRPr="006D6821">
        <w:rPr>
          <w:noProof/>
          <w:sz w:val="24"/>
        </w:rPr>
        <w:instrText xml:space="preserve"> PAGEREF _Toc514918994 \h </w:instrText>
      </w:r>
      <w:r w:rsidRPr="006D6821">
        <w:rPr>
          <w:noProof/>
          <w:sz w:val="24"/>
        </w:rPr>
      </w:r>
      <w:r w:rsidRPr="006D6821">
        <w:rPr>
          <w:noProof/>
          <w:sz w:val="24"/>
        </w:rPr>
        <w:fldChar w:fldCharType="separate"/>
      </w:r>
      <w:r w:rsidRPr="006D6821">
        <w:rPr>
          <w:noProof/>
          <w:sz w:val="24"/>
        </w:rPr>
        <w:t>10</w:t>
      </w:r>
      <w:r w:rsidRPr="006D6821">
        <w:rPr>
          <w:noProof/>
          <w:sz w:val="24"/>
        </w:rPr>
        <w:fldChar w:fldCharType="end"/>
      </w:r>
    </w:p>
    <w:p w14:paraId="0BC00521" w14:textId="77777777" w:rsidR="0022148F" w:rsidRPr="00725DDA" w:rsidRDefault="0022148F" w:rsidP="0022148F">
      <w:pPr>
        <w:pStyle w:val="a8"/>
        <w:ind w:firstLine="210"/>
        <w:rPr>
          <w:rFonts w:ascii="Calibri" w:hAnsi="Calibri"/>
          <w:iCs/>
          <w:szCs w:val="22"/>
        </w:rPr>
      </w:pPr>
      <w:r>
        <w:t xml:space="preserve">3.3.1 </w:t>
      </w:r>
      <w:r>
        <w:rPr>
          <w:rFonts w:hint="eastAsia"/>
        </w:rPr>
        <w:t>硬件接口</w:t>
      </w:r>
      <w:r>
        <w:tab/>
      </w:r>
      <w:r w:rsidRPr="006D6821">
        <w:fldChar w:fldCharType="begin"/>
      </w:r>
      <w:r w:rsidRPr="006D6821">
        <w:instrText xml:space="preserve"> PAGEREF _Toc514918995 \h </w:instrText>
      </w:r>
      <w:r w:rsidRPr="006D6821">
        <w:fldChar w:fldCharType="separate"/>
      </w:r>
      <w:r w:rsidRPr="006D6821">
        <w:t>10</w:t>
      </w:r>
      <w:r w:rsidRPr="006D6821">
        <w:fldChar w:fldCharType="end"/>
      </w:r>
    </w:p>
    <w:p w14:paraId="60916DB2" w14:textId="77777777" w:rsidR="0022148F" w:rsidRPr="00725DDA" w:rsidRDefault="0022148F" w:rsidP="0022148F">
      <w:pPr>
        <w:pStyle w:val="a8"/>
        <w:ind w:firstLine="210"/>
        <w:rPr>
          <w:rFonts w:ascii="Calibri" w:hAnsi="Calibri"/>
          <w:iCs/>
          <w:szCs w:val="22"/>
        </w:rPr>
      </w:pPr>
      <w:r>
        <w:t xml:space="preserve">3.3.2 </w:t>
      </w:r>
      <w:r>
        <w:rPr>
          <w:rFonts w:hint="eastAsia"/>
        </w:rPr>
        <w:t>软件接口</w:t>
      </w:r>
      <w:r>
        <w:tab/>
      </w:r>
      <w:r w:rsidRPr="006D6821">
        <w:fldChar w:fldCharType="begin"/>
      </w:r>
      <w:r w:rsidRPr="006D6821">
        <w:instrText xml:space="preserve"> PAGEREF _Toc514918996 \h </w:instrText>
      </w:r>
      <w:r w:rsidRPr="006D6821">
        <w:fldChar w:fldCharType="separate"/>
      </w:r>
      <w:r w:rsidRPr="006D6821">
        <w:t>10</w:t>
      </w:r>
      <w:r w:rsidRPr="006D6821">
        <w:fldChar w:fldCharType="end"/>
      </w:r>
    </w:p>
    <w:p w14:paraId="462A3409" w14:textId="77777777" w:rsidR="0022148F" w:rsidRPr="00725DDA" w:rsidRDefault="0022148F" w:rsidP="0022148F">
      <w:pPr>
        <w:pStyle w:val="a8"/>
        <w:ind w:firstLine="210"/>
        <w:rPr>
          <w:rFonts w:ascii="Calibri" w:hAnsi="Calibri"/>
          <w:iCs/>
          <w:szCs w:val="22"/>
        </w:rPr>
      </w:pPr>
      <w:r>
        <w:t xml:space="preserve">3.3.3 </w:t>
      </w:r>
      <w:r>
        <w:rPr>
          <w:rFonts w:hint="eastAsia"/>
        </w:rPr>
        <w:t>其它接口</w:t>
      </w:r>
      <w:r>
        <w:tab/>
      </w:r>
      <w:r w:rsidRPr="006D6821">
        <w:fldChar w:fldCharType="begin"/>
      </w:r>
      <w:r w:rsidRPr="006D6821">
        <w:instrText xml:space="preserve"> PAGEREF _Toc514918997 \h </w:instrText>
      </w:r>
      <w:r w:rsidRPr="006D6821">
        <w:fldChar w:fldCharType="separate"/>
      </w:r>
      <w:r w:rsidRPr="006D6821">
        <w:t>11</w:t>
      </w:r>
      <w:r w:rsidRPr="006D6821">
        <w:fldChar w:fldCharType="end"/>
      </w:r>
    </w:p>
    <w:p w14:paraId="5C1B0619" w14:textId="77777777" w:rsidR="0022148F" w:rsidRPr="00725DDA" w:rsidRDefault="0022148F" w:rsidP="0022148F">
      <w:pPr>
        <w:pStyle w:val="a8"/>
        <w:ind w:firstLine="210"/>
        <w:rPr>
          <w:rFonts w:ascii="Calibri" w:hAnsi="Calibri"/>
          <w:smallCaps/>
          <w:noProof/>
          <w:szCs w:val="22"/>
        </w:rPr>
      </w:pPr>
      <w:r>
        <w:rPr>
          <w:noProof/>
        </w:rPr>
        <w:t xml:space="preserve">3.4 </w:t>
      </w:r>
      <w:r>
        <w:rPr>
          <w:rFonts w:hint="eastAsia"/>
          <w:noProof/>
        </w:rPr>
        <w:t>数据库设计</w:t>
      </w:r>
      <w:r>
        <w:rPr>
          <w:noProof/>
        </w:rPr>
        <w:tab/>
      </w:r>
      <w:r w:rsidRPr="006D6821">
        <w:rPr>
          <w:noProof/>
          <w:sz w:val="24"/>
        </w:rPr>
        <w:fldChar w:fldCharType="begin"/>
      </w:r>
      <w:r w:rsidRPr="006D6821">
        <w:rPr>
          <w:noProof/>
          <w:sz w:val="24"/>
        </w:rPr>
        <w:instrText xml:space="preserve"> PAGEREF _Toc514918998 \h </w:instrText>
      </w:r>
      <w:r w:rsidRPr="006D6821">
        <w:rPr>
          <w:noProof/>
          <w:sz w:val="24"/>
        </w:rPr>
      </w:r>
      <w:r w:rsidRPr="006D6821">
        <w:rPr>
          <w:noProof/>
          <w:sz w:val="24"/>
        </w:rPr>
        <w:fldChar w:fldCharType="separate"/>
      </w:r>
      <w:r w:rsidRPr="006D6821">
        <w:rPr>
          <w:noProof/>
          <w:sz w:val="24"/>
        </w:rPr>
        <w:t>11</w:t>
      </w:r>
      <w:r w:rsidRPr="006D6821">
        <w:rPr>
          <w:noProof/>
          <w:sz w:val="24"/>
        </w:rPr>
        <w:fldChar w:fldCharType="end"/>
      </w:r>
    </w:p>
    <w:p w14:paraId="13C5DC34" w14:textId="77777777" w:rsidR="0022148F" w:rsidRPr="00725DDA" w:rsidRDefault="0022148F" w:rsidP="0022148F">
      <w:pPr>
        <w:pStyle w:val="a8"/>
        <w:ind w:firstLine="210"/>
        <w:rPr>
          <w:rFonts w:ascii="Calibri" w:hAnsi="Calibri"/>
          <w:iCs/>
          <w:szCs w:val="22"/>
        </w:rPr>
      </w:pPr>
      <w:r>
        <w:t xml:space="preserve">3.4.1 </w:t>
      </w:r>
      <w:r>
        <w:rPr>
          <w:rFonts w:hint="eastAsia"/>
        </w:rPr>
        <w:t>概念结构设计</w:t>
      </w:r>
      <w:r>
        <w:tab/>
      </w:r>
      <w:r w:rsidRPr="006D6821">
        <w:fldChar w:fldCharType="begin"/>
      </w:r>
      <w:r w:rsidRPr="006D6821">
        <w:instrText xml:space="preserve"> PAGEREF _Toc514918999 \h </w:instrText>
      </w:r>
      <w:r w:rsidRPr="006D6821">
        <w:fldChar w:fldCharType="separate"/>
      </w:r>
      <w:r w:rsidRPr="006D6821">
        <w:t>11</w:t>
      </w:r>
      <w:r w:rsidRPr="006D6821">
        <w:fldChar w:fldCharType="end"/>
      </w:r>
    </w:p>
    <w:p w14:paraId="289D78AE" w14:textId="77777777" w:rsidR="0022148F" w:rsidRPr="00725DDA" w:rsidRDefault="0022148F" w:rsidP="0022148F">
      <w:pPr>
        <w:pStyle w:val="a8"/>
        <w:ind w:firstLine="210"/>
        <w:rPr>
          <w:rFonts w:ascii="Calibri" w:hAnsi="Calibri"/>
          <w:iCs/>
          <w:szCs w:val="22"/>
        </w:rPr>
      </w:pPr>
      <w:r>
        <w:t xml:space="preserve">3.4.2 </w:t>
      </w:r>
      <w:r>
        <w:rPr>
          <w:rFonts w:hint="eastAsia"/>
        </w:rPr>
        <w:t>表的详细设计</w:t>
      </w:r>
      <w:r>
        <w:tab/>
      </w:r>
      <w:r w:rsidRPr="006D6821">
        <w:fldChar w:fldCharType="begin"/>
      </w:r>
      <w:r w:rsidRPr="006D6821">
        <w:instrText xml:space="preserve"> PAGEREF _Toc514919000 \h </w:instrText>
      </w:r>
      <w:r w:rsidRPr="006D6821">
        <w:fldChar w:fldCharType="separate"/>
      </w:r>
      <w:r w:rsidRPr="006D6821">
        <w:t>12</w:t>
      </w:r>
      <w:r w:rsidRPr="006D6821">
        <w:fldChar w:fldCharType="end"/>
      </w:r>
    </w:p>
    <w:p w14:paraId="3C2B711F" w14:textId="77777777" w:rsidR="0022148F" w:rsidRPr="00725DDA" w:rsidRDefault="0022148F" w:rsidP="0022148F">
      <w:pPr>
        <w:pStyle w:val="a8"/>
        <w:ind w:firstLine="210"/>
        <w:rPr>
          <w:rFonts w:ascii="Calibri" w:hAnsi="Calibri"/>
          <w:smallCaps/>
          <w:noProof/>
          <w:szCs w:val="22"/>
        </w:rPr>
      </w:pPr>
      <w:r>
        <w:rPr>
          <w:noProof/>
        </w:rPr>
        <w:t xml:space="preserve">3.5 </w:t>
      </w:r>
      <w:r>
        <w:rPr>
          <w:rFonts w:hint="eastAsia"/>
          <w:noProof/>
        </w:rPr>
        <w:t>用例实现</w:t>
      </w:r>
      <w:r>
        <w:rPr>
          <w:noProof/>
        </w:rPr>
        <w:tab/>
      </w:r>
      <w:r w:rsidRPr="006D6821">
        <w:rPr>
          <w:noProof/>
          <w:sz w:val="24"/>
        </w:rPr>
        <w:fldChar w:fldCharType="begin"/>
      </w:r>
      <w:r w:rsidRPr="006D6821">
        <w:rPr>
          <w:noProof/>
          <w:sz w:val="24"/>
        </w:rPr>
        <w:instrText xml:space="preserve"> PAGEREF _Toc514919001 \h </w:instrText>
      </w:r>
      <w:r w:rsidRPr="006D6821">
        <w:rPr>
          <w:noProof/>
          <w:sz w:val="24"/>
        </w:rPr>
      </w:r>
      <w:r w:rsidRPr="006D6821">
        <w:rPr>
          <w:noProof/>
          <w:sz w:val="24"/>
        </w:rPr>
        <w:fldChar w:fldCharType="separate"/>
      </w:r>
      <w:r w:rsidRPr="006D6821">
        <w:rPr>
          <w:noProof/>
          <w:sz w:val="24"/>
        </w:rPr>
        <w:t>12</w:t>
      </w:r>
      <w:r w:rsidRPr="006D6821">
        <w:rPr>
          <w:noProof/>
          <w:sz w:val="24"/>
        </w:rPr>
        <w:fldChar w:fldCharType="end"/>
      </w:r>
    </w:p>
    <w:p w14:paraId="699F77CB" w14:textId="77777777" w:rsidR="0022148F" w:rsidRPr="00725DDA" w:rsidRDefault="0022148F" w:rsidP="0022148F">
      <w:pPr>
        <w:pStyle w:val="a8"/>
        <w:ind w:firstLine="210"/>
        <w:rPr>
          <w:rFonts w:ascii="Calibri" w:hAnsi="Calibri"/>
          <w:iCs/>
          <w:szCs w:val="22"/>
        </w:rPr>
      </w:pPr>
      <w:r w:rsidRPr="006F363F">
        <w:t xml:space="preserve">3.5.1 </w:t>
      </w:r>
      <w:r w:rsidRPr="006F363F">
        <w:rPr>
          <w:rFonts w:hint="eastAsia"/>
        </w:rPr>
        <w:t>创建问卷用例实现</w:t>
      </w:r>
      <w:r>
        <w:tab/>
      </w:r>
      <w:r w:rsidRPr="006D6821">
        <w:fldChar w:fldCharType="begin"/>
      </w:r>
      <w:r w:rsidRPr="006D6821">
        <w:instrText xml:space="preserve"> PAGEREF _Toc514919002 \h </w:instrText>
      </w:r>
      <w:r w:rsidRPr="006D6821">
        <w:fldChar w:fldCharType="separate"/>
      </w:r>
      <w:r w:rsidRPr="006D6821">
        <w:t>12</w:t>
      </w:r>
      <w:r w:rsidRPr="006D6821">
        <w:fldChar w:fldCharType="end"/>
      </w:r>
    </w:p>
    <w:p w14:paraId="25C3962B" w14:textId="77777777" w:rsidR="0022148F" w:rsidRPr="00725DDA" w:rsidRDefault="0022148F" w:rsidP="0022148F">
      <w:pPr>
        <w:pStyle w:val="a8"/>
        <w:ind w:firstLine="210"/>
        <w:rPr>
          <w:rFonts w:ascii="Calibri" w:hAnsi="Calibri"/>
          <w:iCs/>
          <w:szCs w:val="22"/>
        </w:rPr>
      </w:pPr>
      <w:r>
        <w:t>3.5.2 **</w:t>
      </w:r>
      <w:r>
        <w:rPr>
          <w:rFonts w:hint="eastAsia"/>
        </w:rPr>
        <w:t>用例实现</w:t>
      </w:r>
      <w:r>
        <w:tab/>
      </w:r>
      <w:r w:rsidRPr="006D6821">
        <w:fldChar w:fldCharType="begin"/>
      </w:r>
      <w:r w:rsidRPr="006D6821">
        <w:instrText xml:space="preserve"> PAGEREF _Toc514919003 \h </w:instrText>
      </w:r>
      <w:r w:rsidRPr="006D6821">
        <w:fldChar w:fldCharType="separate"/>
      </w:r>
      <w:r w:rsidRPr="006D6821">
        <w:t>13</w:t>
      </w:r>
      <w:r w:rsidRPr="006D6821">
        <w:fldChar w:fldCharType="end"/>
      </w:r>
    </w:p>
    <w:p w14:paraId="5B64A6EB" w14:textId="77777777" w:rsidR="0022148F" w:rsidRPr="00725DDA" w:rsidRDefault="0022148F" w:rsidP="0022148F">
      <w:pPr>
        <w:pStyle w:val="a8"/>
        <w:ind w:firstLine="210"/>
        <w:rPr>
          <w:rFonts w:ascii="Calibri" w:hAnsi="Calibri"/>
          <w:smallCaps/>
          <w:noProof/>
          <w:szCs w:val="22"/>
        </w:rPr>
      </w:pPr>
      <w:r w:rsidRPr="006F363F">
        <w:rPr>
          <w:noProof/>
        </w:rPr>
        <w:t xml:space="preserve">3.6 </w:t>
      </w:r>
      <w:r w:rsidRPr="006F363F">
        <w:rPr>
          <w:rFonts w:hint="eastAsia"/>
          <w:noProof/>
        </w:rPr>
        <w:t>对象设计</w:t>
      </w:r>
      <w:r>
        <w:rPr>
          <w:noProof/>
        </w:rPr>
        <w:tab/>
      </w:r>
      <w:r w:rsidRPr="006D6821">
        <w:rPr>
          <w:noProof/>
          <w:sz w:val="24"/>
        </w:rPr>
        <w:fldChar w:fldCharType="begin"/>
      </w:r>
      <w:r w:rsidRPr="006D6821">
        <w:rPr>
          <w:noProof/>
          <w:sz w:val="24"/>
        </w:rPr>
        <w:instrText xml:space="preserve"> PAGEREF _Toc514919004 \h </w:instrText>
      </w:r>
      <w:r w:rsidRPr="006D6821">
        <w:rPr>
          <w:noProof/>
          <w:sz w:val="24"/>
        </w:rPr>
      </w:r>
      <w:r w:rsidRPr="006D6821">
        <w:rPr>
          <w:noProof/>
          <w:sz w:val="24"/>
        </w:rPr>
        <w:fldChar w:fldCharType="separate"/>
      </w:r>
      <w:r w:rsidRPr="006D6821">
        <w:rPr>
          <w:noProof/>
          <w:sz w:val="24"/>
        </w:rPr>
        <w:t>13</w:t>
      </w:r>
      <w:r w:rsidRPr="006D6821">
        <w:rPr>
          <w:noProof/>
          <w:sz w:val="24"/>
        </w:rPr>
        <w:fldChar w:fldCharType="end"/>
      </w:r>
    </w:p>
    <w:p w14:paraId="3F646129" w14:textId="77777777" w:rsidR="0022148F" w:rsidRPr="00725DDA" w:rsidRDefault="0022148F" w:rsidP="0022148F">
      <w:pPr>
        <w:pStyle w:val="a8"/>
        <w:ind w:firstLine="210"/>
        <w:rPr>
          <w:rFonts w:ascii="Calibri" w:hAnsi="Calibri"/>
          <w:iCs/>
          <w:szCs w:val="22"/>
        </w:rPr>
      </w:pPr>
      <w:r>
        <w:lastRenderedPageBreak/>
        <w:t>3.6.1</w:t>
      </w:r>
      <w:r>
        <w:rPr>
          <w:rFonts w:hint="eastAsia"/>
        </w:rPr>
        <w:t>模块设计</w:t>
      </w:r>
      <w:r>
        <w:tab/>
      </w:r>
      <w:r w:rsidRPr="006D6821">
        <w:fldChar w:fldCharType="begin"/>
      </w:r>
      <w:r w:rsidRPr="006D6821">
        <w:instrText xml:space="preserve"> PAGEREF _Toc514919005 \h </w:instrText>
      </w:r>
      <w:r w:rsidRPr="006D6821">
        <w:fldChar w:fldCharType="separate"/>
      </w:r>
      <w:r w:rsidRPr="006D6821">
        <w:t>13</w:t>
      </w:r>
      <w:r w:rsidRPr="006D6821">
        <w:fldChar w:fldCharType="end"/>
      </w:r>
    </w:p>
    <w:p w14:paraId="08F028EE" w14:textId="77777777" w:rsidR="0022148F" w:rsidRPr="00725DDA" w:rsidRDefault="0022148F" w:rsidP="0022148F">
      <w:pPr>
        <w:pStyle w:val="a8"/>
        <w:ind w:firstLine="210"/>
        <w:rPr>
          <w:rFonts w:ascii="Calibri" w:hAnsi="Calibri"/>
          <w:iCs/>
          <w:szCs w:val="22"/>
        </w:rPr>
      </w:pPr>
      <w:r>
        <w:t>3.6.2</w:t>
      </w:r>
      <w:r>
        <w:rPr>
          <w:rFonts w:hint="eastAsia"/>
        </w:rPr>
        <w:t>业务实体类的设计</w:t>
      </w:r>
      <w:r>
        <w:tab/>
      </w:r>
      <w:r w:rsidRPr="006D6821">
        <w:fldChar w:fldCharType="begin"/>
      </w:r>
      <w:r w:rsidRPr="006D6821">
        <w:instrText xml:space="preserve"> PAGEREF _Toc514919006 \h </w:instrText>
      </w:r>
      <w:r w:rsidRPr="006D6821">
        <w:fldChar w:fldCharType="separate"/>
      </w:r>
      <w:r w:rsidRPr="006D6821">
        <w:t>13</w:t>
      </w:r>
      <w:r w:rsidRPr="006D6821">
        <w:fldChar w:fldCharType="end"/>
      </w:r>
    </w:p>
    <w:p w14:paraId="005EED6F" w14:textId="77777777" w:rsidR="0022148F" w:rsidRPr="00725DDA" w:rsidRDefault="0022148F" w:rsidP="0022148F">
      <w:pPr>
        <w:pStyle w:val="a8"/>
        <w:ind w:firstLine="210"/>
        <w:rPr>
          <w:rFonts w:ascii="Calibri" w:hAnsi="Calibri"/>
          <w:iCs/>
          <w:szCs w:val="22"/>
        </w:rPr>
      </w:pPr>
      <w:r>
        <w:t>3.6.3</w:t>
      </w:r>
      <w:r>
        <w:rPr>
          <w:rFonts w:hint="eastAsia"/>
        </w:rPr>
        <w:t>业务处理类的设计</w:t>
      </w:r>
      <w:r>
        <w:tab/>
      </w:r>
      <w:r w:rsidRPr="006D6821">
        <w:fldChar w:fldCharType="begin"/>
      </w:r>
      <w:r w:rsidRPr="006D6821">
        <w:instrText xml:space="preserve"> PAGEREF _Toc514919007 \h </w:instrText>
      </w:r>
      <w:r w:rsidRPr="006D6821">
        <w:fldChar w:fldCharType="separate"/>
      </w:r>
      <w:r w:rsidRPr="006D6821">
        <w:t>14</w:t>
      </w:r>
      <w:r w:rsidRPr="006D6821">
        <w:fldChar w:fldCharType="end"/>
      </w:r>
    </w:p>
    <w:p w14:paraId="54C76CED" w14:textId="77777777" w:rsidR="0022148F" w:rsidRPr="00725DDA" w:rsidRDefault="0022148F" w:rsidP="0022148F">
      <w:pPr>
        <w:pStyle w:val="a8"/>
        <w:ind w:firstLine="210"/>
        <w:rPr>
          <w:rFonts w:ascii="Calibri" w:hAnsi="Calibri"/>
          <w:iCs/>
          <w:szCs w:val="22"/>
        </w:rPr>
      </w:pPr>
      <w:r>
        <w:t>3.6.4</w:t>
      </w:r>
      <w:r>
        <w:rPr>
          <w:rFonts w:hint="eastAsia"/>
        </w:rPr>
        <w:t>类的描述</w:t>
      </w:r>
      <w:r>
        <w:tab/>
      </w:r>
      <w:r w:rsidRPr="006D6821">
        <w:fldChar w:fldCharType="begin"/>
      </w:r>
      <w:r w:rsidRPr="006D6821">
        <w:instrText xml:space="preserve"> PAGEREF _Toc514919008 \h </w:instrText>
      </w:r>
      <w:r w:rsidRPr="006D6821">
        <w:fldChar w:fldCharType="separate"/>
      </w:r>
      <w:r w:rsidRPr="006D6821">
        <w:t>16</w:t>
      </w:r>
      <w:r w:rsidRPr="006D6821">
        <w:fldChar w:fldCharType="end"/>
      </w:r>
    </w:p>
    <w:p w14:paraId="01AAA362" w14:textId="77777777" w:rsidR="0022148F" w:rsidRPr="00725DDA" w:rsidRDefault="0022148F" w:rsidP="0022148F">
      <w:pPr>
        <w:pStyle w:val="a8"/>
        <w:ind w:firstLine="210"/>
        <w:rPr>
          <w:rFonts w:ascii="Calibri" w:hAnsi="Calibri"/>
          <w:smallCaps/>
          <w:noProof/>
          <w:szCs w:val="22"/>
        </w:rPr>
      </w:pPr>
      <w:r>
        <w:rPr>
          <w:noProof/>
        </w:rPr>
        <w:t>3.7 **</w:t>
      </w:r>
      <w:r>
        <w:rPr>
          <w:rFonts w:hint="eastAsia"/>
          <w:noProof/>
        </w:rPr>
        <w:t>设计（可选）</w:t>
      </w:r>
      <w:r>
        <w:rPr>
          <w:noProof/>
        </w:rPr>
        <w:tab/>
      </w:r>
      <w:r w:rsidRPr="006D6821">
        <w:rPr>
          <w:noProof/>
          <w:sz w:val="24"/>
        </w:rPr>
        <w:fldChar w:fldCharType="begin"/>
      </w:r>
      <w:r w:rsidRPr="006D6821">
        <w:rPr>
          <w:noProof/>
          <w:sz w:val="24"/>
        </w:rPr>
        <w:instrText xml:space="preserve"> PAGEREF _Toc514919009 \h </w:instrText>
      </w:r>
      <w:r w:rsidRPr="006D6821">
        <w:rPr>
          <w:noProof/>
          <w:sz w:val="24"/>
        </w:rPr>
      </w:r>
      <w:r w:rsidRPr="006D6821">
        <w:rPr>
          <w:noProof/>
          <w:sz w:val="24"/>
        </w:rPr>
        <w:fldChar w:fldCharType="separate"/>
      </w:r>
      <w:r w:rsidRPr="006D6821">
        <w:rPr>
          <w:noProof/>
          <w:sz w:val="24"/>
        </w:rPr>
        <w:t>18</w:t>
      </w:r>
      <w:r w:rsidRPr="006D6821">
        <w:rPr>
          <w:noProof/>
          <w:sz w:val="24"/>
        </w:rPr>
        <w:fldChar w:fldCharType="end"/>
      </w:r>
    </w:p>
    <w:p w14:paraId="0A4A9BF4" w14:textId="77777777" w:rsidR="0022148F" w:rsidRPr="00725DDA" w:rsidRDefault="0022148F" w:rsidP="0022148F">
      <w:pPr>
        <w:pStyle w:val="a8"/>
        <w:ind w:firstLine="210"/>
        <w:rPr>
          <w:rFonts w:ascii="Calibri" w:hAnsi="Calibri"/>
          <w:bCs/>
          <w:caps/>
          <w:szCs w:val="22"/>
        </w:rPr>
      </w:pPr>
      <w:r w:rsidRPr="006F363F">
        <w:rPr>
          <w:rFonts w:hint="eastAsia"/>
        </w:rPr>
        <w:t>第</w:t>
      </w:r>
      <w:r w:rsidRPr="006F363F">
        <w:t>4</w:t>
      </w:r>
      <w:r w:rsidRPr="006F363F">
        <w:rPr>
          <w:rFonts w:hint="eastAsia"/>
        </w:rPr>
        <w:t>章　系统实现</w:t>
      </w:r>
      <w:r>
        <w:tab/>
      </w:r>
      <w:r w:rsidRPr="006D6821">
        <w:rPr>
          <w:sz w:val="24"/>
        </w:rPr>
        <w:fldChar w:fldCharType="begin"/>
      </w:r>
      <w:r w:rsidRPr="006D6821">
        <w:rPr>
          <w:sz w:val="24"/>
        </w:rPr>
        <w:instrText xml:space="preserve"> PAGEREF _Toc514919010 \h </w:instrText>
      </w:r>
      <w:r w:rsidRPr="006D6821">
        <w:rPr>
          <w:sz w:val="24"/>
        </w:rPr>
      </w:r>
      <w:r w:rsidRPr="006D6821">
        <w:rPr>
          <w:sz w:val="24"/>
        </w:rPr>
        <w:fldChar w:fldCharType="separate"/>
      </w:r>
      <w:r w:rsidRPr="006D6821">
        <w:rPr>
          <w:sz w:val="24"/>
        </w:rPr>
        <w:t>19</w:t>
      </w:r>
      <w:r w:rsidRPr="006D6821">
        <w:rPr>
          <w:sz w:val="24"/>
        </w:rPr>
        <w:fldChar w:fldCharType="end"/>
      </w:r>
    </w:p>
    <w:p w14:paraId="6B4D9FB4" w14:textId="77777777" w:rsidR="0022148F" w:rsidRPr="00725DDA" w:rsidRDefault="0022148F" w:rsidP="0022148F">
      <w:pPr>
        <w:pStyle w:val="a8"/>
        <w:ind w:firstLine="210"/>
        <w:rPr>
          <w:rFonts w:ascii="Calibri" w:hAnsi="Calibri"/>
          <w:smallCaps/>
          <w:noProof/>
          <w:szCs w:val="22"/>
        </w:rPr>
      </w:pPr>
      <w:r>
        <w:rPr>
          <w:noProof/>
        </w:rPr>
        <w:t xml:space="preserve">4.1 </w:t>
      </w:r>
      <w:r>
        <w:rPr>
          <w:rFonts w:hint="eastAsia"/>
          <w:noProof/>
        </w:rPr>
        <w:t>核心功能实现</w:t>
      </w:r>
      <w:r>
        <w:rPr>
          <w:noProof/>
        </w:rPr>
        <w:tab/>
      </w:r>
      <w:r w:rsidRPr="006D6821">
        <w:rPr>
          <w:noProof/>
          <w:sz w:val="24"/>
        </w:rPr>
        <w:fldChar w:fldCharType="begin"/>
      </w:r>
      <w:r w:rsidRPr="006D6821">
        <w:rPr>
          <w:noProof/>
          <w:sz w:val="24"/>
        </w:rPr>
        <w:instrText xml:space="preserve"> PAGEREF _Toc514919011 \h </w:instrText>
      </w:r>
      <w:r w:rsidRPr="006D6821">
        <w:rPr>
          <w:noProof/>
          <w:sz w:val="24"/>
        </w:rPr>
      </w:r>
      <w:r w:rsidRPr="006D6821">
        <w:rPr>
          <w:noProof/>
          <w:sz w:val="24"/>
        </w:rPr>
        <w:fldChar w:fldCharType="separate"/>
      </w:r>
      <w:r w:rsidRPr="006D6821">
        <w:rPr>
          <w:noProof/>
          <w:sz w:val="24"/>
        </w:rPr>
        <w:t>19</w:t>
      </w:r>
      <w:r w:rsidRPr="006D6821">
        <w:rPr>
          <w:noProof/>
          <w:sz w:val="24"/>
        </w:rPr>
        <w:fldChar w:fldCharType="end"/>
      </w:r>
    </w:p>
    <w:p w14:paraId="1BF4B8D7" w14:textId="77777777" w:rsidR="0022148F" w:rsidRPr="00725DDA" w:rsidRDefault="0022148F" w:rsidP="0022148F">
      <w:pPr>
        <w:pStyle w:val="a8"/>
        <w:ind w:firstLine="210"/>
        <w:rPr>
          <w:rFonts w:ascii="Calibri" w:hAnsi="Calibri"/>
          <w:smallCaps/>
          <w:noProof/>
          <w:szCs w:val="22"/>
        </w:rPr>
      </w:pPr>
      <w:r>
        <w:rPr>
          <w:noProof/>
        </w:rPr>
        <w:t xml:space="preserve">4.2 </w:t>
      </w:r>
      <w:r>
        <w:rPr>
          <w:rFonts w:hint="eastAsia"/>
          <w:noProof/>
        </w:rPr>
        <w:t>关键技术难点与解决方案</w:t>
      </w:r>
      <w:r>
        <w:rPr>
          <w:noProof/>
        </w:rPr>
        <w:tab/>
      </w:r>
      <w:r w:rsidRPr="006D6821">
        <w:rPr>
          <w:noProof/>
          <w:sz w:val="24"/>
        </w:rPr>
        <w:fldChar w:fldCharType="begin"/>
      </w:r>
      <w:r w:rsidRPr="006D6821">
        <w:rPr>
          <w:noProof/>
          <w:sz w:val="24"/>
        </w:rPr>
        <w:instrText xml:space="preserve"> PAGEREF _Toc514919012 \h </w:instrText>
      </w:r>
      <w:r w:rsidRPr="006D6821">
        <w:rPr>
          <w:noProof/>
          <w:sz w:val="24"/>
        </w:rPr>
      </w:r>
      <w:r w:rsidRPr="006D6821">
        <w:rPr>
          <w:noProof/>
          <w:sz w:val="24"/>
        </w:rPr>
        <w:fldChar w:fldCharType="separate"/>
      </w:r>
      <w:r w:rsidRPr="006D6821">
        <w:rPr>
          <w:noProof/>
          <w:sz w:val="24"/>
        </w:rPr>
        <w:t>19</w:t>
      </w:r>
      <w:r w:rsidRPr="006D6821">
        <w:rPr>
          <w:noProof/>
          <w:sz w:val="24"/>
        </w:rPr>
        <w:fldChar w:fldCharType="end"/>
      </w:r>
    </w:p>
    <w:p w14:paraId="1663CF6C" w14:textId="77777777" w:rsidR="0022148F" w:rsidRPr="00725DDA" w:rsidRDefault="0022148F" w:rsidP="0022148F">
      <w:pPr>
        <w:pStyle w:val="a8"/>
        <w:ind w:firstLine="210"/>
        <w:rPr>
          <w:rFonts w:ascii="Calibri" w:hAnsi="Calibri"/>
          <w:smallCaps/>
          <w:noProof/>
          <w:szCs w:val="22"/>
        </w:rPr>
      </w:pPr>
      <w:r>
        <w:rPr>
          <w:noProof/>
        </w:rPr>
        <w:t xml:space="preserve">4.3 </w:t>
      </w:r>
      <w:r>
        <w:rPr>
          <w:rFonts w:hint="eastAsia"/>
          <w:noProof/>
        </w:rPr>
        <w:t>关键算法（可选）</w:t>
      </w:r>
      <w:r>
        <w:rPr>
          <w:noProof/>
        </w:rPr>
        <w:tab/>
      </w:r>
      <w:r w:rsidRPr="006D6821">
        <w:rPr>
          <w:noProof/>
          <w:sz w:val="24"/>
        </w:rPr>
        <w:fldChar w:fldCharType="begin"/>
      </w:r>
      <w:r w:rsidRPr="006D6821">
        <w:rPr>
          <w:noProof/>
          <w:sz w:val="24"/>
        </w:rPr>
        <w:instrText xml:space="preserve"> PAGEREF _Toc514919013 \h </w:instrText>
      </w:r>
      <w:r w:rsidRPr="006D6821">
        <w:rPr>
          <w:noProof/>
          <w:sz w:val="24"/>
        </w:rPr>
      </w:r>
      <w:r w:rsidRPr="006D6821">
        <w:rPr>
          <w:noProof/>
          <w:sz w:val="24"/>
        </w:rPr>
        <w:fldChar w:fldCharType="separate"/>
      </w:r>
      <w:r w:rsidRPr="006D6821">
        <w:rPr>
          <w:noProof/>
          <w:sz w:val="24"/>
        </w:rPr>
        <w:t>19</w:t>
      </w:r>
      <w:r w:rsidRPr="006D6821">
        <w:rPr>
          <w:noProof/>
          <w:sz w:val="24"/>
        </w:rPr>
        <w:fldChar w:fldCharType="end"/>
      </w:r>
    </w:p>
    <w:p w14:paraId="0E19285F" w14:textId="77777777" w:rsidR="0022148F" w:rsidRPr="00725DDA" w:rsidRDefault="0022148F" w:rsidP="0022148F">
      <w:pPr>
        <w:pStyle w:val="a8"/>
        <w:ind w:firstLine="210"/>
        <w:rPr>
          <w:rFonts w:ascii="Calibri" w:hAnsi="Calibri"/>
          <w:smallCaps/>
          <w:noProof/>
          <w:szCs w:val="22"/>
        </w:rPr>
      </w:pPr>
      <w:r>
        <w:rPr>
          <w:noProof/>
        </w:rPr>
        <w:t xml:space="preserve">4.4 </w:t>
      </w:r>
      <w:r>
        <w:rPr>
          <w:rFonts w:hint="eastAsia"/>
          <w:noProof/>
        </w:rPr>
        <w:t>编码规范（可选）</w:t>
      </w:r>
      <w:r>
        <w:rPr>
          <w:noProof/>
        </w:rPr>
        <w:tab/>
      </w:r>
      <w:r w:rsidRPr="006D6821">
        <w:rPr>
          <w:noProof/>
          <w:sz w:val="24"/>
        </w:rPr>
        <w:fldChar w:fldCharType="begin"/>
      </w:r>
      <w:r w:rsidRPr="006D6821">
        <w:rPr>
          <w:noProof/>
          <w:sz w:val="24"/>
        </w:rPr>
        <w:instrText xml:space="preserve"> PAGEREF _Toc514919014 \h </w:instrText>
      </w:r>
      <w:r w:rsidRPr="006D6821">
        <w:rPr>
          <w:noProof/>
          <w:sz w:val="24"/>
        </w:rPr>
      </w:r>
      <w:r w:rsidRPr="006D6821">
        <w:rPr>
          <w:noProof/>
          <w:sz w:val="24"/>
        </w:rPr>
        <w:fldChar w:fldCharType="separate"/>
      </w:r>
      <w:r w:rsidRPr="006D6821">
        <w:rPr>
          <w:noProof/>
          <w:sz w:val="24"/>
        </w:rPr>
        <w:t>19</w:t>
      </w:r>
      <w:r w:rsidRPr="006D6821">
        <w:rPr>
          <w:noProof/>
          <w:sz w:val="24"/>
        </w:rPr>
        <w:fldChar w:fldCharType="end"/>
      </w:r>
    </w:p>
    <w:p w14:paraId="762E7895" w14:textId="77777777" w:rsidR="0022148F" w:rsidRPr="00725DDA" w:rsidRDefault="0022148F" w:rsidP="0022148F">
      <w:pPr>
        <w:pStyle w:val="a8"/>
        <w:ind w:firstLine="210"/>
        <w:rPr>
          <w:rFonts w:ascii="Calibri" w:hAnsi="Calibri"/>
          <w:bCs/>
          <w:caps/>
          <w:szCs w:val="22"/>
        </w:rPr>
      </w:pPr>
      <w:r w:rsidRPr="006F363F">
        <w:rPr>
          <w:rFonts w:hint="eastAsia"/>
        </w:rPr>
        <w:t>第</w:t>
      </w:r>
      <w:r w:rsidRPr="006F363F">
        <w:t>5</w:t>
      </w:r>
      <w:r w:rsidRPr="006F363F">
        <w:rPr>
          <w:rFonts w:hint="eastAsia"/>
        </w:rPr>
        <w:t>章　系统测试</w:t>
      </w:r>
      <w:r>
        <w:tab/>
      </w:r>
      <w:r w:rsidRPr="006D6821">
        <w:rPr>
          <w:sz w:val="24"/>
        </w:rPr>
        <w:fldChar w:fldCharType="begin"/>
      </w:r>
      <w:r w:rsidRPr="006D6821">
        <w:rPr>
          <w:sz w:val="24"/>
        </w:rPr>
        <w:instrText xml:space="preserve"> PAGEREF _Toc514919015 \h </w:instrText>
      </w:r>
      <w:r w:rsidRPr="006D6821">
        <w:rPr>
          <w:sz w:val="24"/>
        </w:rPr>
      </w:r>
      <w:r w:rsidRPr="006D6821">
        <w:rPr>
          <w:sz w:val="24"/>
        </w:rPr>
        <w:fldChar w:fldCharType="separate"/>
      </w:r>
      <w:r w:rsidRPr="006D6821">
        <w:rPr>
          <w:sz w:val="24"/>
        </w:rPr>
        <w:t>20</w:t>
      </w:r>
      <w:r w:rsidRPr="006D6821">
        <w:rPr>
          <w:sz w:val="24"/>
        </w:rPr>
        <w:fldChar w:fldCharType="end"/>
      </w:r>
    </w:p>
    <w:p w14:paraId="6FD4F58B" w14:textId="77777777" w:rsidR="0022148F" w:rsidRPr="00725DDA" w:rsidRDefault="0022148F" w:rsidP="0022148F">
      <w:pPr>
        <w:pStyle w:val="a8"/>
        <w:ind w:firstLine="210"/>
        <w:rPr>
          <w:rFonts w:ascii="Calibri" w:hAnsi="Calibri"/>
          <w:smallCaps/>
          <w:noProof/>
          <w:szCs w:val="22"/>
        </w:rPr>
      </w:pPr>
      <w:r>
        <w:rPr>
          <w:noProof/>
        </w:rPr>
        <w:t xml:space="preserve">5.1 </w:t>
      </w:r>
      <w:r>
        <w:rPr>
          <w:rFonts w:hint="eastAsia"/>
          <w:noProof/>
        </w:rPr>
        <w:t>功能测试</w:t>
      </w:r>
      <w:r>
        <w:rPr>
          <w:noProof/>
        </w:rPr>
        <w:tab/>
      </w:r>
      <w:r w:rsidRPr="006D6821">
        <w:rPr>
          <w:noProof/>
          <w:sz w:val="24"/>
        </w:rPr>
        <w:fldChar w:fldCharType="begin"/>
      </w:r>
      <w:r w:rsidRPr="006D6821">
        <w:rPr>
          <w:noProof/>
          <w:sz w:val="24"/>
        </w:rPr>
        <w:instrText xml:space="preserve"> PAGEREF _Toc514919016 \h </w:instrText>
      </w:r>
      <w:r w:rsidRPr="006D6821">
        <w:rPr>
          <w:noProof/>
          <w:sz w:val="24"/>
        </w:rPr>
      </w:r>
      <w:r w:rsidRPr="006D6821">
        <w:rPr>
          <w:noProof/>
          <w:sz w:val="24"/>
        </w:rPr>
        <w:fldChar w:fldCharType="separate"/>
      </w:r>
      <w:r w:rsidRPr="006D6821">
        <w:rPr>
          <w:noProof/>
          <w:sz w:val="24"/>
        </w:rPr>
        <w:t>20</w:t>
      </w:r>
      <w:r w:rsidRPr="006D6821">
        <w:rPr>
          <w:noProof/>
          <w:sz w:val="24"/>
        </w:rPr>
        <w:fldChar w:fldCharType="end"/>
      </w:r>
    </w:p>
    <w:p w14:paraId="57DCDACB" w14:textId="77777777" w:rsidR="0022148F" w:rsidRPr="00725DDA" w:rsidRDefault="0022148F" w:rsidP="0022148F">
      <w:pPr>
        <w:pStyle w:val="a8"/>
        <w:ind w:firstLine="210"/>
        <w:rPr>
          <w:rFonts w:ascii="Calibri" w:hAnsi="Calibri"/>
          <w:smallCaps/>
          <w:noProof/>
          <w:szCs w:val="22"/>
        </w:rPr>
      </w:pPr>
      <w:r>
        <w:rPr>
          <w:noProof/>
        </w:rPr>
        <w:t xml:space="preserve">5.2 </w:t>
      </w:r>
      <w:r>
        <w:rPr>
          <w:rFonts w:hint="eastAsia"/>
          <w:noProof/>
        </w:rPr>
        <w:t>非功能测试</w:t>
      </w:r>
      <w:r>
        <w:rPr>
          <w:noProof/>
        </w:rPr>
        <w:tab/>
      </w:r>
      <w:r w:rsidRPr="006D6821">
        <w:rPr>
          <w:noProof/>
          <w:sz w:val="24"/>
        </w:rPr>
        <w:fldChar w:fldCharType="begin"/>
      </w:r>
      <w:r w:rsidRPr="006D6821">
        <w:rPr>
          <w:noProof/>
          <w:sz w:val="24"/>
        </w:rPr>
        <w:instrText xml:space="preserve"> PAGEREF _Toc514919017 \h </w:instrText>
      </w:r>
      <w:r w:rsidRPr="006D6821">
        <w:rPr>
          <w:noProof/>
          <w:sz w:val="24"/>
        </w:rPr>
      </w:r>
      <w:r w:rsidRPr="006D6821">
        <w:rPr>
          <w:noProof/>
          <w:sz w:val="24"/>
        </w:rPr>
        <w:fldChar w:fldCharType="separate"/>
      </w:r>
      <w:r w:rsidRPr="006D6821">
        <w:rPr>
          <w:noProof/>
          <w:sz w:val="24"/>
        </w:rPr>
        <w:t>21</w:t>
      </w:r>
      <w:r w:rsidRPr="006D6821">
        <w:rPr>
          <w:noProof/>
          <w:sz w:val="24"/>
        </w:rPr>
        <w:fldChar w:fldCharType="end"/>
      </w:r>
    </w:p>
    <w:p w14:paraId="4EC27CFB" w14:textId="77777777" w:rsidR="0022148F" w:rsidRPr="00725DDA" w:rsidRDefault="0022148F" w:rsidP="0022148F">
      <w:pPr>
        <w:pStyle w:val="a8"/>
        <w:ind w:firstLine="210"/>
        <w:rPr>
          <w:rFonts w:ascii="Calibri" w:hAnsi="Calibri"/>
          <w:smallCaps/>
          <w:noProof/>
          <w:szCs w:val="22"/>
        </w:rPr>
      </w:pPr>
      <w:r>
        <w:rPr>
          <w:noProof/>
        </w:rPr>
        <w:t xml:space="preserve">5.3 </w:t>
      </w:r>
      <w:r>
        <w:rPr>
          <w:rFonts w:hint="eastAsia"/>
          <w:noProof/>
        </w:rPr>
        <w:t>测试总结</w:t>
      </w:r>
      <w:r>
        <w:rPr>
          <w:noProof/>
        </w:rPr>
        <w:tab/>
      </w:r>
      <w:r w:rsidRPr="006D6821">
        <w:rPr>
          <w:noProof/>
          <w:sz w:val="24"/>
        </w:rPr>
        <w:fldChar w:fldCharType="begin"/>
      </w:r>
      <w:r w:rsidRPr="006D6821">
        <w:rPr>
          <w:noProof/>
          <w:sz w:val="24"/>
        </w:rPr>
        <w:instrText xml:space="preserve"> PAGEREF _Toc514919018 \h </w:instrText>
      </w:r>
      <w:r w:rsidRPr="006D6821">
        <w:rPr>
          <w:noProof/>
          <w:sz w:val="24"/>
        </w:rPr>
      </w:r>
      <w:r w:rsidRPr="006D6821">
        <w:rPr>
          <w:noProof/>
          <w:sz w:val="24"/>
        </w:rPr>
        <w:fldChar w:fldCharType="separate"/>
      </w:r>
      <w:r w:rsidRPr="006D6821">
        <w:rPr>
          <w:noProof/>
          <w:sz w:val="24"/>
        </w:rPr>
        <w:t>22</w:t>
      </w:r>
      <w:r w:rsidRPr="006D6821">
        <w:rPr>
          <w:noProof/>
          <w:sz w:val="24"/>
        </w:rPr>
        <w:fldChar w:fldCharType="end"/>
      </w:r>
    </w:p>
    <w:p w14:paraId="16417DDB" w14:textId="77777777" w:rsidR="0022148F" w:rsidRPr="00725DDA" w:rsidRDefault="0022148F" w:rsidP="0022148F">
      <w:pPr>
        <w:pStyle w:val="a8"/>
        <w:ind w:firstLine="210"/>
        <w:rPr>
          <w:rFonts w:ascii="Calibri" w:hAnsi="Calibri"/>
          <w:bCs/>
          <w:caps/>
          <w:szCs w:val="22"/>
        </w:rPr>
      </w:pPr>
      <w:r w:rsidRPr="006F363F">
        <w:rPr>
          <w:rFonts w:hint="eastAsia"/>
        </w:rPr>
        <w:t>第</w:t>
      </w:r>
      <w:r w:rsidRPr="006F363F">
        <w:t>6</w:t>
      </w:r>
      <w:r w:rsidRPr="006F363F">
        <w:rPr>
          <w:rFonts w:hint="eastAsia"/>
        </w:rPr>
        <w:t>章　结论与展望</w:t>
      </w:r>
      <w:r>
        <w:tab/>
      </w:r>
      <w:r w:rsidRPr="006D6821">
        <w:rPr>
          <w:sz w:val="24"/>
        </w:rPr>
        <w:fldChar w:fldCharType="begin"/>
      </w:r>
      <w:r w:rsidRPr="006D6821">
        <w:rPr>
          <w:sz w:val="24"/>
        </w:rPr>
        <w:instrText xml:space="preserve"> PAGEREF _Toc514919019 \h </w:instrText>
      </w:r>
      <w:r w:rsidRPr="006D6821">
        <w:rPr>
          <w:sz w:val="24"/>
        </w:rPr>
      </w:r>
      <w:r w:rsidRPr="006D6821">
        <w:rPr>
          <w:sz w:val="24"/>
        </w:rPr>
        <w:fldChar w:fldCharType="separate"/>
      </w:r>
      <w:r w:rsidRPr="006D6821">
        <w:rPr>
          <w:sz w:val="24"/>
        </w:rPr>
        <w:t>23</w:t>
      </w:r>
      <w:r w:rsidRPr="006D6821">
        <w:rPr>
          <w:sz w:val="24"/>
        </w:rPr>
        <w:fldChar w:fldCharType="end"/>
      </w:r>
    </w:p>
    <w:p w14:paraId="6985F7C6" w14:textId="77777777" w:rsidR="0022148F" w:rsidRPr="00725DDA" w:rsidRDefault="0022148F" w:rsidP="0022148F">
      <w:pPr>
        <w:pStyle w:val="a8"/>
        <w:ind w:firstLine="210"/>
        <w:rPr>
          <w:rFonts w:ascii="Calibri" w:hAnsi="Calibri"/>
          <w:bCs/>
          <w:caps/>
          <w:szCs w:val="22"/>
        </w:rPr>
      </w:pPr>
      <w:r w:rsidRPr="006F363F">
        <w:rPr>
          <w:rFonts w:hint="eastAsia"/>
        </w:rPr>
        <w:t>参考文献</w:t>
      </w:r>
      <w:r>
        <w:tab/>
      </w:r>
      <w:r w:rsidRPr="006D6821">
        <w:rPr>
          <w:sz w:val="24"/>
        </w:rPr>
        <w:fldChar w:fldCharType="begin"/>
      </w:r>
      <w:r w:rsidRPr="006D6821">
        <w:rPr>
          <w:sz w:val="24"/>
        </w:rPr>
        <w:instrText xml:space="preserve"> PAGEREF _Toc514919020 \h </w:instrText>
      </w:r>
      <w:r w:rsidRPr="006D6821">
        <w:rPr>
          <w:sz w:val="24"/>
        </w:rPr>
      </w:r>
      <w:r w:rsidRPr="006D6821">
        <w:rPr>
          <w:sz w:val="24"/>
        </w:rPr>
        <w:fldChar w:fldCharType="separate"/>
      </w:r>
      <w:r w:rsidRPr="006D6821">
        <w:rPr>
          <w:sz w:val="24"/>
        </w:rPr>
        <w:t>24</w:t>
      </w:r>
      <w:r w:rsidRPr="006D6821">
        <w:rPr>
          <w:sz w:val="24"/>
        </w:rPr>
        <w:fldChar w:fldCharType="end"/>
      </w:r>
    </w:p>
    <w:p w14:paraId="537F5021" w14:textId="77777777" w:rsidR="0022148F" w:rsidRPr="00725DDA" w:rsidRDefault="0022148F" w:rsidP="0022148F">
      <w:pPr>
        <w:pStyle w:val="a8"/>
        <w:ind w:firstLine="210"/>
        <w:rPr>
          <w:rFonts w:ascii="Calibri" w:hAnsi="Calibri"/>
          <w:bCs/>
          <w:caps/>
          <w:szCs w:val="22"/>
        </w:rPr>
      </w:pPr>
      <w:r w:rsidRPr="006F363F">
        <w:rPr>
          <w:rFonts w:hint="eastAsia"/>
        </w:rPr>
        <w:t>致</w:t>
      </w:r>
      <w:r w:rsidRPr="006F363F">
        <w:t xml:space="preserve">  </w:t>
      </w:r>
      <w:r w:rsidRPr="006F363F">
        <w:rPr>
          <w:rFonts w:hint="eastAsia"/>
        </w:rPr>
        <w:t>谢</w:t>
      </w:r>
      <w:r>
        <w:tab/>
      </w:r>
      <w:r w:rsidRPr="006D6821">
        <w:rPr>
          <w:sz w:val="24"/>
        </w:rPr>
        <w:fldChar w:fldCharType="begin"/>
      </w:r>
      <w:r w:rsidRPr="006D6821">
        <w:rPr>
          <w:sz w:val="24"/>
        </w:rPr>
        <w:instrText xml:space="preserve"> PAGEREF _Toc514919021 \h </w:instrText>
      </w:r>
      <w:r w:rsidRPr="006D6821">
        <w:rPr>
          <w:sz w:val="24"/>
        </w:rPr>
      </w:r>
      <w:r w:rsidRPr="006D6821">
        <w:rPr>
          <w:sz w:val="24"/>
        </w:rPr>
        <w:fldChar w:fldCharType="separate"/>
      </w:r>
      <w:r w:rsidRPr="006D6821">
        <w:rPr>
          <w:sz w:val="24"/>
        </w:rPr>
        <w:t>25</w:t>
      </w:r>
      <w:r w:rsidRPr="006D6821">
        <w:rPr>
          <w:sz w:val="24"/>
        </w:rPr>
        <w:fldChar w:fldCharType="end"/>
      </w:r>
    </w:p>
    <w:p w14:paraId="5631DCBA" w14:textId="77777777" w:rsidR="0022148F" w:rsidRPr="00921D27" w:rsidRDefault="0022148F" w:rsidP="0022148F">
      <w:pPr>
        <w:spacing w:line="360" w:lineRule="auto"/>
        <w:jc w:val="center"/>
        <w:sectPr w:rsidR="0022148F" w:rsidRPr="00921D27" w:rsidSect="004B220A">
          <w:headerReference w:type="default" r:id="rId11"/>
          <w:pgSz w:w="11907" w:h="16840" w:code="9"/>
          <w:pgMar w:top="1418" w:right="1418" w:bottom="1418" w:left="1418" w:header="851" w:footer="992" w:gutter="0"/>
          <w:pgNumType w:fmt="upperRoman"/>
          <w:cols w:space="425"/>
          <w:docGrid w:linePitch="312"/>
        </w:sectPr>
      </w:pPr>
      <w:r>
        <w:rPr>
          <w:rFonts w:ascii="黑体" w:eastAsia="黑体" w:hAnsi="黑体"/>
          <w:noProof/>
          <w:sz w:val="44"/>
          <w:szCs w:val="44"/>
        </w:rPr>
        <w:fldChar w:fldCharType="end"/>
      </w:r>
    </w:p>
    <w:p w14:paraId="51EDA423" w14:textId="0EB58FA6" w:rsidR="0022148F" w:rsidRPr="009979F1" w:rsidRDefault="0022148F" w:rsidP="0022148F">
      <w:pPr>
        <w:pStyle w:val="1"/>
        <w:spacing w:before="0" w:afterLines="100" w:after="240" w:line="240" w:lineRule="auto"/>
        <w:jc w:val="center"/>
        <w:rPr>
          <w:rFonts w:eastAsia="黑体"/>
          <w:b w:val="0"/>
          <w:color w:val="000000"/>
          <w:kern w:val="2"/>
        </w:rPr>
      </w:pPr>
      <w:bookmarkStart w:id="18" w:name="_Toc335598645"/>
      <w:bookmarkStart w:id="19" w:name="_Toc514918972"/>
      <w:r w:rsidRPr="009979F1">
        <w:rPr>
          <w:rFonts w:eastAsia="黑体"/>
          <w:b w:val="0"/>
          <w:noProof/>
        </w:rPr>
        <w:lastRenderedPageBreak/>
        <w:t>第</w:t>
      </w:r>
      <w:r w:rsidRPr="009979F1">
        <w:rPr>
          <w:rFonts w:eastAsia="黑体"/>
          <w:b w:val="0"/>
          <w:noProof/>
        </w:rPr>
        <w:t>1</w:t>
      </w:r>
      <w:r w:rsidRPr="009979F1">
        <w:rPr>
          <w:rFonts w:eastAsia="黑体"/>
          <w:b w:val="0"/>
          <w:noProof/>
        </w:rPr>
        <w:t xml:space="preserve">章　</w:t>
      </w:r>
      <w:bookmarkEnd w:id="18"/>
      <w:r w:rsidRPr="002B271E">
        <w:rPr>
          <w:rFonts w:eastAsia="黑体" w:hint="eastAsia"/>
          <w:b w:val="0"/>
          <w:noProof/>
        </w:rPr>
        <w:t>项目</w:t>
      </w:r>
      <w:r>
        <w:rPr>
          <w:rFonts w:eastAsia="黑体" w:hint="eastAsia"/>
          <w:b w:val="0"/>
          <w:noProof/>
        </w:rPr>
        <w:t>概述</w:t>
      </w:r>
      <w:bookmarkEnd w:id="19"/>
    </w:p>
    <w:p w14:paraId="24BEA104" w14:textId="5BFD443A" w:rsidR="0022148F" w:rsidRDefault="0022148F" w:rsidP="0022148F">
      <w:pPr>
        <w:pStyle w:val="2"/>
        <w:rPr>
          <w:color w:val="auto"/>
        </w:rPr>
      </w:pPr>
      <w:bookmarkStart w:id="20" w:name="_Toc335598646"/>
      <w:bookmarkStart w:id="21" w:name="_Toc514918973"/>
      <w:r w:rsidRPr="002B271E">
        <w:rPr>
          <w:color w:val="auto"/>
        </w:rPr>
        <w:t xml:space="preserve">1.1 </w:t>
      </w:r>
      <w:bookmarkEnd w:id="20"/>
      <w:r w:rsidRPr="002B271E">
        <w:rPr>
          <w:rFonts w:hint="eastAsia"/>
          <w:color w:val="auto"/>
        </w:rPr>
        <w:t>问题描述</w:t>
      </w:r>
      <w:bookmarkEnd w:id="21"/>
    </w:p>
    <w:p w14:paraId="1E2F5158" w14:textId="77777777" w:rsidR="008E720C" w:rsidRPr="008E720C" w:rsidRDefault="008E720C" w:rsidP="008E720C"/>
    <w:p w14:paraId="11F01331" w14:textId="77777777" w:rsidR="00031D1E" w:rsidRDefault="00031D1E" w:rsidP="00031D1E">
      <w:pPr>
        <w:spacing w:line="360" w:lineRule="auto"/>
        <w:ind w:firstLineChars="200" w:firstLine="480"/>
        <w:rPr>
          <w:rFonts w:hAnsi="宋体"/>
          <w:b/>
          <w:sz w:val="24"/>
        </w:rPr>
      </w:pPr>
      <w:r>
        <w:rPr>
          <w:rFonts w:hint="eastAsia"/>
          <w:sz w:val="24"/>
        </w:rPr>
        <w:t>现如今，因为环境污染，气候变化，食物健康问题，越来越多的人的健康深受威胁。马云曾经在</w:t>
      </w:r>
      <w:r>
        <w:rPr>
          <w:sz w:val="24"/>
        </w:rPr>
        <w:t>2017</w:t>
      </w:r>
      <w:r>
        <w:rPr>
          <w:rFonts w:hint="eastAsia"/>
          <w:sz w:val="24"/>
        </w:rPr>
        <w:t>年说，十年后，癌症将困扰着中国每个家庭。可还没过十年，中国人就已经被癌症深深困扰。现在，平均每七分钟就有人确诊为癌症，肺癌成为中国死亡率最高的癌种。人们越来越需要一个平台去了解医疗知识，科普知识，需要一个平台就分享自己的治疗经验，了解他人的治疗经验，在最迷茫的时候获得一线希望。</w:t>
      </w:r>
    </w:p>
    <w:p w14:paraId="4D6A50D9" w14:textId="71CAFC2D" w:rsidR="00031D1E" w:rsidRDefault="00031D1E" w:rsidP="00031D1E">
      <w:pPr>
        <w:spacing w:line="360" w:lineRule="auto"/>
        <w:ind w:firstLineChars="200" w:firstLine="480"/>
        <w:rPr>
          <w:sz w:val="24"/>
        </w:rPr>
      </w:pPr>
      <w:r>
        <w:rPr>
          <w:rFonts w:hint="eastAsia"/>
          <w:sz w:val="24"/>
        </w:rPr>
        <w:t>本课题利用</w:t>
      </w:r>
      <w:r>
        <w:rPr>
          <w:sz w:val="24"/>
        </w:rPr>
        <w:t>Web</w:t>
      </w:r>
      <w:r>
        <w:rPr>
          <w:rFonts w:hint="eastAsia"/>
          <w:sz w:val="24"/>
        </w:rPr>
        <w:t>技术和安卓技术开发一个医疗咨询分享</w:t>
      </w:r>
      <w:r>
        <w:rPr>
          <w:sz w:val="24"/>
        </w:rPr>
        <w:t>app</w:t>
      </w:r>
      <w:r>
        <w:rPr>
          <w:rFonts w:hint="eastAsia"/>
          <w:sz w:val="24"/>
        </w:rPr>
        <w:t>和网站，在完成基本功能基础上，力争在医疗分块方面创新，为用户提供细致，专业的分享和咨询平台。在当下互联网发展迅速且人们自身素养提高的情况下，这无疑也是一个很有研究价值的题目。</w:t>
      </w:r>
    </w:p>
    <w:p w14:paraId="13394E73" w14:textId="69519011" w:rsidR="00031D1E" w:rsidRPr="00031D1E" w:rsidRDefault="00031D1E" w:rsidP="00031D1E">
      <w:pPr>
        <w:spacing w:line="360" w:lineRule="auto"/>
        <w:ind w:firstLineChars="200" w:firstLine="480"/>
        <w:rPr>
          <w:color w:val="FF0000"/>
          <w:sz w:val="24"/>
        </w:rPr>
      </w:pPr>
      <w:r>
        <w:rPr>
          <w:rFonts w:hint="eastAsia"/>
          <w:sz w:val="24"/>
        </w:rPr>
        <w:t>现有系统的问题：我想做聊天功能，发现涉及的知识领域是我所不能达到的，但是若想做一个医疗咨询系统，聊天是必不可少的。</w:t>
      </w:r>
      <w:r w:rsidR="00F84E06">
        <w:rPr>
          <w:rFonts w:hint="eastAsia"/>
          <w:sz w:val="24"/>
        </w:rPr>
        <w:t>同类产品比较：我所了解的关于肺癌的</w:t>
      </w:r>
      <w:r w:rsidR="00F84E06">
        <w:rPr>
          <w:rFonts w:hint="eastAsia"/>
          <w:sz w:val="24"/>
        </w:rPr>
        <w:t>app</w:t>
      </w:r>
      <w:r w:rsidR="00F84E06">
        <w:rPr>
          <w:rFonts w:hint="eastAsia"/>
          <w:sz w:val="24"/>
        </w:rPr>
        <w:t>，做的相对来说比较好的一款软件叫做觅健，</w:t>
      </w:r>
      <w:proofErr w:type="gramStart"/>
      <w:r w:rsidR="00F84E06">
        <w:rPr>
          <w:rFonts w:hint="eastAsia"/>
          <w:sz w:val="24"/>
        </w:rPr>
        <w:t>但是觅健</w:t>
      </w:r>
      <w:proofErr w:type="gramEnd"/>
      <w:r w:rsidR="00F84E06">
        <w:rPr>
          <w:rFonts w:hint="eastAsia"/>
          <w:sz w:val="24"/>
        </w:rPr>
        <w:t>app</w:t>
      </w:r>
      <w:r w:rsidR="00F84E06">
        <w:rPr>
          <w:rFonts w:hint="eastAsia"/>
          <w:sz w:val="24"/>
        </w:rPr>
        <w:t>本身的更新系统以及聊聊天系统做的并不是太好。</w:t>
      </w:r>
    </w:p>
    <w:p w14:paraId="69D74B25" w14:textId="18506281" w:rsidR="0022148F" w:rsidRDefault="0022148F" w:rsidP="0022148F">
      <w:pPr>
        <w:pStyle w:val="2"/>
        <w:rPr>
          <w:color w:val="auto"/>
        </w:rPr>
      </w:pPr>
      <w:bookmarkStart w:id="22" w:name="_Toc514918974"/>
      <w:r w:rsidRPr="002B271E">
        <w:rPr>
          <w:color w:val="auto"/>
        </w:rPr>
        <w:t>1.</w:t>
      </w:r>
      <w:r w:rsidRPr="002B271E">
        <w:rPr>
          <w:rFonts w:hint="eastAsia"/>
          <w:color w:val="auto"/>
        </w:rPr>
        <w:t>2</w:t>
      </w:r>
      <w:r w:rsidRPr="002B271E">
        <w:rPr>
          <w:color w:val="auto"/>
        </w:rPr>
        <w:t xml:space="preserve"> </w:t>
      </w:r>
      <w:r w:rsidRPr="002B271E">
        <w:rPr>
          <w:rFonts w:hint="eastAsia"/>
          <w:color w:val="auto"/>
        </w:rPr>
        <w:t>项目目标</w:t>
      </w:r>
      <w:bookmarkEnd w:id="22"/>
    </w:p>
    <w:p w14:paraId="5EDFB7EB" w14:textId="77777777" w:rsidR="008E720C" w:rsidRPr="008E720C" w:rsidRDefault="008E720C" w:rsidP="008E720C"/>
    <w:p w14:paraId="22B95CAE" w14:textId="72BDD74D" w:rsidR="00D37626" w:rsidRDefault="00326512" w:rsidP="0022148F">
      <w:pPr>
        <w:spacing w:line="360" w:lineRule="auto"/>
        <w:ind w:firstLineChars="200" w:firstLine="480"/>
        <w:rPr>
          <w:rFonts w:ascii="宋体" w:hAnsi="宋体"/>
          <w:sz w:val="24"/>
        </w:rPr>
      </w:pPr>
      <w:r>
        <w:rPr>
          <w:rFonts w:ascii="宋体" w:hAnsi="宋体" w:hint="eastAsia"/>
          <w:sz w:val="24"/>
        </w:rPr>
        <w:t>项目</w:t>
      </w:r>
      <w:r w:rsidR="00D37626">
        <w:rPr>
          <w:rFonts w:ascii="宋体" w:hAnsi="宋体" w:hint="eastAsia"/>
          <w:sz w:val="24"/>
        </w:rPr>
        <w:t>目标是力争做到与同类app有同样优秀的功能的同时做到比同类app更有创新点。用我所掌握的技术进行系统开发，使患者信息共享，前言医疗技术共享，提供最个性化的治疗方案，为我国的癌症患者提供有效有爱无癌的帮助。</w:t>
      </w:r>
    </w:p>
    <w:p w14:paraId="0CDBB1A7" w14:textId="232F20D4" w:rsidR="00D37626" w:rsidRPr="00D37626" w:rsidRDefault="00D37626" w:rsidP="0022148F">
      <w:pPr>
        <w:spacing w:line="360" w:lineRule="auto"/>
        <w:ind w:firstLineChars="200" w:firstLine="480"/>
        <w:rPr>
          <w:sz w:val="24"/>
        </w:rPr>
      </w:pPr>
      <w:r w:rsidRPr="00587C0E">
        <w:rPr>
          <w:rFonts w:hint="eastAsia"/>
          <w:sz w:val="24"/>
        </w:rPr>
        <w:t>本系统主要针对我们现在</w:t>
      </w:r>
      <w:r>
        <w:rPr>
          <w:rFonts w:hint="eastAsia"/>
          <w:sz w:val="24"/>
        </w:rPr>
        <w:t>癌症患者病急乱投医以及医疗知识储备不足</w:t>
      </w:r>
      <w:r w:rsidRPr="00587C0E">
        <w:rPr>
          <w:rFonts w:hint="eastAsia"/>
          <w:sz w:val="24"/>
        </w:rPr>
        <w:t>的问题，对需要改进的地方进行系统分析，制作出系统所能具有的功能，使</w:t>
      </w:r>
      <w:r>
        <w:rPr>
          <w:rFonts w:hint="eastAsia"/>
          <w:sz w:val="24"/>
        </w:rPr>
        <w:t>就医</w:t>
      </w:r>
      <w:r w:rsidRPr="00587C0E">
        <w:rPr>
          <w:rFonts w:hint="eastAsia"/>
          <w:sz w:val="24"/>
        </w:rPr>
        <w:t>流程简便化，提出具有可行性的方案，做好系统分析，设计出功能完善的</w:t>
      </w:r>
      <w:r>
        <w:rPr>
          <w:rFonts w:hint="eastAsia"/>
          <w:sz w:val="24"/>
        </w:rPr>
        <w:t>医疗咨询</w:t>
      </w:r>
      <w:r w:rsidRPr="00587C0E">
        <w:rPr>
          <w:rFonts w:hint="eastAsia"/>
          <w:sz w:val="24"/>
        </w:rPr>
        <w:t>系统。</w:t>
      </w:r>
    </w:p>
    <w:p w14:paraId="7308DD03" w14:textId="77F9A911" w:rsidR="0022148F" w:rsidRDefault="0022148F" w:rsidP="0022148F">
      <w:pPr>
        <w:pStyle w:val="2"/>
        <w:rPr>
          <w:color w:val="auto"/>
        </w:rPr>
      </w:pPr>
      <w:bookmarkStart w:id="23" w:name="_Toc514918975"/>
      <w:r w:rsidRPr="002B271E">
        <w:rPr>
          <w:color w:val="auto"/>
        </w:rPr>
        <w:t>1.</w:t>
      </w:r>
      <w:r w:rsidRPr="002B271E">
        <w:rPr>
          <w:rFonts w:hint="eastAsia"/>
          <w:color w:val="auto"/>
        </w:rPr>
        <w:t>3</w:t>
      </w:r>
      <w:r w:rsidRPr="002B271E">
        <w:rPr>
          <w:color w:val="auto"/>
        </w:rPr>
        <w:t xml:space="preserve"> </w:t>
      </w:r>
      <w:r w:rsidRPr="002B271E">
        <w:rPr>
          <w:rFonts w:hint="eastAsia"/>
          <w:color w:val="auto"/>
        </w:rPr>
        <w:t>项目适用范围</w:t>
      </w:r>
      <w:bookmarkEnd w:id="23"/>
    </w:p>
    <w:p w14:paraId="3FD7FA5F" w14:textId="77777777" w:rsidR="00326512" w:rsidRPr="00326512" w:rsidRDefault="00326512" w:rsidP="00326512"/>
    <w:p w14:paraId="3613A48A" w14:textId="37E8ABCB" w:rsidR="0022148F" w:rsidRPr="00466660" w:rsidRDefault="00326512" w:rsidP="0022148F">
      <w:pPr>
        <w:spacing w:line="360" w:lineRule="auto"/>
        <w:ind w:firstLineChars="200" w:firstLine="480"/>
        <w:rPr>
          <w:color w:val="FF0000"/>
          <w:sz w:val="24"/>
        </w:rPr>
      </w:pPr>
      <w:r>
        <w:rPr>
          <w:rFonts w:hint="eastAsia"/>
          <w:sz w:val="24"/>
        </w:rPr>
        <w:t>身患癌症的病人及病人家属需要了解医疗知识，咨询医疗服务，以及找到同类，与万千患者一起共度难关。</w:t>
      </w:r>
    </w:p>
    <w:p w14:paraId="2A9C2411" w14:textId="5BACD877" w:rsidR="0022148F" w:rsidRDefault="0022148F" w:rsidP="0022148F">
      <w:pPr>
        <w:pStyle w:val="2"/>
        <w:rPr>
          <w:color w:val="auto"/>
        </w:rPr>
      </w:pPr>
      <w:bookmarkStart w:id="24" w:name="_Toc514918976"/>
      <w:bookmarkStart w:id="25" w:name="_Toc335598648"/>
      <w:r w:rsidRPr="002B271E">
        <w:rPr>
          <w:color w:val="auto"/>
        </w:rPr>
        <w:t>1.</w:t>
      </w:r>
      <w:r w:rsidRPr="002B271E">
        <w:rPr>
          <w:rFonts w:hint="eastAsia"/>
          <w:color w:val="auto"/>
        </w:rPr>
        <w:t xml:space="preserve">4 </w:t>
      </w:r>
      <w:r w:rsidRPr="002B271E">
        <w:rPr>
          <w:rFonts w:hint="eastAsia"/>
          <w:color w:val="auto"/>
        </w:rPr>
        <w:t>项目应遵守的规范与标准（可选）</w:t>
      </w:r>
      <w:bookmarkEnd w:id="24"/>
    </w:p>
    <w:p w14:paraId="10F931CA" w14:textId="77777777" w:rsidR="00326512" w:rsidRPr="00326512" w:rsidRDefault="00326512" w:rsidP="00326512"/>
    <w:p w14:paraId="43206329" w14:textId="249879D8" w:rsidR="0022148F" w:rsidRDefault="00326512" w:rsidP="0022148F">
      <w:pPr>
        <w:spacing w:line="360" w:lineRule="auto"/>
        <w:ind w:firstLineChars="200" w:firstLine="480"/>
        <w:rPr>
          <w:color w:val="FF0000"/>
          <w:sz w:val="24"/>
        </w:rPr>
      </w:pPr>
      <w:r>
        <w:rPr>
          <w:rFonts w:hint="eastAsia"/>
          <w:sz w:val="24"/>
        </w:rPr>
        <w:t>在使用本系统时，不得发布卖药渠道以及卖药广告，不得散布虚假信息，用户发布的信息均为个人经验，不得盲目跟从。本系统提供的个性化指导方案，决定使用者和选</w:t>
      </w:r>
      <w:r>
        <w:rPr>
          <w:rFonts w:hint="eastAsia"/>
          <w:sz w:val="24"/>
        </w:rPr>
        <w:lastRenderedPageBreak/>
        <w:t>择权在与用户，不得推脱责任。</w:t>
      </w:r>
    </w:p>
    <w:p w14:paraId="4C890492" w14:textId="77777777" w:rsidR="0022148F" w:rsidRPr="002B271E" w:rsidRDefault="0022148F" w:rsidP="0022148F">
      <w:pPr>
        <w:pStyle w:val="2"/>
        <w:rPr>
          <w:color w:val="auto"/>
        </w:rPr>
      </w:pPr>
      <w:bookmarkStart w:id="26" w:name="_Toc514918977"/>
      <w:r w:rsidRPr="002B271E">
        <w:rPr>
          <w:color w:val="auto"/>
        </w:rPr>
        <w:t>1.</w:t>
      </w:r>
      <w:r w:rsidRPr="002B271E">
        <w:rPr>
          <w:rFonts w:hint="eastAsia"/>
          <w:color w:val="auto"/>
        </w:rPr>
        <w:t xml:space="preserve">5 </w:t>
      </w:r>
      <w:r w:rsidRPr="002B271E">
        <w:rPr>
          <w:rFonts w:hint="eastAsia"/>
          <w:color w:val="auto"/>
        </w:rPr>
        <w:t>涉众</w:t>
      </w:r>
      <w:bookmarkEnd w:id="26"/>
    </w:p>
    <w:p w14:paraId="4F655EB1" w14:textId="77777777" w:rsidR="008E720C" w:rsidRDefault="008E720C" w:rsidP="0022148F">
      <w:pPr>
        <w:spacing w:line="360" w:lineRule="auto"/>
        <w:ind w:firstLineChars="200" w:firstLine="480"/>
        <w:rPr>
          <w:color w:val="FF0000"/>
          <w:sz w:val="24"/>
        </w:rPr>
      </w:pPr>
    </w:p>
    <w:p w14:paraId="3BCEF06C" w14:textId="479F9008" w:rsidR="0022148F" w:rsidRDefault="0022148F" w:rsidP="0022148F">
      <w:pPr>
        <w:spacing w:line="360" w:lineRule="auto"/>
        <w:ind w:firstLineChars="200" w:firstLine="480"/>
        <w:rPr>
          <w:sz w:val="24"/>
        </w:rPr>
      </w:pPr>
      <w:r>
        <w:rPr>
          <w:rFonts w:hint="eastAsia"/>
          <w:sz w:val="24"/>
        </w:rPr>
        <w:t>系统设计人员：清晰的描述一个问卷系统的整体规划、模块化设计方案，在保证稳定性的情况下提高可扩展性。</w:t>
      </w:r>
    </w:p>
    <w:p w14:paraId="0CEA243F" w14:textId="77777777" w:rsidR="0022148F" w:rsidRDefault="0022148F" w:rsidP="0022148F">
      <w:pPr>
        <w:spacing w:line="360" w:lineRule="auto"/>
        <w:ind w:firstLineChars="200" w:firstLine="480"/>
        <w:rPr>
          <w:sz w:val="24"/>
        </w:rPr>
      </w:pPr>
      <w:r>
        <w:rPr>
          <w:rFonts w:hint="eastAsia"/>
          <w:sz w:val="24"/>
        </w:rPr>
        <w:t>系统开发人员：严格按照需求及设计文档进行功能模块开发，避免功能缺陷。</w:t>
      </w:r>
    </w:p>
    <w:p w14:paraId="0D7D4388" w14:textId="77777777" w:rsidR="0022148F" w:rsidRDefault="0022148F" w:rsidP="0022148F">
      <w:pPr>
        <w:spacing w:line="360" w:lineRule="auto"/>
        <w:ind w:firstLineChars="200" w:firstLine="480"/>
        <w:rPr>
          <w:sz w:val="24"/>
        </w:rPr>
      </w:pPr>
      <w:r>
        <w:rPr>
          <w:rFonts w:hint="eastAsia"/>
          <w:sz w:val="24"/>
        </w:rPr>
        <w:t>问卷发起者：尽可能的简单，高效的设计问卷，有效的发布问卷，便利的统计问卷。</w:t>
      </w:r>
    </w:p>
    <w:p w14:paraId="19946631" w14:textId="42F7BCB8" w:rsidR="0022148F" w:rsidRPr="000E0F4D" w:rsidRDefault="0022148F" w:rsidP="0022148F">
      <w:pPr>
        <w:spacing w:line="360" w:lineRule="auto"/>
        <w:ind w:firstLineChars="200" w:firstLine="480"/>
        <w:rPr>
          <w:color w:val="FF0000"/>
          <w:sz w:val="24"/>
        </w:rPr>
      </w:pPr>
      <w:r>
        <w:rPr>
          <w:rFonts w:hint="eastAsia"/>
          <w:sz w:val="24"/>
        </w:rPr>
        <w:t>问卷参与者：简洁，清爽的展示问卷内容，便捷的参与问卷。</w:t>
      </w:r>
    </w:p>
    <w:p w14:paraId="61C846E7" w14:textId="77777777" w:rsidR="00CA0717" w:rsidRPr="00CA0717" w:rsidRDefault="00CA0717" w:rsidP="00CA0717">
      <w:pPr>
        <w:pStyle w:val="1"/>
        <w:spacing w:before="0" w:afterLines="100" w:after="240" w:line="240" w:lineRule="auto"/>
        <w:jc w:val="left"/>
        <w:rPr>
          <w:rFonts w:eastAsia="黑体" w:hint="eastAsia"/>
          <w:color w:val="FF0000"/>
          <w:kern w:val="2"/>
          <w:sz w:val="32"/>
          <w:szCs w:val="32"/>
        </w:rPr>
      </w:pPr>
      <w:bookmarkStart w:id="27" w:name="_Toc335598649"/>
      <w:bookmarkStart w:id="28" w:name="_Toc335598654"/>
      <w:bookmarkEnd w:id="25"/>
      <w:r w:rsidRPr="00CA0717">
        <w:rPr>
          <w:rFonts w:eastAsia="黑体" w:hint="eastAsia"/>
          <w:color w:val="FF0000"/>
          <w:kern w:val="2"/>
          <w:sz w:val="32"/>
          <w:szCs w:val="32"/>
        </w:rPr>
        <w:t xml:space="preserve">1.6 </w:t>
      </w:r>
      <w:r w:rsidRPr="00CA0717">
        <w:rPr>
          <w:rFonts w:eastAsia="黑体" w:hint="eastAsia"/>
          <w:color w:val="FF0000"/>
          <w:kern w:val="2"/>
          <w:sz w:val="32"/>
          <w:szCs w:val="32"/>
        </w:rPr>
        <w:t>论文的组织</w:t>
      </w:r>
    </w:p>
    <w:p w14:paraId="6D21189A" w14:textId="5B5504A0" w:rsidR="0022148F" w:rsidRPr="009979F1" w:rsidRDefault="0022148F" w:rsidP="00CA0717">
      <w:pPr>
        <w:pStyle w:val="1"/>
        <w:spacing w:before="0" w:afterLines="100" w:after="240" w:line="240" w:lineRule="auto"/>
        <w:ind w:firstLineChars="200" w:firstLine="880"/>
        <w:jc w:val="left"/>
        <w:rPr>
          <w:rFonts w:eastAsia="黑体"/>
          <w:b w:val="0"/>
          <w:noProof/>
        </w:rPr>
      </w:pPr>
      <w:r>
        <w:rPr>
          <w:rFonts w:eastAsia="黑体"/>
          <w:b w:val="0"/>
          <w:noProof/>
        </w:rPr>
        <w:br w:type="page"/>
      </w:r>
      <w:bookmarkStart w:id="29" w:name="_Toc514918978"/>
      <w:r w:rsidRPr="009979F1">
        <w:rPr>
          <w:rFonts w:eastAsia="黑体"/>
          <w:b w:val="0"/>
          <w:noProof/>
        </w:rPr>
        <w:lastRenderedPageBreak/>
        <w:t>第</w:t>
      </w:r>
      <w:r w:rsidRPr="009979F1">
        <w:rPr>
          <w:rFonts w:eastAsia="黑体"/>
          <w:b w:val="0"/>
          <w:noProof/>
        </w:rPr>
        <w:t>2</w:t>
      </w:r>
      <w:r w:rsidRPr="009979F1">
        <w:rPr>
          <w:rFonts w:eastAsia="黑体"/>
          <w:b w:val="0"/>
          <w:noProof/>
        </w:rPr>
        <w:t xml:space="preserve">章　</w:t>
      </w:r>
      <w:bookmarkEnd w:id="27"/>
      <w:r>
        <w:rPr>
          <w:rFonts w:eastAsia="黑体"/>
          <w:b w:val="0"/>
          <w:noProof/>
        </w:rPr>
        <w:t>需求分析</w:t>
      </w:r>
      <w:bookmarkEnd w:id="29"/>
    </w:p>
    <w:p w14:paraId="29B9ABA1" w14:textId="72982429" w:rsidR="0022148F" w:rsidRDefault="0022148F" w:rsidP="0022148F">
      <w:pPr>
        <w:pStyle w:val="2"/>
      </w:pPr>
      <w:bookmarkStart w:id="30" w:name="_Toc335598650"/>
      <w:bookmarkStart w:id="31" w:name="_Toc514918979"/>
      <w:r w:rsidRPr="00921D27">
        <w:t>2.1</w:t>
      </w:r>
      <w:r>
        <w:rPr>
          <w:rFonts w:hint="eastAsia"/>
        </w:rPr>
        <w:t xml:space="preserve"> </w:t>
      </w:r>
      <w:bookmarkEnd w:id="30"/>
      <w:r>
        <w:rPr>
          <w:rFonts w:hint="eastAsia"/>
        </w:rPr>
        <w:t>业务需求</w:t>
      </w:r>
      <w:bookmarkEnd w:id="31"/>
    </w:p>
    <w:p w14:paraId="51B0332D" w14:textId="77777777" w:rsidR="00B75FE0" w:rsidRPr="00B75FE0" w:rsidRDefault="00B75FE0" w:rsidP="00B75FE0"/>
    <w:p w14:paraId="5F8F633E" w14:textId="237C92AE" w:rsidR="005C19C7" w:rsidRPr="00B75FE0" w:rsidRDefault="005C19C7" w:rsidP="00B75FE0">
      <w:pPr>
        <w:spacing w:line="360" w:lineRule="auto"/>
        <w:ind w:firstLineChars="200" w:firstLine="480"/>
        <w:rPr>
          <w:rFonts w:ascii="宋体" w:hAnsi="宋体"/>
          <w:sz w:val="24"/>
        </w:rPr>
      </w:pPr>
      <w:r w:rsidRPr="00B75FE0">
        <w:rPr>
          <w:rFonts w:ascii="宋体" w:hAnsi="宋体" w:hint="eastAsia"/>
          <w:sz w:val="24"/>
        </w:rPr>
        <w:t>要开发的医疗咨询app分为两个模块：三个功能模块、用户管理模块、管理员管理模块。用户功能模块包括：登录及注册、发表文章、私信、关注、收藏和评论及回复功能。用户管理模块和管理员模块需要登录后才能进行操作。内含：审核用户、审核文章、查询用户、删除用户、发布公共信息和浏览信息等。</w:t>
      </w:r>
    </w:p>
    <w:p w14:paraId="04EBD2DB" w14:textId="67478889" w:rsidR="0022148F" w:rsidRDefault="0022148F" w:rsidP="0022148F">
      <w:pPr>
        <w:spacing w:beforeLines="50" w:before="120" w:line="360" w:lineRule="auto"/>
        <w:jc w:val="center"/>
        <w:rPr>
          <w:noProof/>
        </w:rPr>
      </w:pPr>
    </w:p>
    <w:p w14:paraId="5F45A36E" w14:textId="4E15FF79" w:rsidR="0022148F" w:rsidRPr="00FE55E3" w:rsidRDefault="0022148F" w:rsidP="00223F7D">
      <w:pPr>
        <w:pStyle w:val="3"/>
      </w:pPr>
      <w:bookmarkStart w:id="32" w:name="_Toc514918982"/>
      <w:r>
        <w:rPr>
          <w:rFonts w:hint="eastAsia"/>
        </w:rPr>
        <w:t>2</w:t>
      </w:r>
      <w:r>
        <w:t>.1.</w:t>
      </w:r>
      <w:r w:rsidR="005C19C7">
        <w:rPr>
          <w:rFonts w:hint="eastAsia"/>
        </w:rPr>
        <w:t>1</w:t>
      </w:r>
      <w:r w:rsidRPr="00FE55E3">
        <w:rPr>
          <w:rFonts w:hint="eastAsia"/>
        </w:rPr>
        <w:t xml:space="preserve"> </w:t>
      </w:r>
      <w:r>
        <w:t>业务对象</w:t>
      </w:r>
      <w:bookmarkEnd w:id="32"/>
    </w:p>
    <w:p w14:paraId="228B22FF" w14:textId="77777777" w:rsidR="008E720C" w:rsidRDefault="008E720C" w:rsidP="0022148F">
      <w:pPr>
        <w:spacing w:line="360" w:lineRule="auto"/>
        <w:ind w:firstLineChars="200" w:firstLine="480"/>
        <w:rPr>
          <w:color w:val="FF0000"/>
          <w:sz w:val="24"/>
        </w:rPr>
      </w:pPr>
    </w:p>
    <w:p w14:paraId="57682E14" w14:textId="7EEE99B1" w:rsidR="0022148F" w:rsidRPr="00A23335" w:rsidRDefault="0022148F" w:rsidP="0022148F">
      <w:pPr>
        <w:spacing w:line="360" w:lineRule="auto"/>
        <w:ind w:firstLineChars="200" w:firstLine="480"/>
        <w:rPr>
          <w:sz w:val="24"/>
        </w:rPr>
      </w:pPr>
      <w:ins w:id="33" w:author="Administrator" w:date="2017-11-14T10:14:00Z">
        <w:r>
          <w:rPr>
            <w:sz w:val="24"/>
          </w:rPr>
          <w:t>领域模型如图</w:t>
        </w:r>
        <w:r>
          <w:rPr>
            <w:sz w:val="24"/>
          </w:rPr>
          <w:t>2.2</w:t>
        </w:r>
        <w:r>
          <w:rPr>
            <w:sz w:val="24"/>
          </w:rPr>
          <w:t>所示。默认所有未注册用户为问卷参与者，注册用户身份为调查员，同时也可以作为问卷参与者；一个调查员可以创建多份问卷，一份问卷由多个问题组合而成，一个问题可以包含多个选项，不同问题类型拥有不同类型的选项；问卷中的一个问题对应多个参与者的答案；调查员可以管理多个分组，一个调查员的一个分组包含多个成员。</w:t>
        </w:r>
      </w:ins>
      <w:r w:rsidRPr="00A23335">
        <w:rPr>
          <w:rFonts w:hint="eastAsia"/>
          <w:sz w:val="24"/>
        </w:rPr>
        <w:t>领域模型如图</w:t>
      </w:r>
      <w:r w:rsidRPr="00A23335">
        <w:rPr>
          <w:rFonts w:hint="eastAsia"/>
          <w:sz w:val="24"/>
        </w:rPr>
        <w:t>3.2</w:t>
      </w:r>
      <w:r w:rsidRPr="00A23335">
        <w:rPr>
          <w:rFonts w:hint="eastAsia"/>
          <w:sz w:val="24"/>
        </w:rPr>
        <w:t>所示。</w:t>
      </w:r>
    </w:p>
    <w:p w14:paraId="52BCA2E3" w14:textId="01C64DA8" w:rsidR="0022148F" w:rsidRDefault="004B220A" w:rsidP="0022148F">
      <w:pPr>
        <w:spacing w:beforeLines="50" w:before="120" w:line="360" w:lineRule="auto"/>
        <w:jc w:val="center"/>
        <w:rPr>
          <w:noProof/>
        </w:rPr>
      </w:pPr>
      <w:r>
        <w:rPr>
          <w:noProof/>
        </w:rPr>
        <w:lastRenderedPageBreak/>
        <w:drawing>
          <wp:inline distT="0" distB="0" distL="0" distR="0" wp14:anchorId="2F9DCDE5" wp14:editId="18D5B428">
            <wp:extent cx="5760085" cy="52349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5234940"/>
                    </a:xfrm>
                    <a:prstGeom prst="rect">
                      <a:avLst/>
                    </a:prstGeom>
                  </pic:spPr>
                </pic:pic>
              </a:graphicData>
            </a:graphic>
          </wp:inline>
        </w:drawing>
      </w:r>
    </w:p>
    <w:p w14:paraId="29C1AE57" w14:textId="77777777" w:rsidR="0022148F" w:rsidRPr="0068377D" w:rsidRDefault="0022148F" w:rsidP="0022148F">
      <w:pPr>
        <w:spacing w:beforeLines="50" w:before="120" w:line="360" w:lineRule="auto"/>
        <w:jc w:val="center"/>
        <w:rPr>
          <w:szCs w:val="21"/>
        </w:rPr>
      </w:pPr>
      <w:r w:rsidRPr="0068377D">
        <w:rPr>
          <w:rFonts w:hint="eastAsia"/>
          <w:szCs w:val="21"/>
        </w:rPr>
        <w:t>图</w:t>
      </w:r>
      <w:r w:rsidRPr="0068377D">
        <w:rPr>
          <w:rFonts w:hint="eastAsia"/>
          <w:szCs w:val="21"/>
        </w:rPr>
        <w:t xml:space="preserve">3.2 </w:t>
      </w:r>
      <w:r w:rsidRPr="0068377D">
        <w:rPr>
          <w:rFonts w:hint="eastAsia"/>
          <w:szCs w:val="21"/>
        </w:rPr>
        <w:t>领域模型</w:t>
      </w:r>
    </w:p>
    <w:p w14:paraId="064A0B36" w14:textId="77777777" w:rsidR="0022148F" w:rsidRDefault="0022148F" w:rsidP="0022148F">
      <w:pPr>
        <w:pStyle w:val="2"/>
      </w:pPr>
      <w:bookmarkStart w:id="34" w:name="_Toc514918983"/>
      <w:r w:rsidRPr="00921D27">
        <w:lastRenderedPageBreak/>
        <w:t>2.</w:t>
      </w:r>
      <w:r>
        <w:rPr>
          <w:rFonts w:hint="eastAsia"/>
        </w:rPr>
        <w:t xml:space="preserve">2 </w:t>
      </w:r>
      <w:r>
        <w:rPr>
          <w:rFonts w:hint="eastAsia"/>
        </w:rPr>
        <w:t>功能性需求</w:t>
      </w:r>
      <w:bookmarkEnd w:id="34"/>
    </w:p>
    <w:p w14:paraId="563196D7" w14:textId="54C73B58" w:rsidR="004B220A" w:rsidRDefault="004B220A" w:rsidP="0022148F">
      <w:pPr>
        <w:spacing w:line="360" w:lineRule="auto"/>
        <w:ind w:firstLineChars="200" w:firstLine="420"/>
        <w:rPr>
          <w:color w:val="FF0000"/>
          <w:sz w:val="24"/>
        </w:rPr>
      </w:pPr>
      <w:r>
        <w:rPr>
          <w:noProof/>
        </w:rPr>
        <w:drawing>
          <wp:inline distT="0" distB="0" distL="0" distR="0" wp14:anchorId="2E59E906" wp14:editId="06F961C6">
            <wp:extent cx="5760085" cy="42970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297045"/>
                    </a:xfrm>
                    <a:prstGeom prst="rect">
                      <a:avLst/>
                    </a:prstGeom>
                  </pic:spPr>
                </pic:pic>
              </a:graphicData>
            </a:graphic>
          </wp:inline>
        </w:drawing>
      </w:r>
    </w:p>
    <w:p w14:paraId="2ABA99DB" w14:textId="09C63070" w:rsidR="004B220A" w:rsidRDefault="004B220A" w:rsidP="004B220A">
      <w:pPr>
        <w:jc w:val="center"/>
      </w:pPr>
      <w:r>
        <w:rPr>
          <w:rFonts w:hint="eastAsia"/>
        </w:rPr>
        <w:t>图</w:t>
      </w:r>
      <w:r>
        <w:rPr>
          <w:rFonts w:hint="eastAsia"/>
        </w:rPr>
        <w:t xml:space="preserve">3.3 </w:t>
      </w:r>
      <w:r>
        <w:rPr>
          <w:rFonts w:hint="eastAsia"/>
        </w:rPr>
        <w:t>高层用例图</w:t>
      </w:r>
    </w:p>
    <w:p w14:paraId="133CEF3D" w14:textId="23B2B3A1" w:rsidR="004B220A" w:rsidRDefault="004B220A" w:rsidP="004B220A">
      <w:pPr>
        <w:jc w:val="center"/>
      </w:pPr>
    </w:p>
    <w:p w14:paraId="19A1F15F" w14:textId="77777777" w:rsidR="004B220A" w:rsidRPr="004B220A" w:rsidRDefault="004B220A" w:rsidP="004B220A">
      <w:pPr>
        <w:jc w:val="center"/>
      </w:pPr>
    </w:p>
    <w:p w14:paraId="58971A28" w14:textId="77777777" w:rsidR="0022148F" w:rsidRDefault="0022148F" w:rsidP="00223F7D">
      <w:pPr>
        <w:pStyle w:val="3"/>
      </w:pPr>
      <w:bookmarkStart w:id="35" w:name="_Toc444775020"/>
      <w:bookmarkStart w:id="36" w:name="_Toc514918984"/>
      <w:r w:rsidRPr="00F2453E">
        <w:rPr>
          <w:rFonts w:hint="eastAsia"/>
        </w:rPr>
        <w:t xml:space="preserve">2.2.1 </w:t>
      </w:r>
      <w:r w:rsidRPr="00F2453E">
        <w:rPr>
          <w:rFonts w:hint="eastAsia"/>
        </w:rPr>
        <w:t>用例概述</w:t>
      </w:r>
      <w:bookmarkEnd w:id="35"/>
      <w:bookmarkEnd w:id="36"/>
    </w:p>
    <w:p w14:paraId="233F8F6B" w14:textId="77777777" w:rsidR="00A470D6" w:rsidRDefault="00A470D6" w:rsidP="0022148F">
      <w:pPr>
        <w:spacing w:line="360" w:lineRule="auto"/>
        <w:ind w:firstLineChars="200" w:firstLine="480"/>
        <w:rPr>
          <w:color w:val="FF0000"/>
          <w:sz w:val="24"/>
        </w:rPr>
      </w:pPr>
    </w:p>
    <w:p w14:paraId="348F8708" w14:textId="270FC684" w:rsidR="0022148F" w:rsidRPr="00E36566" w:rsidRDefault="0022148F" w:rsidP="0022148F">
      <w:pPr>
        <w:spacing w:line="360" w:lineRule="auto"/>
        <w:ind w:firstLineChars="200" w:firstLine="480"/>
        <w:rPr>
          <w:sz w:val="24"/>
        </w:rPr>
      </w:pPr>
      <w:r w:rsidRPr="00E36566">
        <w:rPr>
          <w:rFonts w:hint="eastAsia"/>
          <w:sz w:val="24"/>
        </w:rPr>
        <w:t>在图</w:t>
      </w:r>
      <w:r w:rsidRPr="00E36566">
        <w:rPr>
          <w:rFonts w:hint="eastAsia"/>
          <w:sz w:val="24"/>
        </w:rPr>
        <w:t>3.3</w:t>
      </w:r>
      <w:r w:rsidRPr="00E36566">
        <w:rPr>
          <w:rFonts w:hint="eastAsia"/>
          <w:sz w:val="24"/>
        </w:rPr>
        <w:t>高层用例图中抽取了满足用户基本业务需求的基本用例。这些用例可以从</w:t>
      </w:r>
      <w:r w:rsidR="00EF52EE">
        <w:rPr>
          <w:rFonts w:hint="eastAsia"/>
          <w:sz w:val="24"/>
        </w:rPr>
        <w:t>通信管理</w:t>
      </w:r>
      <w:r w:rsidRPr="00E36566">
        <w:rPr>
          <w:rFonts w:hint="eastAsia"/>
          <w:sz w:val="24"/>
        </w:rPr>
        <w:t>、</w:t>
      </w:r>
      <w:r w:rsidR="00EF52EE">
        <w:rPr>
          <w:rFonts w:hint="eastAsia"/>
          <w:sz w:val="24"/>
        </w:rPr>
        <w:t>系统管理</w:t>
      </w:r>
      <w:r w:rsidRPr="00E36566">
        <w:rPr>
          <w:rFonts w:hint="eastAsia"/>
          <w:sz w:val="24"/>
        </w:rPr>
        <w:t>、</w:t>
      </w:r>
      <w:r w:rsidR="00EF52EE">
        <w:rPr>
          <w:rFonts w:hint="eastAsia"/>
          <w:sz w:val="24"/>
        </w:rPr>
        <w:t>文章</w:t>
      </w:r>
      <w:r w:rsidRPr="00E36566">
        <w:rPr>
          <w:rFonts w:hint="eastAsia"/>
          <w:sz w:val="24"/>
        </w:rPr>
        <w:t>管理三个方面完成整个</w:t>
      </w:r>
      <w:r w:rsidR="00EF52EE">
        <w:rPr>
          <w:rFonts w:hint="eastAsia"/>
          <w:sz w:val="24"/>
        </w:rPr>
        <w:t>医疗咨询</w:t>
      </w:r>
      <w:r w:rsidRPr="00E36566">
        <w:rPr>
          <w:rFonts w:hint="eastAsia"/>
          <w:sz w:val="24"/>
        </w:rPr>
        <w:t>系统的正常运作。</w:t>
      </w:r>
    </w:p>
    <w:p w14:paraId="013C1A5F" w14:textId="6934BBA6" w:rsidR="0022148F" w:rsidRDefault="0022148F" w:rsidP="0022148F">
      <w:pPr>
        <w:jc w:val="center"/>
      </w:pPr>
    </w:p>
    <w:p w14:paraId="31ACAF04" w14:textId="77777777" w:rsidR="0022148F" w:rsidRPr="00E36566" w:rsidRDefault="0022148F" w:rsidP="0022148F">
      <w:pPr>
        <w:spacing w:line="360" w:lineRule="auto"/>
        <w:ind w:firstLineChars="200" w:firstLine="480"/>
        <w:rPr>
          <w:sz w:val="24"/>
        </w:rPr>
      </w:pPr>
      <w:r w:rsidRPr="00E36566">
        <w:rPr>
          <w:rFonts w:hint="eastAsia"/>
          <w:sz w:val="24"/>
        </w:rPr>
        <w:t>用例摘要描述如表</w:t>
      </w:r>
      <w:r w:rsidRPr="00E36566">
        <w:rPr>
          <w:rFonts w:hint="eastAsia"/>
          <w:sz w:val="24"/>
        </w:rPr>
        <w:t>3.1</w:t>
      </w:r>
      <w:r w:rsidRPr="00E36566">
        <w:rPr>
          <w:rFonts w:hint="eastAsia"/>
          <w:sz w:val="24"/>
        </w:rPr>
        <w:t>所示。</w:t>
      </w:r>
    </w:p>
    <w:p w14:paraId="48C2ECF7" w14:textId="77777777" w:rsidR="0022148F" w:rsidRDefault="0022148F" w:rsidP="0022148F">
      <w:pPr>
        <w:spacing w:line="360" w:lineRule="auto"/>
        <w:jc w:val="center"/>
        <w:rPr>
          <w:szCs w:val="21"/>
        </w:rPr>
      </w:pPr>
      <w:r w:rsidRPr="00E36566">
        <w:rPr>
          <w:rFonts w:hint="eastAsia"/>
          <w:szCs w:val="21"/>
        </w:rPr>
        <w:t>表</w:t>
      </w:r>
      <w:r w:rsidRPr="00E36566">
        <w:rPr>
          <w:rFonts w:hint="eastAsia"/>
          <w:szCs w:val="21"/>
        </w:rPr>
        <w:t xml:space="preserve">3.1 </w:t>
      </w:r>
      <w:r w:rsidRPr="00E36566">
        <w:rPr>
          <w:rFonts w:hint="eastAsia"/>
          <w:szCs w:val="21"/>
        </w:rPr>
        <w:t>用例摘要描述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4"/>
        <w:gridCol w:w="1627"/>
        <w:gridCol w:w="5311"/>
      </w:tblGrid>
      <w:tr w:rsidR="0022148F" w14:paraId="359B2415" w14:textId="77777777" w:rsidTr="004B220A">
        <w:trPr>
          <w:jc w:val="center"/>
        </w:trPr>
        <w:tc>
          <w:tcPr>
            <w:tcW w:w="1584" w:type="dxa"/>
            <w:shd w:val="clear" w:color="auto" w:fill="auto"/>
          </w:tcPr>
          <w:p w14:paraId="7909A8A0" w14:textId="77777777" w:rsidR="0022148F" w:rsidRPr="00C92BDC" w:rsidRDefault="0022148F" w:rsidP="004B220A">
            <w:pPr>
              <w:jc w:val="center"/>
              <w:rPr>
                <w:b/>
              </w:rPr>
            </w:pPr>
            <w:r w:rsidRPr="00C92BDC">
              <w:rPr>
                <w:rFonts w:hint="eastAsia"/>
                <w:b/>
              </w:rPr>
              <w:t>用例标识</w:t>
            </w:r>
            <w:r>
              <w:rPr>
                <w:rFonts w:hint="eastAsia"/>
                <w:b/>
              </w:rPr>
              <w:t>（</w:t>
            </w:r>
            <w:r>
              <w:rPr>
                <w:rFonts w:hint="eastAsia"/>
                <w:b/>
              </w:rPr>
              <w:t>UC</w:t>
            </w:r>
            <w:r>
              <w:rPr>
                <w:rFonts w:hint="eastAsia"/>
                <w:b/>
              </w:rPr>
              <w:t>）</w:t>
            </w:r>
          </w:p>
        </w:tc>
        <w:tc>
          <w:tcPr>
            <w:tcW w:w="1627" w:type="dxa"/>
            <w:shd w:val="clear" w:color="auto" w:fill="auto"/>
          </w:tcPr>
          <w:p w14:paraId="02970DB8" w14:textId="77777777" w:rsidR="0022148F" w:rsidRPr="00C92BDC" w:rsidRDefault="0022148F" w:rsidP="004B220A">
            <w:pPr>
              <w:jc w:val="center"/>
              <w:rPr>
                <w:b/>
              </w:rPr>
            </w:pPr>
            <w:r w:rsidRPr="00C92BDC">
              <w:rPr>
                <w:rFonts w:hint="eastAsia"/>
                <w:b/>
              </w:rPr>
              <w:t>用例名称</w:t>
            </w:r>
          </w:p>
        </w:tc>
        <w:tc>
          <w:tcPr>
            <w:tcW w:w="5311" w:type="dxa"/>
            <w:shd w:val="clear" w:color="auto" w:fill="auto"/>
          </w:tcPr>
          <w:p w14:paraId="77F60E9A" w14:textId="77777777" w:rsidR="0022148F" w:rsidRPr="00C92BDC" w:rsidRDefault="0022148F" w:rsidP="004B220A">
            <w:pPr>
              <w:jc w:val="center"/>
              <w:rPr>
                <w:b/>
              </w:rPr>
            </w:pPr>
            <w:r w:rsidRPr="00C92BDC">
              <w:rPr>
                <w:rFonts w:hint="eastAsia"/>
                <w:b/>
              </w:rPr>
              <w:t>摘要描述</w:t>
            </w:r>
          </w:p>
        </w:tc>
      </w:tr>
      <w:tr w:rsidR="0022148F" w14:paraId="18A35B4A" w14:textId="77777777" w:rsidTr="004B220A">
        <w:trPr>
          <w:jc w:val="center"/>
        </w:trPr>
        <w:tc>
          <w:tcPr>
            <w:tcW w:w="1584" w:type="dxa"/>
          </w:tcPr>
          <w:p w14:paraId="1BC40708" w14:textId="77777777" w:rsidR="0022148F" w:rsidRDefault="0022148F" w:rsidP="004B220A">
            <w:pPr>
              <w:jc w:val="center"/>
            </w:pPr>
            <w:del w:id="37" w:author="Administrator" w:date="2017-11-14T10:16:00Z">
              <w:r w:rsidDel="00DA3F9E">
                <w:rPr>
                  <w:rFonts w:hint="eastAsia"/>
                </w:rPr>
                <w:delText>0</w:delText>
              </w:r>
            </w:del>
            <w:ins w:id="38" w:author="Administrator" w:date="2017-11-14T10:16:00Z">
              <w:r>
                <w:rPr>
                  <w:rFonts w:hint="eastAsia"/>
                </w:rPr>
                <w:t>1</w:t>
              </w:r>
            </w:ins>
          </w:p>
        </w:tc>
        <w:tc>
          <w:tcPr>
            <w:tcW w:w="1627" w:type="dxa"/>
            <w:shd w:val="clear" w:color="auto" w:fill="auto"/>
          </w:tcPr>
          <w:p w14:paraId="4A4E89BC" w14:textId="77777777" w:rsidR="0022148F" w:rsidRDefault="0022148F" w:rsidP="004B220A">
            <w:pPr>
              <w:jc w:val="left"/>
            </w:pPr>
            <w:r>
              <w:rPr>
                <w:rFonts w:hint="eastAsia"/>
              </w:rPr>
              <w:t>登录</w:t>
            </w:r>
          </w:p>
        </w:tc>
        <w:tc>
          <w:tcPr>
            <w:tcW w:w="5311" w:type="dxa"/>
            <w:shd w:val="clear" w:color="auto" w:fill="auto"/>
          </w:tcPr>
          <w:p w14:paraId="4206C43E" w14:textId="77777777" w:rsidR="0022148F" w:rsidRDefault="0022148F" w:rsidP="004B220A">
            <w:pPr>
              <w:jc w:val="left"/>
            </w:pPr>
            <w:r>
              <w:rPr>
                <w:rFonts w:hint="eastAsia"/>
              </w:rPr>
              <w:t>使用系统前的身份验证。</w:t>
            </w:r>
          </w:p>
        </w:tc>
      </w:tr>
      <w:tr w:rsidR="0022148F" w14:paraId="6ADDAD03" w14:textId="77777777" w:rsidTr="004B220A">
        <w:trPr>
          <w:jc w:val="center"/>
        </w:trPr>
        <w:tc>
          <w:tcPr>
            <w:tcW w:w="1584" w:type="dxa"/>
          </w:tcPr>
          <w:p w14:paraId="4DF1D46A" w14:textId="77777777" w:rsidR="0022148F" w:rsidRDefault="0022148F" w:rsidP="004B220A">
            <w:pPr>
              <w:jc w:val="center"/>
            </w:pPr>
            <w:del w:id="39" w:author="Administrator" w:date="2017-11-14T10:16:00Z">
              <w:r w:rsidDel="00DA3F9E">
                <w:rPr>
                  <w:rFonts w:hint="eastAsia"/>
                </w:rPr>
                <w:delText>1.1</w:delText>
              </w:r>
            </w:del>
            <w:ins w:id="40" w:author="Administrator" w:date="2017-11-14T10:16:00Z">
              <w:r>
                <w:rPr>
                  <w:rFonts w:hint="eastAsia"/>
                </w:rPr>
                <w:t>2</w:t>
              </w:r>
            </w:ins>
          </w:p>
        </w:tc>
        <w:tc>
          <w:tcPr>
            <w:tcW w:w="1627" w:type="dxa"/>
            <w:shd w:val="clear" w:color="auto" w:fill="auto"/>
          </w:tcPr>
          <w:p w14:paraId="516EB8A1" w14:textId="77777777" w:rsidR="0022148F" w:rsidRDefault="0022148F" w:rsidP="004B220A">
            <w:pPr>
              <w:jc w:val="left"/>
            </w:pPr>
            <w:r>
              <w:rPr>
                <w:rFonts w:hint="eastAsia"/>
              </w:rPr>
              <w:t>注册</w:t>
            </w:r>
          </w:p>
        </w:tc>
        <w:tc>
          <w:tcPr>
            <w:tcW w:w="5311" w:type="dxa"/>
            <w:shd w:val="clear" w:color="auto" w:fill="auto"/>
          </w:tcPr>
          <w:p w14:paraId="1FADD554" w14:textId="62DAAD54" w:rsidR="0022148F" w:rsidRDefault="00EF52EE" w:rsidP="004B220A">
            <w:pPr>
              <w:jc w:val="left"/>
            </w:pPr>
            <w:r>
              <w:rPr>
                <w:rFonts w:hint="eastAsia"/>
              </w:rPr>
              <w:t>用户</w:t>
            </w:r>
            <w:r w:rsidR="0022148F">
              <w:rPr>
                <w:rFonts w:hint="eastAsia"/>
              </w:rPr>
              <w:t>进行系统注册，申请系统使用权。</w:t>
            </w:r>
          </w:p>
        </w:tc>
      </w:tr>
      <w:tr w:rsidR="0022148F" w14:paraId="5F163AEB" w14:textId="77777777" w:rsidTr="004B220A">
        <w:trPr>
          <w:jc w:val="center"/>
        </w:trPr>
        <w:tc>
          <w:tcPr>
            <w:tcW w:w="1584" w:type="dxa"/>
          </w:tcPr>
          <w:p w14:paraId="55434074" w14:textId="77777777" w:rsidR="0022148F" w:rsidRDefault="0022148F" w:rsidP="004B220A">
            <w:pPr>
              <w:jc w:val="center"/>
            </w:pPr>
            <w:del w:id="41" w:author="Administrator" w:date="2017-11-14T10:16:00Z">
              <w:r w:rsidDel="00DA3F9E">
                <w:rPr>
                  <w:rFonts w:hint="eastAsia"/>
                </w:rPr>
                <w:delText>1.2</w:delText>
              </w:r>
            </w:del>
            <w:ins w:id="42" w:author="Administrator" w:date="2017-11-14T10:16:00Z">
              <w:r>
                <w:rPr>
                  <w:rFonts w:hint="eastAsia"/>
                </w:rPr>
                <w:t>3</w:t>
              </w:r>
            </w:ins>
          </w:p>
        </w:tc>
        <w:tc>
          <w:tcPr>
            <w:tcW w:w="1627" w:type="dxa"/>
            <w:shd w:val="clear" w:color="auto" w:fill="auto"/>
          </w:tcPr>
          <w:p w14:paraId="100C7F6E" w14:textId="5D937E71" w:rsidR="0022148F" w:rsidRDefault="00EF52EE" w:rsidP="004B220A">
            <w:pPr>
              <w:jc w:val="left"/>
            </w:pPr>
            <w:r>
              <w:rPr>
                <w:rFonts w:hint="eastAsia"/>
              </w:rPr>
              <w:t>聊天</w:t>
            </w:r>
          </w:p>
        </w:tc>
        <w:tc>
          <w:tcPr>
            <w:tcW w:w="5311" w:type="dxa"/>
            <w:shd w:val="clear" w:color="auto" w:fill="auto"/>
          </w:tcPr>
          <w:p w14:paraId="4A8157E8" w14:textId="494779B9" w:rsidR="0022148F" w:rsidRDefault="00EF52EE" w:rsidP="004B220A">
            <w:pPr>
              <w:jc w:val="left"/>
            </w:pPr>
            <w:r>
              <w:rPr>
                <w:rFonts w:hint="eastAsia"/>
              </w:rPr>
              <w:t>用户可以跟其他用户私信，寻求经验，也可以和</w:t>
            </w:r>
            <w:proofErr w:type="gramStart"/>
            <w:r>
              <w:rPr>
                <w:rFonts w:hint="eastAsia"/>
              </w:rPr>
              <w:t>客服</w:t>
            </w:r>
            <w:proofErr w:type="gramEnd"/>
            <w:r>
              <w:rPr>
                <w:rFonts w:hint="eastAsia"/>
              </w:rPr>
              <w:t>沟通，了解其他的医疗服务</w:t>
            </w:r>
            <w:r w:rsidR="0022148F">
              <w:rPr>
                <w:rFonts w:hint="eastAsia"/>
              </w:rPr>
              <w:t>。</w:t>
            </w:r>
          </w:p>
        </w:tc>
      </w:tr>
      <w:tr w:rsidR="0022148F" w14:paraId="6CEB7ACE" w14:textId="77777777" w:rsidTr="004B220A">
        <w:trPr>
          <w:jc w:val="center"/>
          <w:ins w:id="43" w:author="Administrator" w:date="2017-11-14T10:20:00Z"/>
        </w:trPr>
        <w:tc>
          <w:tcPr>
            <w:tcW w:w="1584" w:type="dxa"/>
          </w:tcPr>
          <w:p w14:paraId="72DF28D4" w14:textId="77777777" w:rsidR="0022148F" w:rsidDel="00DA3F9E" w:rsidRDefault="0022148F" w:rsidP="004B220A">
            <w:pPr>
              <w:jc w:val="center"/>
              <w:rPr>
                <w:ins w:id="44" w:author="Administrator" w:date="2017-11-14T10:20:00Z"/>
              </w:rPr>
            </w:pPr>
            <w:ins w:id="45" w:author="Administrator" w:date="2017-11-14T10:20:00Z">
              <w:r>
                <w:rPr>
                  <w:rFonts w:hint="eastAsia"/>
                </w:rPr>
                <w:t>4</w:t>
              </w:r>
            </w:ins>
          </w:p>
        </w:tc>
        <w:tc>
          <w:tcPr>
            <w:tcW w:w="1627" w:type="dxa"/>
            <w:shd w:val="clear" w:color="auto" w:fill="auto"/>
          </w:tcPr>
          <w:p w14:paraId="762E3696" w14:textId="288CA187" w:rsidR="0022148F" w:rsidRDefault="00EF52EE" w:rsidP="004B220A">
            <w:pPr>
              <w:jc w:val="left"/>
              <w:rPr>
                <w:ins w:id="46" w:author="Administrator" w:date="2017-11-14T10:20:00Z"/>
              </w:rPr>
            </w:pPr>
            <w:r>
              <w:rPr>
                <w:rFonts w:hint="eastAsia"/>
              </w:rPr>
              <w:t>阅读文章</w:t>
            </w:r>
          </w:p>
        </w:tc>
        <w:tc>
          <w:tcPr>
            <w:tcW w:w="5311" w:type="dxa"/>
            <w:shd w:val="clear" w:color="auto" w:fill="auto"/>
          </w:tcPr>
          <w:p w14:paraId="65F11625" w14:textId="25953501" w:rsidR="0022148F" w:rsidRDefault="00EF52EE" w:rsidP="004B220A">
            <w:pPr>
              <w:jc w:val="left"/>
              <w:rPr>
                <w:ins w:id="47" w:author="Administrator" w:date="2017-11-14T10:20:00Z"/>
              </w:rPr>
            </w:pPr>
            <w:r>
              <w:rPr>
                <w:rFonts w:hint="eastAsia"/>
              </w:rPr>
              <w:t>用户可以阅读其他用户发布的文章和医疗资讯，同时可以进行点赞，收藏和关注用户的操作</w:t>
            </w:r>
            <w:ins w:id="48" w:author="Administrator" w:date="2017-11-14T10:21:00Z">
              <w:r w:rsidR="0022148F">
                <w:rPr>
                  <w:rFonts w:hint="eastAsia"/>
                </w:rPr>
                <w:t>。</w:t>
              </w:r>
            </w:ins>
          </w:p>
        </w:tc>
      </w:tr>
      <w:tr w:rsidR="0022148F" w14:paraId="2FBA7E58" w14:textId="77777777" w:rsidTr="004B220A">
        <w:trPr>
          <w:jc w:val="center"/>
        </w:trPr>
        <w:tc>
          <w:tcPr>
            <w:tcW w:w="1584" w:type="dxa"/>
          </w:tcPr>
          <w:p w14:paraId="20D32A39" w14:textId="77777777" w:rsidR="0022148F" w:rsidRDefault="0022148F" w:rsidP="004B220A">
            <w:pPr>
              <w:jc w:val="center"/>
            </w:pPr>
            <w:del w:id="49" w:author="Administrator" w:date="2017-11-14T10:16:00Z">
              <w:r w:rsidDel="00DA3F9E">
                <w:rPr>
                  <w:rFonts w:hint="eastAsia"/>
                </w:rPr>
                <w:delText>1.3</w:delText>
              </w:r>
            </w:del>
            <w:ins w:id="50" w:author="Administrator" w:date="2017-11-14T10:20:00Z">
              <w:r>
                <w:rPr>
                  <w:rFonts w:hint="eastAsia"/>
                </w:rPr>
                <w:t>5</w:t>
              </w:r>
            </w:ins>
          </w:p>
        </w:tc>
        <w:tc>
          <w:tcPr>
            <w:tcW w:w="1627" w:type="dxa"/>
            <w:shd w:val="clear" w:color="auto" w:fill="auto"/>
          </w:tcPr>
          <w:p w14:paraId="60078A12" w14:textId="73B5829A" w:rsidR="0022148F" w:rsidRDefault="00EF52EE" w:rsidP="004B220A">
            <w:pPr>
              <w:jc w:val="left"/>
            </w:pPr>
            <w:r>
              <w:rPr>
                <w:rFonts w:hint="eastAsia"/>
              </w:rPr>
              <w:t>发表文章</w:t>
            </w:r>
          </w:p>
        </w:tc>
        <w:tc>
          <w:tcPr>
            <w:tcW w:w="5311" w:type="dxa"/>
            <w:shd w:val="clear" w:color="auto" w:fill="auto"/>
          </w:tcPr>
          <w:p w14:paraId="1C48CBAD" w14:textId="6CBE4092" w:rsidR="0022148F" w:rsidRDefault="00EF52EE" w:rsidP="004B220A">
            <w:pPr>
              <w:jc w:val="left"/>
            </w:pPr>
            <w:r>
              <w:rPr>
                <w:rFonts w:hint="eastAsia"/>
              </w:rPr>
              <w:t>普通用户可以发表普通的文章，管理员可以通过验证身份后发表医疗咨询</w:t>
            </w:r>
            <w:r w:rsidR="0022148F">
              <w:rPr>
                <w:rFonts w:hint="eastAsia"/>
              </w:rPr>
              <w:t>。</w:t>
            </w:r>
          </w:p>
        </w:tc>
      </w:tr>
      <w:tr w:rsidR="0022148F" w:rsidDel="00DA3F9E" w14:paraId="27D2D160" w14:textId="77777777" w:rsidTr="004B220A">
        <w:trPr>
          <w:jc w:val="center"/>
          <w:del w:id="51" w:author="Administrator" w:date="2017-11-14T10:17:00Z"/>
        </w:trPr>
        <w:tc>
          <w:tcPr>
            <w:tcW w:w="1584" w:type="dxa"/>
          </w:tcPr>
          <w:p w14:paraId="208DCF49" w14:textId="77777777" w:rsidR="0022148F" w:rsidDel="00DA3F9E" w:rsidRDefault="0022148F" w:rsidP="004B220A">
            <w:pPr>
              <w:jc w:val="center"/>
              <w:rPr>
                <w:del w:id="52" w:author="Administrator" w:date="2017-11-14T10:17:00Z"/>
              </w:rPr>
            </w:pPr>
            <w:del w:id="53" w:author="Administrator" w:date="2017-11-14T10:16:00Z">
              <w:r w:rsidDel="00DA3F9E">
                <w:delText>……</w:delText>
              </w:r>
            </w:del>
          </w:p>
        </w:tc>
        <w:tc>
          <w:tcPr>
            <w:tcW w:w="1627" w:type="dxa"/>
            <w:shd w:val="clear" w:color="auto" w:fill="auto"/>
          </w:tcPr>
          <w:p w14:paraId="7B55EAC6" w14:textId="77777777" w:rsidR="0022148F" w:rsidDel="00DA3F9E" w:rsidRDefault="0022148F" w:rsidP="004B220A">
            <w:pPr>
              <w:jc w:val="center"/>
              <w:rPr>
                <w:del w:id="54" w:author="Administrator" w:date="2017-11-14T10:17:00Z"/>
              </w:rPr>
            </w:pPr>
          </w:p>
        </w:tc>
        <w:tc>
          <w:tcPr>
            <w:tcW w:w="5311" w:type="dxa"/>
            <w:shd w:val="clear" w:color="auto" w:fill="auto"/>
          </w:tcPr>
          <w:p w14:paraId="2A1CA42B" w14:textId="77777777" w:rsidR="0022148F" w:rsidDel="00DA3F9E" w:rsidRDefault="0022148F" w:rsidP="004B220A">
            <w:pPr>
              <w:jc w:val="center"/>
              <w:rPr>
                <w:del w:id="55" w:author="Administrator" w:date="2017-11-14T10:17:00Z"/>
              </w:rPr>
            </w:pPr>
          </w:p>
        </w:tc>
      </w:tr>
      <w:tr w:rsidR="0022148F" w14:paraId="57070EA9" w14:textId="77777777" w:rsidTr="004B220A">
        <w:trPr>
          <w:jc w:val="center"/>
        </w:trPr>
        <w:tc>
          <w:tcPr>
            <w:tcW w:w="1584" w:type="dxa"/>
          </w:tcPr>
          <w:p w14:paraId="5DB71BDA" w14:textId="77777777" w:rsidR="0022148F" w:rsidRDefault="0022148F" w:rsidP="004B220A">
            <w:pPr>
              <w:jc w:val="center"/>
            </w:pPr>
            <w:del w:id="56" w:author="Administrator" w:date="2017-11-14T10:16:00Z">
              <w:r w:rsidDel="00DA3F9E">
                <w:rPr>
                  <w:rFonts w:hint="eastAsia"/>
                </w:rPr>
                <w:delText>2.2</w:delText>
              </w:r>
            </w:del>
            <w:ins w:id="57" w:author="Administrator" w:date="2017-11-14T10:20:00Z">
              <w:r>
                <w:rPr>
                  <w:rFonts w:hint="eastAsia"/>
                </w:rPr>
                <w:t>6</w:t>
              </w:r>
            </w:ins>
          </w:p>
        </w:tc>
        <w:tc>
          <w:tcPr>
            <w:tcW w:w="1627" w:type="dxa"/>
            <w:shd w:val="clear" w:color="auto" w:fill="auto"/>
          </w:tcPr>
          <w:p w14:paraId="54B45B14" w14:textId="266141CF" w:rsidR="0022148F" w:rsidRDefault="00EF52EE" w:rsidP="004B220A">
            <w:pPr>
              <w:jc w:val="left"/>
            </w:pPr>
            <w:r>
              <w:rPr>
                <w:rFonts w:hint="eastAsia"/>
              </w:rPr>
              <w:t>审核文章</w:t>
            </w:r>
          </w:p>
        </w:tc>
        <w:tc>
          <w:tcPr>
            <w:tcW w:w="5311" w:type="dxa"/>
            <w:shd w:val="clear" w:color="auto" w:fill="auto"/>
          </w:tcPr>
          <w:p w14:paraId="2616E2C9" w14:textId="6971A2DB" w:rsidR="0022148F" w:rsidRDefault="00EF52EE" w:rsidP="004B220A">
            <w:pPr>
              <w:jc w:val="left"/>
            </w:pPr>
            <w:r>
              <w:rPr>
                <w:rFonts w:hint="eastAsia"/>
              </w:rPr>
              <w:t>管理员对用户发表的文章进行审核，审核通过才可以在</w:t>
            </w:r>
            <w:r>
              <w:rPr>
                <w:rFonts w:hint="eastAsia"/>
              </w:rPr>
              <w:lastRenderedPageBreak/>
              <w:t>平台上展示</w:t>
            </w:r>
            <w:r w:rsidR="0022148F">
              <w:rPr>
                <w:rFonts w:hint="eastAsia"/>
              </w:rPr>
              <w:t>。</w:t>
            </w:r>
          </w:p>
        </w:tc>
      </w:tr>
      <w:tr w:rsidR="0022148F" w14:paraId="7C021BA4" w14:textId="77777777" w:rsidTr="004B220A">
        <w:trPr>
          <w:jc w:val="center"/>
        </w:trPr>
        <w:tc>
          <w:tcPr>
            <w:tcW w:w="1584" w:type="dxa"/>
          </w:tcPr>
          <w:p w14:paraId="44CA5AD6" w14:textId="77777777" w:rsidR="0022148F" w:rsidRDefault="0022148F" w:rsidP="004B220A">
            <w:pPr>
              <w:jc w:val="center"/>
            </w:pPr>
            <w:del w:id="58" w:author="Administrator" w:date="2017-11-14T10:16:00Z">
              <w:r w:rsidDel="00DA3F9E">
                <w:rPr>
                  <w:rFonts w:hint="eastAsia"/>
                </w:rPr>
                <w:lastRenderedPageBreak/>
                <w:delText>2.3</w:delText>
              </w:r>
            </w:del>
            <w:ins w:id="59" w:author="Administrator" w:date="2017-11-14T10:20:00Z">
              <w:r>
                <w:rPr>
                  <w:rFonts w:hint="eastAsia"/>
                </w:rPr>
                <w:t>7</w:t>
              </w:r>
            </w:ins>
          </w:p>
        </w:tc>
        <w:tc>
          <w:tcPr>
            <w:tcW w:w="1627" w:type="dxa"/>
            <w:shd w:val="clear" w:color="auto" w:fill="auto"/>
          </w:tcPr>
          <w:p w14:paraId="220B9DBC" w14:textId="592683D2" w:rsidR="0022148F" w:rsidRDefault="0022148F" w:rsidP="004B220A">
            <w:pPr>
              <w:jc w:val="left"/>
            </w:pPr>
            <w:r>
              <w:rPr>
                <w:rFonts w:hint="eastAsia"/>
              </w:rPr>
              <w:t>维护</w:t>
            </w:r>
            <w:r w:rsidR="00EF52EE">
              <w:rPr>
                <w:rFonts w:hint="eastAsia"/>
              </w:rPr>
              <w:t>用户</w:t>
            </w:r>
            <w:r>
              <w:rPr>
                <w:rFonts w:hint="eastAsia"/>
              </w:rPr>
              <w:t>信息</w:t>
            </w:r>
          </w:p>
        </w:tc>
        <w:tc>
          <w:tcPr>
            <w:tcW w:w="5311" w:type="dxa"/>
            <w:shd w:val="clear" w:color="auto" w:fill="auto"/>
          </w:tcPr>
          <w:p w14:paraId="32AEEE8B" w14:textId="7BAC4383" w:rsidR="0022148F" w:rsidRDefault="0022148F" w:rsidP="004B220A">
            <w:pPr>
              <w:jc w:val="left"/>
            </w:pPr>
            <w:r>
              <w:rPr>
                <w:rFonts w:hint="eastAsia"/>
              </w:rPr>
              <w:t>由管理员负责对</w:t>
            </w:r>
            <w:r w:rsidR="00EF52EE">
              <w:rPr>
                <w:rFonts w:hint="eastAsia"/>
              </w:rPr>
              <w:t>用户和</w:t>
            </w:r>
            <w:proofErr w:type="gramStart"/>
            <w:r w:rsidR="00EF52EE">
              <w:rPr>
                <w:rFonts w:hint="eastAsia"/>
              </w:rPr>
              <w:t>客服</w:t>
            </w:r>
            <w:proofErr w:type="gramEnd"/>
            <w:r w:rsidR="00EF52EE">
              <w:rPr>
                <w:rFonts w:hint="eastAsia"/>
              </w:rPr>
              <w:t>的</w:t>
            </w:r>
            <w:r>
              <w:rPr>
                <w:rFonts w:hint="eastAsia"/>
              </w:rPr>
              <w:t>信息进行</w:t>
            </w:r>
            <w:proofErr w:type="gramStart"/>
            <w:r>
              <w:rPr>
                <w:rFonts w:hint="eastAsia"/>
              </w:rPr>
              <w:t>增删改查的</w:t>
            </w:r>
            <w:proofErr w:type="gramEnd"/>
            <w:r>
              <w:rPr>
                <w:rFonts w:hint="eastAsia"/>
              </w:rPr>
              <w:t>操作。</w:t>
            </w:r>
          </w:p>
        </w:tc>
      </w:tr>
      <w:tr w:rsidR="0022148F" w:rsidDel="00DA3F9E" w14:paraId="5C20AFC2" w14:textId="77777777" w:rsidTr="004B220A">
        <w:trPr>
          <w:jc w:val="center"/>
          <w:del w:id="60" w:author="Administrator" w:date="2017-11-14T10:17:00Z"/>
        </w:trPr>
        <w:tc>
          <w:tcPr>
            <w:tcW w:w="1584" w:type="dxa"/>
          </w:tcPr>
          <w:p w14:paraId="77EB57EA" w14:textId="77777777" w:rsidR="0022148F" w:rsidDel="00DA3F9E" w:rsidRDefault="0022148F" w:rsidP="004B220A">
            <w:pPr>
              <w:jc w:val="center"/>
              <w:rPr>
                <w:del w:id="61" w:author="Administrator" w:date="2017-11-14T10:17:00Z"/>
              </w:rPr>
            </w:pPr>
            <w:del w:id="62" w:author="Administrator" w:date="2017-11-14T10:16:00Z">
              <w:r w:rsidDel="00DA3F9E">
                <w:delText>……</w:delText>
              </w:r>
            </w:del>
          </w:p>
        </w:tc>
        <w:tc>
          <w:tcPr>
            <w:tcW w:w="1627" w:type="dxa"/>
            <w:shd w:val="clear" w:color="auto" w:fill="auto"/>
          </w:tcPr>
          <w:p w14:paraId="1A98973C" w14:textId="77777777" w:rsidR="0022148F" w:rsidDel="00DA3F9E" w:rsidRDefault="0022148F" w:rsidP="004B220A">
            <w:pPr>
              <w:jc w:val="center"/>
              <w:rPr>
                <w:del w:id="63" w:author="Administrator" w:date="2017-11-14T10:17:00Z"/>
              </w:rPr>
            </w:pPr>
          </w:p>
        </w:tc>
        <w:tc>
          <w:tcPr>
            <w:tcW w:w="5311" w:type="dxa"/>
            <w:shd w:val="clear" w:color="auto" w:fill="auto"/>
          </w:tcPr>
          <w:p w14:paraId="6AEE8993" w14:textId="77777777" w:rsidR="0022148F" w:rsidDel="00DA3F9E" w:rsidRDefault="0022148F" w:rsidP="004B220A">
            <w:pPr>
              <w:jc w:val="center"/>
              <w:rPr>
                <w:del w:id="64" w:author="Administrator" w:date="2017-11-14T10:17:00Z"/>
              </w:rPr>
            </w:pPr>
          </w:p>
        </w:tc>
      </w:tr>
      <w:tr w:rsidR="0022148F" w:rsidDel="00DA3F9E" w14:paraId="456AB0FC" w14:textId="77777777" w:rsidTr="004B220A">
        <w:trPr>
          <w:jc w:val="center"/>
          <w:del w:id="65" w:author="Administrator" w:date="2017-11-14T10:17:00Z"/>
        </w:trPr>
        <w:tc>
          <w:tcPr>
            <w:tcW w:w="1584" w:type="dxa"/>
          </w:tcPr>
          <w:p w14:paraId="3E148B69" w14:textId="77777777" w:rsidR="0022148F" w:rsidDel="00DA3F9E" w:rsidRDefault="0022148F" w:rsidP="004B220A">
            <w:pPr>
              <w:jc w:val="left"/>
              <w:rPr>
                <w:del w:id="66" w:author="Administrator" w:date="2017-11-14T10:17:00Z"/>
              </w:rPr>
            </w:pPr>
            <w:del w:id="67" w:author="Administrator" w:date="2017-11-14T10:16:00Z">
              <w:r w:rsidDel="00DA3F9E">
                <w:delText>……</w:delText>
              </w:r>
            </w:del>
          </w:p>
        </w:tc>
        <w:tc>
          <w:tcPr>
            <w:tcW w:w="1627" w:type="dxa"/>
            <w:shd w:val="clear" w:color="auto" w:fill="auto"/>
          </w:tcPr>
          <w:p w14:paraId="3535162F" w14:textId="77777777" w:rsidR="0022148F" w:rsidDel="00DA3F9E" w:rsidRDefault="0022148F" w:rsidP="004B220A">
            <w:pPr>
              <w:jc w:val="left"/>
              <w:rPr>
                <w:del w:id="68" w:author="Administrator" w:date="2017-11-14T10:17:00Z"/>
              </w:rPr>
            </w:pPr>
          </w:p>
        </w:tc>
        <w:tc>
          <w:tcPr>
            <w:tcW w:w="5311" w:type="dxa"/>
            <w:shd w:val="clear" w:color="auto" w:fill="auto"/>
          </w:tcPr>
          <w:p w14:paraId="50A0D726" w14:textId="77777777" w:rsidR="0022148F" w:rsidDel="00DA3F9E" w:rsidRDefault="0022148F" w:rsidP="004B220A">
            <w:pPr>
              <w:jc w:val="left"/>
              <w:rPr>
                <w:del w:id="69" w:author="Administrator" w:date="2017-11-14T10:17:00Z"/>
              </w:rPr>
            </w:pPr>
          </w:p>
        </w:tc>
      </w:tr>
    </w:tbl>
    <w:p w14:paraId="291487C5" w14:textId="77777777" w:rsidR="0022148F" w:rsidRPr="006959B0" w:rsidRDefault="0022148F" w:rsidP="0022148F">
      <w:pPr>
        <w:spacing w:line="360" w:lineRule="auto"/>
        <w:jc w:val="center"/>
        <w:rPr>
          <w:szCs w:val="21"/>
        </w:rPr>
      </w:pPr>
    </w:p>
    <w:p w14:paraId="13A94A57" w14:textId="77777777" w:rsidR="0022148F" w:rsidRPr="00F2453E" w:rsidRDefault="0022148F" w:rsidP="00223F7D">
      <w:pPr>
        <w:pStyle w:val="3"/>
      </w:pPr>
      <w:bookmarkStart w:id="70" w:name="_Toc444775021"/>
      <w:bookmarkStart w:id="71" w:name="_Toc514918985"/>
      <w:r w:rsidRPr="00F2453E">
        <w:rPr>
          <w:rFonts w:hint="eastAsia"/>
        </w:rPr>
        <w:t xml:space="preserve">2.2.2 </w:t>
      </w:r>
      <w:r w:rsidRPr="00F2453E">
        <w:rPr>
          <w:rFonts w:hint="eastAsia"/>
        </w:rPr>
        <w:t>用例描述</w:t>
      </w:r>
      <w:bookmarkEnd w:id="70"/>
      <w:bookmarkEnd w:id="71"/>
    </w:p>
    <w:p w14:paraId="7A6F499C" w14:textId="77777777" w:rsidR="00A470D6" w:rsidRDefault="00A470D6" w:rsidP="0022148F">
      <w:pPr>
        <w:spacing w:line="360" w:lineRule="auto"/>
        <w:ind w:firstLineChars="200" w:firstLine="480"/>
        <w:jc w:val="left"/>
        <w:rPr>
          <w:color w:val="FF0000"/>
          <w:sz w:val="24"/>
        </w:rPr>
      </w:pPr>
    </w:p>
    <w:p w14:paraId="23BF78D9" w14:textId="1F1E51CC" w:rsidR="0022148F" w:rsidRDefault="0022148F" w:rsidP="0022148F">
      <w:pPr>
        <w:spacing w:line="360" w:lineRule="auto"/>
        <w:ind w:firstLineChars="200" w:firstLine="480"/>
        <w:jc w:val="left"/>
        <w:rPr>
          <w:rFonts w:eastAsia="黑体"/>
          <w:bCs/>
          <w:sz w:val="24"/>
        </w:rPr>
      </w:pPr>
      <w:r w:rsidRPr="009056F4">
        <w:rPr>
          <w:rFonts w:eastAsia="黑体"/>
          <w:bCs/>
          <w:sz w:val="24"/>
        </w:rPr>
        <w:t>（</w:t>
      </w:r>
      <w:r>
        <w:rPr>
          <w:rFonts w:eastAsia="黑体" w:hint="eastAsia"/>
          <w:bCs/>
          <w:sz w:val="24"/>
        </w:rPr>
        <w:t>1</w:t>
      </w:r>
      <w:r>
        <w:rPr>
          <w:rFonts w:eastAsia="黑体"/>
          <w:bCs/>
          <w:sz w:val="24"/>
        </w:rPr>
        <w:t>）</w:t>
      </w:r>
      <w:r w:rsidR="0037472A">
        <w:rPr>
          <w:rFonts w:eastAsia="黑体" w:hint="eastAsia"/>
          <w:bCs/>
          <w:sz w:val="24"/>
        </w:rPr>
        <w:t>阅读文章</w:t>
      </w:r>
      <w:r>
        <w:rPr>
          <w:rFonts w:eastAsia="黑体" w:hint="eastAsia"/>
          <w:bCs/>
          <w:sz w:val="24"/>
        </w:rPr>
        <w:t>用例</w:t>
      </w:r>
    </w:p>
    <w:p w14:paraId="038BF3AE" w14:textId="7D98EB1F" w:rsidR="0022148F" w:rsidRDefault="0037472A" w:rsidP="0022148F">
      <w:pPr>
        <w:spacing w:line="360" w:lineRule="auto"/>
        <w:ind w:firstLineChars="200" w:firstLine="480"/>
        <w:jc w:val="left"/>
        <w:rPr>
          <w:sz w:val="24"/>
        </w:rPr>
      </w:pPr>
      <w:r w:rsidRPr="0037472A">
        <w:rPr>
          <w:rFonts w:hint="eastAsia"/>
          <w:sz w:val="24"/>
        </w:rPr>
        <w:t>用户可以阅读其他用户发布的文章和医疗资讯，同时可以进行点赞，收藏和关注用户的操作</w:t>
      </w:r>
      <w:ins w:id="72" w:author="Administrator" w:date="2017-11-14T10:21:00Z">
        <w:r w:rsidRPr="0037472A">
          <w:rPr>
            <w:rFonts w:hint="eastAsia"/>
            <w:sz w:val="24"/>
          </w:rPr>
          <w:t>。</w:t>
        </w:r>
      </w:ins>
      <w:r>
        <w:rPr>
          <w:rFonts w:hint="eastAsia"/>
          <w:sz w:val="24"/>
        </w:rPr>
        <w:t>阅读文章</w:t>
      </w:r>
      <w:r w:rsidR="0022148F" w:rsidRPr="009056F4">
        <w:rPr>
          <w:sz w:val="24"/>
        </w:rPr>
        <w:t>用例图如图</w:t>
      </w:r>
      <w:r w:rsidR="0022148F">
        <w:rPr>
          <w:rFonts w:hint="eastAsia"/>
          <w:sz w:val="24"/>
        </w:rPr>
        <w:t>3.4</w:t>
      </w:r>
      <w:r w:rsidR="0022148F">
        <w:rPr>
          <w:rFonts w:hint="eastAsia"/>
          <w:sz w:val="24"/>
        </w:rPr>
        <w:t>所示。</w:t>
      </w:r>
    </w:p>
    <w:p w14:paraId="1F29AA4C" w14:textId="049A0A3D" w:rsidR="0022148F" w:rsidRDefault="0022148F" w:rsidP="0022148F">
      <w:pPr>
        <w:spacing w:line="360" w:lineRule="auto"/>
        <w:jc w:val="center"/>
        <w:rPr>
          <w:rFonts w:eastAsia="黑体"/>
          <w:sz w:val="24"/>
        </w:rPr>
      </w:pPr>
    </w:p>
    <w:p w14:paraId="4AF9C383" w14:textId="30F365F9" w:rsidR="0099561E" w:rsidRPr="003F35E7" w:rsidRDefault="0099561E" w:rsidP="0022148F">
      <w:pPr>
        <w:spacing w:line="360" w:lineRule="auto"/>
        <w:jc w:val="center"/>
        <w:rPr>
          <w:rFonts w:eastAsia="黑体"/>
          <w:sz w:val="24"/>
        </w:rPr>
      </w:pPr>
      <w:r w:rsidRPr="0099561E">
        <w:rPr>
          <w:rFonts w:eastAsia="黑体"/>
          <w:noProof/>
          <w:sz w:val="24"/>
        </w:rPr>
        <w:drawing>
          <wp:inline distT="0" distB="0" distL="0" distR="0" wp14:anchorId="77D7F472" wp14:editId="44A55C42">
            <wp:extent cx="5760085" cy="11823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1182370"/>
                    </a:xfrm>
                    <a:prstGeom prst="rect">
                      <a:avLst/>
                    </a:prstGeom>
                    <a:noFill/>
                    <a:ln>
                      <a:noFill/>
                    </a:ln>
                  </pic:spPr>
                </pic:pic>
              </a:graphicData>
            </a:graphic>
          </wp:inline>
        </w:drawing>
      </w:r>
    </w:p>
    <w:p w14:paraId="1C76E4DA" w14:textId="53EE414E" w:rsidR="0022148F" w:rsidRDefault="0022148F" w:rsidP="0022148F">
      <w:pPr>
        <w:spacing w:line="360" w:lineRule="auto"/>
        <w:ind w:firstLineChars="3" w:firstLine="6"/>
        <w:jc w:val="center"/>
        <w:rPr>
          <w:szCs w:val="21"/>
        </w:rPr>
      </w:pPr>
      <w:r w:rsidRPr="009056F4">
        <w:rPr>
          <w:szCs w:val="21"/>
        </w:rPr>
        <w:t>图</w:t>
      </w:r>
      <w:r w:rsidRPr="009056F4">
        <w:rPr>
          <w:szCs w:val="21"/>
        </w:rPr>
        <w:t>3</w:t>
      </w:r>
      <w:r>
        <w:rPr>
          <w:szCs w:val="21"/>
        </w:rPr>
        <w:t>.</w:t>
      </w:r>
      <w:r>
        <w:rPr>
          <w:rFonts w:hint="eastAsia"/>
          <w:szCs w:val="21"/>
        </w:rPr>
        <w:t>4</w:t>
      </w:r>
      <w:r w:rsidRPr="009056F4">
        <w:rPr>
          <w:szCs w:val="21"/>
        </w:rPr>
        <w:t xml:space="preserve"> </w:t>
      </w:r>
      <w:r w:rsidR="0099561E">
        <w:rPr>
          <w:rFonts w:hint="eastAsia"/>
          <w:szCs w:val="21"/>
        </w:rPr>
        <w:t>阅读文章</w:t>
      </w:r>
      <w:r w:rsidRPr="009056F4">
        <w:rPr>
          <w:szCs w:val="21"/>
        </w:rPr>
        <w:t>用例图</w:t>
      </w:r>
    </w:p>
    <w:p w14:paraId="18363E5D" w14:textId="3057CE4B" w:rsidR="0022148F" w:rsidRPr="008935CC" w:rsidRDefault="0037472A" w:rsidP="0022148F">
      <w:pPr>
        <w:spacing w:line="360" w:lineRule="auto"/>
        <w:ind w:firstLineChars="200" w:firstLine="480"/>
        <w:jc w:val="left"/>
        <w:rPr>
          <w:sz w:val="24"/>
        </w:rPr>
      </w:pPr>
      <w:r>
        <w:rPr>
          <w:rFonts w:hint="eastAsia"/>
          <w:sz w:val="24"/>
        </w:rPr>
        <w:t>阅读文章</w:t>
      </w:r>
      <w:r w:rsidR="0022148F" w:rsidRPr="009056F4">
        <w:rPr>
          <w:sz w:val="24"/>
        </w:rPr>
        <w:t>用例描述如表</w:t>
      </w:r>
      <w:r w:rsidR="0022148F">
        <w:rPr>
          <w:rFonts w:hint="eastAsia"/>
          <w:sz w:val="24"/>
        </w:rPr>
        <w:t>3.2</w:t>
      </w:r>
      <w:r w:rsidR="0022148F" w:rsidRPr="009056F4">
        <w:rPr>
          <w:sz w:val="24"/>
        </w:rPr>
        <w:t>所示。</w:t>
      </w:r>
    </w:p>
    <w:p w14:paraId="74032DFB" w14:textId="24D8ADFB" w:rsidR="0022148F" w:rsidRPr="00E36566" w:rsidRDefault="0022148F" w:rsidP="0022148F">
      <w:pPr>
        <w:spacing w:line="360" w:lineRule="auto"/>
        <w:jc w:val="center"/>
        <w:rPr>
          <w:szCs w:val="21"/>
        </w:rPr>
      </w:pPr>
      <w:r w:rsidRPr="00E36566">
        <w:rPr>
          <w:szCs w:val="21"/>
        </w:rPr>
        <w:t>表</w:t>
      </w:r>
      <w:r w:rsidRPr="00E36566">
        <w:rPr>
          <w:rFonts w:hint="eastAsia"/>
          <w:szCs w:val="21"/>
        </w:rPr>
        <w:t>3.2</w:t>
      </w:r>
      <w:r w:rsidRPr="00E36566">
        <w:rPr>
          <w:szCs w:val="21"/>
        </w:rPr>
        <w:t xml:space="preserve"> </w:t>
      </w:r>
      <w:r w:rsidR="0099561E">
        <w:rPr>
          <w:rFonts w:hint="eastAsia"/>
          <w:szCs w:val="21"/>
        </w:rPr>
        <w:t>阅读文章</w:t>
      </w:r>
      <w:r w:rsidRPr="00E36566">
        <w:rPr>
          <w:szCs w:val="21"/>
        </w:rPr>
        <w:t>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22148F" w:rsidRPr="00971D62" w14:paraId="087CFE8F" w14:textId="77777777" w:rsidTr="004B220A">
        <w:trPr>
          <w:jc w:val="center"/>
        </w:trPr>
        <w:tc>
          <w:tcPr>
            <w:tcW w:w="1548" w:type="dxa"/>
          </w:tcPr>
          <w:p w14:paraId="3907D8DD" w14:textId="77777777" w:rsidR="0022148F" w:rsidRDefault="0022148F" w:rsidP="004B220A">
            <w:pPr>
              <w:ind w:left="363" w:hanging="363"/>
              <w:rPr>
                <w:b/>
              </w:rPr>
            </w:pPr>
            <w:r>
              <w:rPr>
                <w:rFonts w:hint="eastAsia"/>
                <w:b/>
              </w:rPr>
              <w:t>用例标识</w:t>
            </w:r>
          </w:p>
        </w:tc>
        <w:tc>
          <w:tcPr>
            <w:tcW w:w="6974" w:type="dxa"/>
          </w:tcPr>
          <w:p w14:paraId="7D1778AA" w14:textId="2EBC8387" w:rsidR="0022148F" w:rsidRDefault="00EE0593" w:rsidP="004B220A">
            <w:pPr>
              <w:ind w:left="12"/>
            </w:pPr>
            <w:r>
              <w:rPr>
                <w:rFonts w:hint="eastAsia"/>
              </w:rPr>
              <w:t>阅读</w:t>
            </w:r>
          </w:p>
        </w:tc>
      </w:tr>
      <w:tr w:rsidR="0022148F" w:rsidRPr="00971D62" w14:paraId="3633A0E4" w14:textId="77777777" w:rsidTr="004B220A">
        <w:trPr>
          <w:jc w:val="center"/>
        </w:trPr>
        <w:tc>
          <w:tcPr>
            <w:tcW w:w="1548" w:type="dxa"/>
          </w:tcPr>
          <w:p w14:paraId="3E3E5D89" w14:textId="77777777" w:rsidR="0022148F" w:rsidRDefault="0022148F" w:rsidP="004B220A">
            <w:pPr>
              <w:ind w:left="363" w:hanging="363"/>
              <w:rPr>
                <w:b/>
              </w:rPr>
            </w:pPr>
            <w:r>
              <w:rPr>
                <w:rFonts w:hint="eastAsia"/>
                <w:b/>
              </w:rPr>
              <w:t>用例名称</w:t>
            </w:r>
          </w:p>
        </w:tc>
        <w:tc>
          <w:tcPr>
            <w:tcW w:w="6974" w:type="dxa"/>
          </w:tcPr>
          <w:p w14:paraId="79972356" w14:textId="77A353F3" w:rsidR="0022148F" w:rsidRDefault="0099561E" w:rsidP="004B220A">
            <w:pPr>
              <w:tabs>
                <w:tab w:val="left" w:pos="945"/>
              </w:tabs>
              <w:ind w:left="12"/>
            </w:pPr>
            <w:r>
              <w:rPr>
                <w:rFonts w:hint="eastAsia"/>
              </w:rPr>
              <w:t>阅读文章</w:t>
            </w:r>
            <w:r w:rsidR="0022148F">
              <w:rPr>
                <w:rFonts w:hint="eastAsia"/>
              </w:rPr>
              <w:t>信息</w:t>
            </w:r>
          </w:p>
        </w:tc>
      </w:tr>
      <w:tr w:rsidR="0022148F" w:rsidRPr="00971D62" w14:paraId="63B7AB27" w14:textId="77777777" w:rsidTr="004B220A">
        <w:trPr>
          <w:jc w:val="center"/>
        </w:trPr>
        <w:tc>
          <w:tcPr>
            <w:tcW w:w="1548" w:type="dxa"/>
          </w:tcPr>
          <w:p w14:paraId="75B00E09" w14:textId="77777777" w:rsidR="0022148F" w:rsidRDefault="0022148F" w:rsidP="004B220A">
            <w:pPr>
              <w:ind w:left="363" w:hanging="363"/>
              <w:rPr>
                <w:b/>
              </w:rPr>
            </w:pPr>
            <w:r>
              <w:rPr>
                <w:rFonts w:hint="eastAsia"/>
                <w:b/>
              </w:rPr>
              <w:t>参与者</w:t>
            </w:r>
          </w:p>
        </w:tc>
        <w:tc>
          <w:tcPr>
            <w:tcW w:w="6974" w:type="dxa"/>
          </w:tcPr>
          <w:p w14:paraId="7E176CD9" w14:textId="2D3D84CA" w:rsidR="0022148F" w:rsidRDefault="0099561E" w:rsidP="004B220A">
            <w:pPr>
              <w:ind w:left="12"/>
            </w:pPr>
            <w:r>
              <w:rPr>
                <w:rFonts w:hint="eastAsia"/>
              </w:rPr>
              <w:t>用户</w:t>
            </w:r>
          </w:p>
        </w:tc>
      </w:tr>
      <w:tr w:rsidR="0022148F" w:rsidRPr="00971D62" w14:paraId="0938F776" w14:textId="77777777" w:rsidTr="004B220A">
        <w:trPr>
          <w:jc w:val="center"/>
        </w:trPr>
        <w:tc>
          <w:tcPr>
            <w:tcW w:w="1548" w:type="dxa"/>
          </w:tcPr>
          <w:p w14:paraId="182DEDC8" w14:textId="77777777" w:rsidR="0022148F" w:rsidRDefault="0022148F" w:rsidP="004B220A">
            <w:pPr>
              <w:ind w:left="363" w:hanging="363"/>
              <w:rPr>
                <w:b/>
              </w:rPr>
            </w:pPr>
            <w:r>
              <w:rPr>
                <w:rFonts w:hint="eastAsia"/>
                <w:b/>
              </w:rPr>
              <w:t>前置条件</w:t>
            </w:r>
          </w:p>
        </w:tc>
        <w:tc>
          <w:tcPr>
            <w:tcW w:w="6974" w:type="dxa"/>
          </w:tcPr>
          <w:p w14:paraId="3507D9BD" w14:textId="18A270E2" w:rsidR="0022148F" w:rsidRDefault="0022148F" w:rsidP="004B220A">
            <w:pPr>
              <w:ind w:left="12"/>
            </w:pPr>
            <w:r>
              <w:rPr>
                <w:rFonts w:hint="eastAsia"/>
              </w:rPr>
              <w:t>已经以</w:t>
            </w:r>
            <w:r w:rsidR="0099561E">
              <w:rPr>
                <w:rFonts w:hint="eastAsia"/>
              </w:rPr>
              <w:t>用户</w:t>
            </w:r>
            <w:r>
              <w:rPr>
                <w:rFonts w:hint="eastAsia"/>
              </w:rPr>
              <w:t>身份登录。</w:t>
            </w:r>
          </w:p>
        </w:tc>
      </w:tr>
      <w:tr w:rsidR="0022148F" w:rsidRPr="00971D62" w14:paraId="100447EF" w14:textId="77777777" w:rsidTr="004B220A">
        <w:trPr>
          <w:jc w:val="center"/>
        </w:trPr>
        <w:tc>
          <w:tcPr>
            <w:tcW w:w="1548" w:type="dxa"/>
          </w:tcPr>
          <w:p w14:paraId="697A2E80" w14:textId="77777777" w:rsidR="0022148F" w:rsidRDefault="0022148F" w:rsidP="004B220A">
            <w:pPr>
              <w:ind w:left="363" w:hanging="363"/>
              <w:rPr>
                <w:b/>
              </w:rPr>
            </w:pPr>
            <w:r>
              <w:rPr>
                <w:rFonts w:hint="eastAsia"/>
                <w:b/>
              </w:rPr>
              <w:t>后置条件</w:t>
            </w:r>
          </w:p>
        </w:tc>
        <w:tc>
          <w:tcPr>
            <w:tcW w:w="6974" w:type="dxa"/>
          </w:tcPr>
          <w:p w14:paraId="0F56CD07" w14:textId="10CA2C31" w:rsidR="0022148F" w:rsidRDefault="0099561E" w:rsidP="004B220A">
            <w:pPr>
              <w:ind w:left="12"/>
            </w:pPr>
            <w:r>
              <w:rPr>
                <w:rFonts w:hint="eastAsia"/>
              </w:rPr>
              <w:t>阅读文章后退出，进行了操作也可以不进行操作</w:t>
            </w:r>
            <w:r w:rsidR="0022148F">
              <w:rPr>
                <w:rFonts w:hint="eastAsia"/>
              </w:rPr>
              <w:t>。</w:t>
            </w:r>
          </w:p>
        </w:tc>
      </w:tr>
      <w:tr w:rsidR="0022148F" w:rsidRPr="00971D62" w14:paraId="3E3F990C" w14:textId="77777777" w:rsidTr="004B220A">
        <w:trPr>
          <w:jc w:val="center"/>
        </w:trPr>
        <w:tc>
          <w:tcPr>
            <w:tcW w:w="1548" w:type="dxa"/>
          </w:tcPr>
          <w:p w14:paraId="0F484CC1" w14:textId="77777777" w:rsidR="0022148F" w:rsidRDefault="0022148F" w:rsidP="004B220A">
            <w:pPr>
              <w:ind w:left="363" w:hanging="363"/>
              <w:rPr>
                <w:b/>
              </w:rPr>
            </w:pPr>
            <w:r>
              <w:rPr>
                <w:rFonts w:hint="eastAsia"/>
                <w:b/>
              </w:rPr>
              <w:t>用例概述</w:t>
            </w:r>
          </w:p>
        </w:tc>
        <w:tc>
          <w:tcPr>
            <w:tcW w:w="6974" w:type="dxa"/>
          </w:tcPr>
          <w:p w14:paraId="63B5530A" w14:textId="070CE4D2" w:rsidR="0022148F" w:rsidRDefault="0099561E" w:rsidP="004B220A">
            <w:pPr>
              <w:ind w:left="12"/>
            </w:pPr>
            <w:r>
              <w:rPr>
                <w:rFonts w:hint="eastAsia"/>
              </w:rPr>
              <w:t>用户阅读文章后可以对文章进行点赞，收藏，关注写文章的用户</w:t>
            </w:r>
            <w:r w:rsidR="0022148F">
              <w:rPr>
                <w:rFonts w:hint="eastAsia"/>
              </w:rPr>
              <w:t>。</w:t>
            </w:r>
          </w:p>
        </w:tc>
      </w:tr>
      <w:tr w:rsidR="0022148F" w:rsidRPr="00971D62" w14:paraId="33CA2628" w14:textId="77777777" w:rsidTr="004B220A">
        <w:trPr>
          <w:jc w:val="center"/>
        </w:trPr>
        <w:tc>
          <w:tcPr>
            <w:tcW w:w="1548" w:type="dxa"/>
          </w:tcPr>
          <w:p w14:paraId="28DF4936" w14:textId="77777777" w:rsidR="0022148F" w:rsidRPr="00971D62" w:rsidRDefault="0022148F" w:rsidP="004B220A">
            <w:pPr>
              <w:ind w:left="363" w:hanging="363"/>
              <w:rPr>
                <w:b/>
              </w:rPr>
            </w:pPr>
            <w:r>
              <w:rPr>
                <w:rFonts w:hint="eastAsia"/>
                <w:b/>
              </w:rPr>
              <w:t>基本事件流</w:t>
            </w:r>
          </w:p>
        </w:tc>
        <w:tc>
          <w:tcPr>
            <w:tcW w:w="6974" w:type="dxa"/>
          </w:tcPr>
          <w:p w14:paraId="19086D05" w14:textId="0577E234" w:rsidR="0022148F" w:rsidRDefault="0022148F" w:rsidP="004B220A">
            <w:pPr>
              <w:ind w:left="12" w:hanging="12"/>
            </w:pPr>
            <w:r>
              <w:rPr>
                <w:rFonts w:hint="eastAsia"/>
              </w:rPr>
              <w:t xml:space="preserve">1. </w:t>
            </w:r>
            <w:r w:rsidR="0099561E">
              <w:rPr>
                <w:rFonts w:hint="eastAsia"/>
              </w:rPr>
              <w:t>用户随机点击一篇文章进行阅读</w:t>
            </w:r>
            <w:r>
              <w:rPr>
                <w:rFonts w:hint="eastAsia"/>
              </w:rPr>
              <w:t>。</w:t>
            </w:r>
          </w:p>
          <w:p w14:paraId="734B0878" w14:textId="3AEA6D58" w:rsidR="0022148F" w:rsidRDefault="0022148F" w:rsidP="004B220A">
            <w:r>
              <w:rPr>
                <w:rFonts w:hint="eastAsia"/>
              </w:rPr>
              <w:t xml:space="preserve">2. </w:t>
            </w:r>
            <w:r>
              <w:rPr>
                <w:rFonts w:hint="eastAsia"/>
              </w:rPr>
              <w:t>系统显示</w:t>
            </w:r>
            <w:r w:rsidR="0099561E">
              <w:rPr>
                <w:rFonts w:hint="eastAsia"/>
              </w:rPr>
              <w:t>文章详情</w:t>
            </w:r>
            <w:r>
              <w:rPr>
                <w:rFonts w:hint="eastAsia"/>
              </w:rPr>
              <w:t>界面。</w:t>
            </w:r>
          </w:p>
          <w:p w14:paraId="2090D184" w14:textId="51E6A809" w:rsidR="0022148F" w:rsidRDefault="0022148F" w:rsidP="004B220A">
            <w:pPr>
              <w:ind w:left="12" w:hanging="12"/>
            </w:pPr>
            <w:r>
              <w:rPr>
                <w:rFonts w:hint="eastAsia"/>
              </w:rPr>
              <w:t xml:space="preserve">3. </w:t>
            </w:r>
            <w:r w:rsidR="0099561E">
              <w:rPr>
                <w:rFonts w:hint="eastAsia"/>
              </w:rPr>
              <w:t>用户可以</w:t>
            </w:r>
            <w:proofErr w:type="gramStart"/>
            <w:r w:rsidR="0099561E">
              <w:rPr>
                <w:rFonts w:hint="eastAsia"/>
              </w:rPr>
              <w:t>点击点赞按钮</w:t>
            </w:r>
            <w:proofErr w:type="gramEnd"/>
            <w:r w:rsidR="0099561E">
              <w:rPr>
                <w:rFonts w:hint="eastAsia"/>
              </w:rPr>
              <w:t>，收藏按钮和关注用户按钮进行相应的操作</w:t>
            </w:r>
            <w:r>
              <w:rPr>
                <w:rFonts w:hint="eastAsia"/>
              </w:rPr>
              <w:t>。</w:t>
            </w:r>
          </w:p>
          <w:p w14:paraId="6EC27A69" w14:textId="7D9D6F91" w:rsidR="0022148F" w:rsidRDefault="0022148F" w:rsidP="004B220A">
            <w:r>
              <w:rPr>
                <w:rFonts w:hint="eastAsia"/>
              </w:rPr>
              <w:t xml:space="preserve">4. </w:t>
            </w:r>
            <w:r>
              <w:rPr>
                <w:rFonts w:hint="eastAsia"/>
              </w:rPr>
              <w:t>系统</w:t>
            </w:r>
            <w:r w:rsidR="0099561E">
              <w:rPr>
                <w:rFonts w:hint="eastAsia"/>
              </w:rPr>
              <w:t>将</w:t>
            </w:r>
            <w:proofErr w:type="gramStart"/>
            <w:r w:rsidR="0099561E">
              <w:rPr>
                <w:rFonts w:hint="eastAsia"/>
              </w:rPr>
              <w:t>点赞数</w:t>
            </w:r>
            <w:proofErr w:type="gramEnd"/>
            <w:r w:rsidR="0099561E">
              <w:rPr>
                <w:rFonts w:hint="eastAsia"/>
              </w:rPr>
              <w:t>加一，将文章收藏到本用户的数据库中，将文章作者添加到用户关注列表中</w:t>
            </w:r>
            <w:r>
              <w:rPr>
                <w:rFonts w:hint="eastAsia"/>
              </w:rPr>
              <w:t>。</w:t>
            </w:r>
          </w:p>
          <w:p w14:paraId="45A70726" w14:textId="3066125E" w:rsidR="0022148F" w:rsidRPr="00F31407" w:rsidRDefault="0099561E" w:rsidP="004B220A">
            <w:pPr>
              <w:ind w:left="12" w:hanging="12"/>
            </w:pPr>
            <w:r>
              <w:rPr>
                <w:rFonts w:hint="eastAsia"/>
              </w:rPr>
              <w:t>5.</w:t>
            </w:r>
            <w:r>
              <w:t xml:space="preserve"> </w:t>
            </w:r>
            <w:r w:rsidR="0022148F">
              <w:rPr>
                <w:rFonts w:hint="eastAsia"/>
              </w:rPr>
              <w:t>系统显示</w:t>
            </w:r>
            <w:r>
              <w:rPr>
                <w:rFonts w:hint="eastAsia"/>
              </w:rPr>
              <w:t>点赞</w:t>
            </w:r>
            <w:r w:rsidR="0022148F">
              <w:rPr>
                <w:rFonts w:hint="eastAsia"/>
              </w:rPr>
              <w:t>成功</w:t>
            </w:r>
            <w:r>
              <w:rPr>
                <w:rFonts w:hint="eastAsia"/>
              </w:rPr>
              <w:t>，收藏文章成功，关注文章作者成功</w:t>
            </w:r>
            <w:r w:rsidR="0022148F">
              <w:rPr>
                <w:rFonts w:hint="eastAsia"/>
              </w:rPr>
              <w:t>。</w:t>
            </w:r>
          </w:p>
        </w:tc>
      </w:tr>
      <w:tr w:rsidR="0022148F" w:rsidRPr="00971D62" w14:paraId="329B53DD" w14:textId="77777777" w:rsidTr="004B220A">
        <w:trPr>
          <w:jc w:val="center"/>
        </w:trPr>
        <w:tc>
          <w:tcPr>
            <w:tcW w:w="1548" w:type="dxa"/>
          </w:tcPr>
          <w:p w14:paraId="6D268ED7" w14:textId="77777777" w:rsidR="0022148F" w:rsidRDefault="0022148F" w:rsidP="004B220A">
            <w:pPr>
              <w:ind w:left="363" w:hanging="363"/>
              <w:rPr>
                <w:b/>
              </w:rPr>
            </w:pPr>
            <w:r w:rsidRPr="00971D62">
              <w:rPr>
                <w:rFonts w:hint="eastAsia"/>
                <w:b/>
              </w:rPr>
              <w:t>备选</w:t>
            </w:r>
            <w:r>
              <w:rPr>
                <w:rFonts w:hint="eastAsia"/>
                <w:b/>
              </w:rPr>
              <w:t>事件流</w:t>
            </w:r>
          </w:p>
        </w:tc>
        <w:tc>
          <w:tcPr>
            <w:tcW w:w="6974" w:type="dxa"/>
          </w:tcPr>
          <w:p w14:paraId="4B846ECC" w14:textId="157D5053" w:rsidR="0022148F" w:rsidRPr="00A17BE7" w:rsidRDefault="0099561E" w:rsidP="004B220A">
            <w:r>
              <w:rPr>
                <w:rFonts w:hint="eastAsia"/>
              </w:rPr>
              <w:t>若已经</w:t>
            </w:r>
            <w:proofErr w:type="gramStart"/>
            <w:r>
              <w:rPr>
                <w:rFonts w:hint="eastAsia"/>
              </w:rPr>
              <w:t>点赞过</w:t>
            </w:r>
            <w:proofErr w:type="gramEnd"/>
            <w:r>
              <w:rPr>
                <w:rFonts w:hint="eastAsia"/>
              </w:rPr>
              <w:t>，按钮为亮，再次点击可取消</w:t>
            </w:r>
            <w:r w:rsidR="0022148F">
              <w:rPr>
                <w:rFonts w:hint="eastAsia"/>
              </w:rPr>
              <w:t>。</w:t>
            </w:r>
          </w:p>
        </w:tc>
      </w:tr>
      <w:tr w:rsidR="0022148F" w:rsidRPr="00971D62" w14:paraId="6AFA1739" w14:textId="77777777" w:rsidTr="004B220A">
        <w:trPr>
          <w:jc w:val="center"/>
        </w:trPr>
        <w:tc>
          <w:tcPr>
            <w:tcW w:w="1548" w:type="dxa"/>
          </w:tcPr>
          <w:p w14:paraId="0BED1144" w14:textId="77777777" w:rsidR="0022148F" w:rsidRDefault="0022148F" w:rsidP="004B220A">
            <w:pPr>
              <w:ind w:left="363" w:hanging="363"/>
              <w:rPr>
                <w:b/>
              </w:rPr>
            </w:pPr>
            <w:r>
              <w:rPr>
                <w:rFonts w:hint="eastAsia"/>
                <w:b/>
              </w:rPr>
              <w:t>备注</w:t>
            </w:r>
          </w:p>
        </w:tc>
        <w:tc>
          <w:tcPr>
            <w:tcW w:w="6974" w:type="dxa"/>
          </w:tcPr>
          <w:p w14:paraId="20BC1839" w14:textId="037F36A1" w:rsidR="0022148F" w:rsidRPr="00E541CB" w:rsidRDefault="0022148F" w:rsidP="004B220A">
            <w:pPr>
              <w:ind w:left="12"/>
            </w:pPr>
          </w:p>
        </w:tc>
      </w:tr>
    </w:tbl>
    <w:p w14:paraId="21ED1E29" w14:textId="77777777" w:rsidR="00EB27CE" w:rsidRDefault="00EB27CE" w:rsidP="0022148F">
      <w:pPr>
        <w:spacing w:line="360" w:lineRule="auto"/>
        <w:ind w:firstLineChars="200" w:firstLine="480"/>
        <w:jc w:val="left"/>
        <w:rPr>
          <w:rFonts w:eastAsia="黑体"/>
          <w:bCs/>
          <w:sz w:val="24"/>
        </w:rPr>
      </w:pPr>
    </w:p>
    <w:p w14:paraId="1759E1B7" w14:textId="2BE59761" w:rsidR="0022148F" w:rsidRPr="009056F4" w:rsidRDefault="0022148F" w:rsidP="0022148F">
      <w:pPr>
        <w:spacing w:line="360" w:lineRule="auto"/>
        <w:ind w:firstLineChars="200" w:firstLine="480"/>
        <w:jc w:val="left"/>
        <w:rPr>
          <w:rFonts w:eastAsia="黑体"/>
          <w:bCs/>
          <w:sz w:val="24"/>
        </w:rPr>
      </w:pPr>
      <w:r w:rsidRPr="009056F4">
        <w:rPr>
          <w:rFonts w:eastAsia="黑体"/>
          <w:bCs/>
          <w:sz w:val="24"/>
        </w:rPr>
        <w:t>（</w:t>
      </w:r>
      <w:r w:rsidRPr="009056F4">
        <w:rPr>
          <w:rFonts w:eastAsia="黑体"/>
          <w:bCs/>
          <w:sz w:val="24"/>
        </w:rPr>
        <w:t>2</w:t>
      </w:r>
      <w:r>
        <w:rPr>
          <w:rFonts w:eastAsia="黑体"/>
          <w:bCs/>
          <w:sz w:val="24"/>
        </w:rPr>
        <w:t>）</w:t>
      </w:r>
      <w:r w:rsidR="00EE0593">
        <w:rPr>
          <w:rFonts w:eastAsia="黑体" w:hint="eastAsia"/>
          <w:bCs/>
          <w:sz w:val="24"/>
        </w:rPr>
        <w:t>发布文章</w:t>
      </w:r>
      <w:r>
        <w:rPr>
          <w:rFonts w:eastAsia="黑体" w:hint="eastAsia"/>
          <w:bCs/>
          <w:sz w:val="24"/>
        </w:rPr>
        <w:t>用例</w:t>
      </w:r>
    </w:p>
    <w:p w14:paraId="155AA50F" w14:textId="71E8C7CD" w:rsidR="00EE0593" w:rsidRDefault="00EE0593" w:rsidP="0022148F">
      <w:pPr>
        <w:spacing w:line="360" w:lineRule="auto"/>
        <w:ind w:firstLineChars="200" w:firstLine="480"/>
        <w:rPr>
          <w:color w:val="FF0000"/>
          <w:sz w:val="24"/>
        </w:rPr>
      </w:pPr>
      <w:r w:rsidRPr="00EE0593">
        <w:rPr>
          <w:noProof/>
          <w:color w:val="FF0000"/>
          <w:sz w:val="24"/>
        </w:rPr>
        <w:lastRenderedPageBreak/>
        <w:drawing>
          <wp:inline distT="0" distB="0" distL="0" distR="0" wp14:anchorId="132F87C9" wp14:editId="69DD06F8">
            <wp:extent cx="5760085" cy="1293495"/>
            <wp:effectExtent l="0" t="0" r="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293495"/>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6974"/>
      </w:tblGrid>
      <w:tr w:rsidR="0022148F" w14:paraId="00A2E2ED" w14:textId="77777777" w:rsidTr="004B220A">
        <w:trPr>
          <w:jc w:val="center"/>
        </w:trPr>
        <w:tc>
          <w:tcPr>
            <w:tcW w:w="1548" w:type="dxa"/>
          </w:tcPr>
          <w:p w14:paraId="75FCB433" w14:textId="77777777" w:rsidR="0022148F" w:rsidRDefault="0022148F" w:rsidP="004B220A">
            <w:pPr>
              <w:ind w:left="363" w:hanging="363"/>
              <w:rPr>
                <w:b/>
              </w:rPr>
            </w:pPr>
            <w:r>
              <w:rPr>
                <w:rFonts w:hint="eastAsia"/>
                <w:b/>
              </w:rPr>
              <w:t>用例标识</w:t>
            </w:r>
          </w:p>
        </w:tc>
        <w:tc>
          <w:tcPr>
            <w:tcW w:w="6974" w:type="dxa"/>
          </w:tcPr>
          <w:p w14:paraId="7A99FD99" w14:textId="6DA148C1" w:rsidR="0022148F" w:rsidRDefault="0022148F" w:rsidP="004B220A">
            <w:pPr>
              <w:ind w:left="363" w:hanging="573"/>
            </w:pPr>
            <w:r>
              <w:rPr>
                <w:rFonts w:hint="eastAsia"/>
              </w:rPr>
              <w:t xml:space="preserve"> </w:t>
            </w:r>
            <w:r w:rsidR="00EE0593">
              <w:rPr>
                <w:rFonts w:hint="eastAsia"/>
              </w:rPr>
              <w:t>发布</w:t>
            </w:r>
          </w:p>
        </w:tc>
      </w:tr>
      <w:tr w:rsidR="0022148F" w14:paraId="0964ABC4" w14:textId="77777777" w:rsidTr="004B220A">
        <w:trPr>
          <w:jc w:val="center"/>
        </w:trPr>
        <w:tc>
          <w:tcPr>
            <w:tcW w:w="1548" w:type="dxa"/>
          </w:tcPr>
          <w:p w14:paraId="03E859D2" w14:textId="77777777" w:rsidR="0022148F" w:rsidRDefault="0022148F" w:rsidP="004B220A">
            <w:pPr>
              <w:ind w:left="363" w:hanging="363"/>
              <w:rPr>
                <w:b/>
              </w:rPr>
            </w:pPr>
            <w:r>
              <w:rPr>
                <w:rFonts w:hint="eastAsia"/>
                <w:b/>
              </w:rPr>
              <w:t>用例名称</w:t>
            </w:r>
          </w:p>
        </w:tc>
        <w:tc>
          <w:tcPr>
            <w:tcW w:w="6974" w:type="dxa"/>
          </w:tcPr>
          <w:p w14:paraId="03CA77DA" w14:textId="6A0063BE" w:rsidR="0022148F" w:rsidRDefault="0022148F" w:rsidP="004B220A">
            <w:pPr>
              <w:ind w:left="363" w:hanging="573"/>
            </w:pPr>
            <w:r>
              <w:rPr>
                <w:rFonts w:hint="eastAsia"/>
              </w:rPr>
              <w:t xml:space="preserve"> </w:t>
            </w:r>
            <w:r w:rsidR="00EE0593">
              <w:rPr>
                <w:rFonts w:hint="eastAsia"/>
              </w:rPr>
              <w:t>发布文章用例</w:t>
            </w:r>
          </w:p>
        </w:tc>
      </w:tr>
      <w:tr w:rsidR="0022148F" w14:paraId="4A3FAE0E" w14:textId="77777777" w:rsidTr="004B220A">
        <w:trPr>
          <w:jc w:val="center"/>
        </w:trPr>
        <w:tc>
          <w:tcPr>
            <w:tcW w:w="1548" w:type="dxa"/>
          </w:tcPr>
          <w:p w14:paraId="761E2FEE" w14:textId="77777777" w:rsidR="0022148F" w:rsidRDefault="0022148F" w:rsidP="004B220A">
            <w:pPr>
              <w:ind w:left="363" w:hanging="363"/>
              <w:rPr>
                <w:b/>
              </w:rPr>
            </w:pPr>
            <w:r>
              <w:rPr>
                <w:rFonts w:hint="eastAsia"/>
                <w:b/>
              </w:rPr>
              <w:t>参与者</w:t>
            </w:r>
          </w:p>
        </w:tc>
        <w:tc>
          <w:tcPr>
            <w:tcW w:w="6974" w:type="dxa"/>
          </w:tcPr>
          <w:p w14:paraId="7F21AEE6" w14:textId="0B918DFA" w:rsidR="0022148F" w:rsidRDefault="0022148F" w:rsidP="004B220A">
            <w:pPr>
              <w:ind w:left="363" w:hanging="573"/>
            </w:pPr>
            <w:r>
              <w:rPr>
                <w:rFonts w:hint="eastAsia"/>
              </w:rPr>
              <w:t xml:space="preserve"> </w:t>
            </w:r>
            <w:r>
              <w:rPr>
                <w:rFonts w:hint="eastAsia"/>
              </w:rPr>
              <w:t>用户</w:t>
            </w:r>
          </w:p>
        </w:tc>
      </w:tr>
      <w:tr w:rsidR="0022148F" w14:paraId="5388DB17" w14:textId="77777777" w:rsidTr="004B220A">
        <w:trPr>
          <w:jc w:val="center"/>
        </w:trPr>
        <w:tc>
          <w:tcPr>
            <w:tcW w:w="1548" w:type="dxa"/>
          </w:tcPr>
          <w:p w14:paraId="08053CB6" w14:textId="77777777" w:rsidR="0022148F" w:rsidRDefault="0022148F" w:rsidP="004B220A">
            <w:pPr>
              <w:ind w:left="363" w:hanging="363"/>
              <w:rPr>
                <w:b/>
              </w:rPr>
            </w:pPr>
            <w:r>
              <w:rPr>
                <w:rFonts w:hint="eastAsia"/>
                <w:b/>
              </w:rPr>
              <w:t>前置条件</w:t>
            </w:r>
          </w:p>
        </w:tc>
        <w:tc>
          <w:tcPr>
            <w:tcW w:w="6974" w:type="dxa"/>
          </w:tcPr>
          <w:p w14:paraId="4BF6BBA1" w14:textId="2689F82A" w:rsidR="0022148F" w:rsidRDefault="0022148F" w:rsidP="004B220A">
            <w:pPr>
              <w:ind w:left="363" w:hanging="573"/>
            </w:pPr>
            <w:r>
              <w:rPr>
                <w:rFonts w:hint="eastAsia"/>
              </w:rPr>
              <w:t xml:space="preserve"> </w:t>
            </w:r>
            <w:commentRangeStart w:id="73"/>
            <w:r>
              <w:rPr>
                <w:rFonts w:hint="eastAsia"/>
              </w:rPr>
              <w:t>用户登录</w:t>
            </w:r>
            <w:commentRangeEnd w:id="73"/>
            <w:r>
              <w:rPr>
                <w:rStyle w:val="ad"/>
              </w:rPr>
              <w:commentReference w:id="73"/>
            </w:r>
          </w:p>
        </w:tc>
      </w:tr>
      <w:tr w:rsidR="0022148F" w14:paraId="3BBBE3B7" w14:textId="77777777" w:rsidTr="004B220A">
        <w:trPr>
          <w:jc w:val="center"/>
        </w:trPr>
        <w:tc>
          <w:tcPr>
            <w:tcW w:w="1548" w:type="dxa"/>
          </w:tcPr>
          <w:p w14:paraId="4449E5C2" w14:textId="77777777" w:rsidR="0022148F" w:rsidRDefault="0022148F" w:rsidP="004B220A">
            <w:pPr>
              <w:ind w:left="363" w:hanging="363"/>
              <w:rPr>
                <w:b/>
              </w:rPr>
            </w:pPr>
            <w:r>
              <w:rPr>
                <w:rFonts w:hint="eastAsia"/>
                <w:b/>
              </w:rPr>
              <w:t>后置条件</w:t>
            </w:r>
          </w:p>
        </w:tc>
        <w:tc>
          <w:tcPr>
            <w:tcW w:w="6974" w:type="dxa"/>
          </w:tcPr>
          <w:p w14:paraId="62002C99" w14:textId="07567AFE" w:rsidR="0022148F" w:rsidRDefault="0022148F" w:rsidP="004B220A">
            <w:pPr>
              <w:ind w:left="363" w:hanging="573"/>
            </w:pPr>
            <w:r>
              <w:rPr>
                <w:rFonts w:hint="eastAsia"/>
              </w:rPr>
              <w:t xml:space="preserve"> </w:t>
            </w:r>
            <w:r w:rsidR="00EE0593">
              <w:rPr>
                <w:rFonts w:hint="eastAsia"/>
              </w:rPr>
              <w:t>系统显示文章在审核中</w:t>
            </w:r>
          </w:p>
        </w:tc>
      </w:tr>
      <w:tr w:rsidR="0022148F" w14:paraId="6103741A" w14:textId="77777777" w:rsidTr="004B220A">
        <w:trPr>
          <w:jc w:val="center"/>
        </w:trPr>
        <w:tc>
          <w:tcPr>
            <w:tcW w:w="1548" w:type="dxa"/>
          </w:tcPr>
          <w:p w14:paraId="321BC02B" w14:textId="77777777" w:rsidR="0022148F" w:rsidRDefault="0022148F" w:rsidP="004B220A">
            <w:pPr>
              <w:ind w:left="363" w:hanging="363"/>
              <w:rPr>
                <w:b/>
              </w:rPr>
            </w:pPr>
            <w:r>
              <w:rPr>
                <w:rFonts w:hint="eastAsia"/>
                <w:b/>
              </w:rPr>
              <w:t>用例概述</w:t>
            </w:r>
          </w:p>
        </w:tc>
        <w:tc>
          <w:tcPr>
            <w:tcW w:w="6974" w:type="dxa"/>
          </w:tcPr>
          <w:p w14:paraId="6DA7FF8B" w14:textId="5CEC0938" w:rsidR="0022148F" w:rsidRDefault="0022148F" w:rsidP="004B220A">
            <w:pPr>
              <w:tabs>
                <w:tab w:val="left" w:pos="1099"/>
              </w:tabs>
              <w:ind w:left="363" w:hanging="573"/>
            </w:pPr>
            <w:r>
              <w:rPr>
                <w:rFonts w:hint="eastAsia"/>
              </w:rPr>
              <w:t xml:space="preserve"> </w:t>
            </w:r>
            <w:r w:rsidR="00EE0593">
              <w:rPr>
                <w:rFonts w:hint="eastAsia"/>
              </w:rPr>
              <w:t>普通用户可以发表普通的文章，管理员可以通过验证身份后发表医疗咨询</w:t>
            </w:r>
            <w:r>
              <w:rPr>
                <w:rFonts w:hint="eastAsia"/>
              </w:rPr>
              <w:t>。</w:t>
            </w:r>
          </w:p>
        </w:tc>
      </w:tr>
      <w:tr w:rsidR="0022148F" w14:paraId="4DCD9016" w14:textId="77777777" w:rsidTr="004B220A">
        <w:trPr>
          <w:jc w:val="center"/>
        </w:trPr>
        <w:tc>
          <w:tcPr>
            <w:tcW w:w="1548" w:type="dxa"/>
          </w:tcPr>
          <w:p w14:paraId="5C89E5FB" w14:textId="77777777" w:rsidR="0022148F" w:rsidRDefault="0022148F" w:rsidP="004B220A">
            <w:pPr>
              <w:ind w:left="363" w:hanging="363"/>
              <w:rPr>
                <w:b/>
              </w:rPr>
            </w:pPr>
            <w:r>
              <w:rPr>
                <w:rFonts w:hint="eastAsia"/>
                <w:b/>
              </w:rPr>
              <w:t>基本事件流</w:t>
            </w:r>
          </w:p>
        </w:tc>
        <w:tc>
          <w:tcPr>
            <w:tcW w:w="6974" w:type="dxa"/>
          </w:tcPr>
          <w:p w14:paraId="3148B489" w14:textId="4470FA98" w:rsidR="0022148F" w:rsidRDefault="0022148F" w:rsidP="004B220A">
            <w:pPr>
              <w:numPr>
                <w:ilvl w:val="0"/>
                <w:numId w:val="18"/>
              </w:numPr>
            </w:pPr>
            <w:commentRangeStart w:id="74"/>
            <w:r>
              <w:rPr>
                <w:rFonts w:hint="eastAsia"/>
              </w:rPr>
              <w:t>用户</w:t>
            </w:r>
            <w:commentRangeEnd w:id="74"/>
            <w:r>
              <w:rPr>
                <w:rStyle w:val="ad"/>
              </w:rPr>
              <w:commentReference w:id="74"/>
            </w:r>
            <w:r>
              <w:rPr>
                <w:rFonts w:hint="eastAsia"/>
              </w:rPr>
              <w:t>在主界面上选择</w:t>
            </w:r>
            <w:r w:rsidR="00EE0593">
              <w:rPr>
                <w:rFonts w:hint="eastAsia"/>
              </w:rPr>
              <w:t>发布文章</w:t>
            </w:r>
            <w:r>
              <w:rPr>
                <w:rFonts w:hint="eastAsia"/>
              </w:rPr>
              <w:t>选项。</w:t>
            </w:r>
          </w:p>
          <w:p w14:paraId="4D42CA41" w14:textId="1876FA82" w:rsidR="0022148F" w:rsidRDefault="0022148F" w:rsidP="004B220A">
            <w:pPr>
              <w:numPr>
                <w:ilvl w:val="0"/>
                <w:numId w:val="18"/>
              </w:numPr>
            </w:pPr>
            <w:commentRangeStart w:id="75"/>
            <w:commentRangeEnd w:id="75"/>
            <w:r>
              <w:rPr>
                <w:rStyle w:val="ad"/>
              </w:rPr>
              <w:commentReference w:id="75"/>
            </w:r>
            <w:r>
              <w:rPr>
                <w:rFonts w:hint="eastAsia"/>
              </w:rPr>
              <w:t>系统显示</w:t>
            </w:r>
            <w:r w:rsidR="00EE0593">
              <w:rPr>
                <w:rFonts w:hint="eastAsia"/>
              </w:rPr>
              <w:t>发表文章</w:t>
            </w:r>
            <w:r>
              <w:rPr>
                <w:rFonts w:hint="eastAsia"/>
              </w:rPr>
              <w:t>界面。</w:t>
            </w:r>
          </w:p>
          <w:p w14:paraId="1655FB54" w14:textId="525807BD" w:rsidR="0022148F" w:rsidRDefault="0022148F" w:rsidP="004B220A">
            <w:pPr>
              <w:numPr>
                <w:ilvl w:val="0"/>
                <w:numId w:val="18"/>
              </w:numPr>
            </w:pPr>
            <w:r>
              <w:rPr>
                <w:rFonts w:hint="eastAsia"/>
              </w:rPr>
              <w:t>用户</w:t>
            </w:r>
            <w:r w:rsidR="00EE0593">
              <w:rPr>
                <w:rFonts w:hint="eastAsia"/>
              </w:rPr>
              <w:t>填写文章标题，以及文章内容，添加图片</w:t>
            </w:r>
            <w:r>
              <w:rPr>
                <w:rFonts w:hint="eastAsia"/>
              </w:rPr>
              <w:t>。</w:t>
            </w:r>
          </w:p>
          <w:p w14:paraId="7B978593" w14:textId="3C1714C6" w:rsidR="0022148F" w:rsidRDefault="0022148F" w:rsidP="004B220A">
            <w:pPr>
              <w:ind w:left="363" w:hanging="363"/>
            </w:pPr>
            <w:r>
              <w:rPr>
                <w:rFonts w:hint="eastAsia"/>
              </w:rPr>
              <w:t xml:space="preserve">4. </w:t>
            </w:r>
            <w:r w:rsidR="00EE0593">
              <w:rPr>
                <w:rFonts w:hint="eastAsia"/>
              </w:rPr>
              <w:t>点击发表文章，若选择的是发表普通文章则直接发表，若选择发布医疗资讯，则需要验证管理员身份，验证成功，则可以发表</w:t>
            </w:r>
            <w:r>
              <w:rPr>
                <w:rFonts w:hint="eastAsia"/>
              </w:rPr>
              <w:t>。</w:t>
            </w:r>
          </w:p>
          <w:p w14:paraId="7EEC6437" w14:textId="1A57B09A" w:rsidR="0022148F" w:rsidRDefault="0022148F" w:rsidP="004B220A">
            <w:pPr>
              <w:ind w:left="363" w:hanging="363"/>
            </w:pPr>
            <w:r>
              <w:rPr>
                <w:rFonts w:hint="eastAsia"/>
              </w:rPr>
              <w:t xml:space="preserve">5. </w:t>
            </w:r>
            <w:r>
              <w:rPr>
                <w:rFonts w:hint="eastAsia"/>
              </w:rPr>
              <w:t>系统提示</w:t>
            </w:r>
            <w:r w:rsidR="00EE0593">
              <w:rPr>
                <w:rFonts w:hint="eastAsia"/>
              </w:rPr>
              <w:t>发表文章</w:t>
            </w:r>
            <w:r>
              <w:rPr>
                <w:rFonts w:hint="eastAsia"/>
              </w:rPr>
              <w:t>成功</w:t>
            </w:r>
            <w:r w:rsidR="00EE0593">
              <w:rPr>
                <w:rFonts w:hint="eastAsia"/>
              </w:rPr>
              <w:t>，等待管理员审核</w:t>
            </w:r>
            <w:r>
              <w:rPr>
                <w:rFonts w:hint="eastAsia"/>
              </w:rPr>
              <w:t>。</w:t>
            </w:r>
          </w:p>
        </w:tc>
      </w:tr>
      <w:tr w:rsidR="0022148F" w14:paraId="381072BB" w14:textId="77777777" w:rsidTr="004B220A">
        <w:trPr>
          <w:jc w:val="center"/>
        </w:trPr>
        <w:tc>
          <w:tcPr>
            <w:tcW w:w="1548" w:type="dxa"/>
          </w:tcPr>
          <w:p w14:paraId="621D6A71" w14:textId="77777777" w:rsidR="0022148F" w:rsidRDefault="0022148F" w:rsidP="004B220A">
            <w:pPr>
              <w:ind w:left="363" w:hanging="363"/>
              <w:rPr>
                <w:b/>
              </w:rPr>
            </w:pPr>
            <w:commentRangeStart w:id="76"/>
            <w:r>
              <w:rPr>
                <w:rFonts w:hint="eastAsia"/>
                <w:b/>
              </w:rPr>
              <w:t>备选事件流</w:t>
            </w:r>
            <w:commentRangeEnd w:id="76"/>
            <w:r>
              <w:rPr>
                <w:rStyle w:val="ad"/>
              </w:rPr>
              <w:commentReference w:id="76"/>
            </w:r>
          </w:p>
        </w:tc>
        <w:tc>
          <w:tcPr>
            <w:tcW w:w="6974" w:type="dxa"/>
          </w:tcPr>
          <w:p w14:paraId="1D8951B6" w14:textId="4B3B6AA5" w:rsidR="0022148F" w:rsidRDefault="0022148F" w:rsidP="004B220A">
            <w:pPr>
              <w:ind w:left="363" w:hanging="573"/>
            </w:pPr>
            <w:r>
              <w:rPr>
                <w:rFonts w:hint="eastAsia"/>
              </w:rPr>
              <w:t xml:space="preserve"> </w:t>
            </w:r>
            <w:r w:rsidR="00EE0593">
              <w:rPr>
                <w:rFonts w:hint="eastAsia"/>
              </w:rPr>
              <w:t>用户编辑文章中途希望退出，可以点击保存，下次可以接着编辑</w:t>
            </w:r>
            <w:r>
              <w:rPr>
                <w:rFonts w:hint="eastAsia"/>
              </w:rPr>
              <w:t>。</w:t>
            </w:r>
            <w:r w:rsidR="00EE0593">
              <w:rPr>
                <w:rFonts w:hint="eastAsia"/>
              </w:rPr>
              <w:t>若验证管理员身份失败，跳转到发布普通文章选项。</w:t>
            </w:r>
          </w:p>
        </w:tc>
      </w:tr>
      <w:tr w:rsidR="0022148F" w14:paraId="0438BD6C" w14:textId="77777777" w:rsidTr="004B220A">
        <w:trPr>
          <w:jc w:val="center"/>
        </w:trPr>
        <w:tc>
          <w:tcPr>
            <w:tcW w:w="1548" w:type="dxa"/>
          </w:tcPr>
          <w:p w14:paraId="6A0E51F0" w14:textId="77777777" w:rsidR="0022148F" w:rsidRDefault="0022148F" w:rsidP="004B220A">
            <w:pPr>
              <w:ind w:left="363" w:hanging="363"/>
              <w:rPr>
                <w:b/>
              </w:rPr>
            </w:pPr>
            <w:r>
              <w:rPr>
                <w:rFonts w:hint="eastAsia"/>
                <w:b/>
              </w:rPr>
              <w:t>备注</w:t>
            </w:r>
          </w:p>
        </w:tc>
        <w:tc>
          <w:tcPr>
            <w:tcW w:w="6974" w:type="dxa"/>
          </w:tcPr>
          <w:p w14:paraId="426A5481" w14:textId="77777777" w:rsidR="0022148F" w:rsidRDefault="0022148F" w:rsidP="004B220A">
            <w:pPr>
              <w:ind w:left="363" w:hanging="363"/>
              <w:jc w:val="left"/>
            </w:pPr>
            <w:r>
              <w:rPr>
                <w:rFonts w:hint="eastAsia"/>
              </w:rPr>
              <w:t>用户没有点击保存按钮，系统不会保存。</w:t>
            </w:r>
          </w:p>
        </w:tc>
      </w:tr>
    </w:tbl>
    <w:p w14:paraId="69C65C66" w14:textId="07FA40D0" w:rsidR="0022148F" w:rsidRDefault="0022148F" w:rsidP="0022148F">
      <w:pPr>
        <w:tabs>
          <w:tab w:val="left" w:pos="2695"/>
        </w:tabs>
        <w:snapToGrid w:val="0"/>
        <w:spacing w:line="360" w:lineRule="auto"/>
        <w:jc w:val="center"/>
        <w:rPr>
          <w:noProof/>
        </w:rPr>
      </w:pPr>
    </w:p>
    <w:p w14:paraId="4F43C728" w14:textId="77777777" w:rsidR="0022148F" w:rsidRDefault="0022148F" w:rsidP="0022148F">
      <w:pPr>
        <w:pStyle w:val="2"/>
      </w:pPr>
      <w:bookmarkStart w:id="77" w:name="_Toc514918986"/>
      <w:r>
        <w:t>2.</w:t>
      </w:r>
      <w:r>
        <w:rPr>
          <w:rFonts w:hint="eastAsia"/>
        </w:rPr>
        <w:t xml:space="preserve">3 </w:t>
      </w:r>
      <w:r>
        <w:rPr>
          <w:rFonts w:hint="eastAsia"/>
        </w:rPr>
        <w:t>非功能性需求</w:t>
      </w:r>
      <w:bookmarkEnd w:id="77"/>
    </w:p>
    <w:p w14:paraId="3FCF2B95" w14:textId="77777777" w:rsidR="00A470D6" w:rsidRDefault="00A470D6" w:rsidP="0022148F">
      <w:pPr>
        <w:spacing w:line="360" w:lineRule="auto"/>
        <w:ind w:firstLineChars="200" w:firstLine="480"/>
        <w:rPr>
          <w:sz w:val="24"/>
        </w:rPr>
      </w:pPr>
    </w:p>
    <w:p w14:paraId="5BB2080F" w14:textId="2695118E" w:rsidR="0022148F" w:rsidRPr="004E7297" w:rsidRDefault="0022148F" w:rsidP="0022148F">
      <w:pPr>
        <w:spacing w:line="360" w:lineRule="auto"/>
        <w:ind w:firstLineChars="200" w:firstLine="480"/>
        <w:rPr>
          <w:sz w:val="24"/>
        </w:rPr>
      </w:pPr>
      <w:r w:rsidRPr="004E7297">
        <w:rPr>
          <w:rFonts w:hint="eastAsia"/>
          <w:sz w:val="24"/>
        </w:rPr>
        <w:t>正确性：不允许出现业务错误。</w:t>
      </w:r>
    </w:p>
    <w:p w14:paraId="57EC15F8" w14:textId="77777777" w:rsidR="0022148F" w:rsidRPr="004E7297" w:rsidRDefault="0022148F" w:rsidP="0022148F">
      <w:pPr>
        <w:spacing w:line="360" w:lineRule="auto"/>
        <w:ind w:firstLineChars="200" w:firstLine="480"/>
        <w:rPr>
          <w:sz w:val="24"/>
        </w:rPr>
      </w:pPr>
      <w:r w:rsidRPr="004E7297">
        <w:rPr>
          <w:rFonts w:hint="eastAsia"/>
          <w:sz w:val="24"/>
        </w:rPr>
        <w:t>健壮性：在系统出现故障时，系统必须提供相应的数据保护措施，不能丢失数据，并提供重新恢复正常工作的机制。</w:t>
      </w:r>
    </w:p>
    <w:p w14:paraId="1713A1DD" w14:textId="77777777" w:rsidR="0022148F" w:rsidRPr="004E7297" w:rsidRDefault="0022148F" w:rsidP="0022148F">
      <w:pPr>
        <w:spacing w:line="360" w:lineRule="auto"/>
        <w:ind w:firstLineChars="200" w:firstLine="480"/>
        <w:rPr>
          <w:sz w:val="24"/>
        </w:rPr>
      </w:pPr>
      <w:r w:rsidRPr="004E7297">
        <w:rPr>
          <w:rFonts w:hint="eastAsia"/>
          <w:sz w:val="24"/>
        </w:rPr>
        <w:t>性能：系统处理业务时间正常业务量的情况下不超过</w:t>
      </w:r>
      <w:r w:rsidRPr="004E7297">
        <w:rPr>
          <w:rFonts w:hint="eastAsia"/>
          <w:sz w:val="24"/>
        </w:rPr>
        <w:t>2</w:t>
      </w:r>
      <w:r w:rsidRPr="004E7297">
        <w:rPr>
          <w:rFonts w:hint="eastAsia"/>
          <w:sz w:val="24"/>
        </w:rPr>
        <w:t>秒，</w:t>
      </w:r>
      <w:proofErr w:type="gramStart"/>
      <w:r w:rsidRPr="004E7297">
        <w:rPr>
          <w:rFonts w:hint="eastAsia"/>
          <w:sz w:val="24"/>
        </w:rPr>
        <w:t>繁忙业务</w:t>
      </w:r>
      <w:proofErr w:type="gramEnd"/>
      <w:r w:rsidRPr="004E7297">
        <w:rPr>
          <w:rFonts w:hint="eastAsia"/>
          <w:sz w:val="24"/>
        </w:rPr>
        <w:t>情况下最迟时间不可超过</w:t>
      </w:r>
      <w:r w:rsidRPr="004E7297">
        <w:rPr>
          <w:rFonts w:hint="eastAsia"/>
          <w:sz w:val="24"/>
        </w:rPr>
        <w:t>5</w:t>
      </w:r>
      <w:r w:rsidRPr="004E7297">
        <w:rPr>
          <w:rFonts w:hint="eastAsia"/>
          <w:sz w:val="24"/>
        </w:rPr>
        <w:t>秒。</w:t>
      </w:r>
    </w:p>
    <w:p w14:paraId="67355BCC" w14:textId="7BA0597E" w:rsidR="0022148F" w:rsidRPr="004E7297" w:rsidRDefault="0022148F" w:rsidP="0022148F">
      <w:pPr>
        <w:spacing w:line="360" w:lineRule="auto"/>
        <w:ind w:firstLineChars="200" w:firstLine="480"/>
        <w:rPr>
          <w:sz w:val="24"/>
        </w:rPr>
      </w:pPr>
      <w:r w:rsidRPr="004E7297">
        <w:rPr>
          <w:rFonts w:hint="eastAsia"/>
          <w:sz w:val="24"/>
        </w:rPr>
        <w:t>安全性：</w:t>
      </w:r>
      <w:r w:rsidR="00447937">
        <w:rPr>
          <w:rFonts w:hint="eastAsia"/>
          <w:sz w:val="24"/>
        </w:rPr>
        <w:t>发表的文章中不得有卖药，广告信息，不得发表虚假信息，用户理性看待其他用户的文章</w:t>
      </w:r>
      <w:r w:rsidRPr="004E7297">
        <w:rPr>
          <w:rFonts w:hint="eastAsia"/>
          <w:sz w:val="24"/>
        </w:rPr>
        <w:t>。</w:t>
      </w:r>
    </w:p>
    <w:p w14:paraId="050F8A03" w14:textId="7664D559" w:rsidR="0022148F" w:rsidRPr="004E7297" w:rsidRDefault="0022148F" w:rsidP="0022148F">
      <w:pPr>
        <w:spacing w:line="360" w:lineRule="auto"/>
        <w:ind w:firstLineChars="200" w:firstLine="480"/>
        <w:rPr>
          <w:sz w:val="24"/>
        </w:rPr>
      </w:pPr>
      <w:r w:rsidRPr="004E7297">
        <w:rPr>
          <w:rFonts w:hint="eastAsia"/>
          <w:sz w:val="24"/>
        </w:rPr>
        <w:t>兼容性：可运行在</w:t>
      </w:r>
      <w:r w:rsidR="00447937">
        <w:rPr>
          <w:sz w:val="24"/>
        </w:rPr>
        <w:t>A</w:t>
      </w:r>
      <w:r w:rsidR="00447937">
        <w:rPr>
          <w:rFonts w:hint="eastAsia"/>
          <w:sz w:val="24"/>
        </w:rPr>
        <w:t>ndroid</w:t>
      </w:r>
      <w:r w:rsidR="00447937">
        <w:rPr>
          <w:sz w:val="24"/>
        </w:rPr>
        <w:t>6.0</w:t>
      </w:r>
      <w:r w:rsidR="00447937">
        <w:rPr>
          <w:rFonts w:hint="eastAsia"/>
          <w:sz w:val="24"/>
        </w:rPr>
        <w:t>版本</w:t>
      </w:r>
      <w:r w:rsidRPr="004E7297">
        <w:rPr>
          <w:rFonts w:hint="eastAsia"/>
          <w:sz w:val="24"/>
        </w:rPr>
        <w:t>以上操作系统中。</w:t>
      </w:r>
    </w:p>
    <w:p w14:paraId="58BC731A" w14:textId="52EC424C" w:rsidR="0022148F" w:rsidRPr="00FE55E3" w:rsidRDefault="0022148F" w:rsidP="0022148F">
      <w:pPr>
        <w:pStyle w:val="2"/>
      </w:pPr>
      <w:bookmarkStart w:id="78" w:name="_Toc514918988"/>
      <w:r>
        <w:rPr>
          <w:rFonts w:hint="eastAsia"/>
        </w:rPr>
        <w:t>2.</w:t>
      </w:r>
      <w:r w:rsidR="00A470D6">
        <w:rPr>
          <w:rFonts w:hint="eastAsia"/>
        </w:rPr>
        <w:t>4</w:t>
      </w:r>
      <w:r>
        <w:rPr>
          <w:rFonts w:hint="eastAsia"/>
        </w:rPr>
        <w:t xml:space="preserve"> </w:t>
      </w:r>
      <w:r>
        <w:t>运行环境</w:t>
      </w:r>
      <w:bookmarkEnd w:id="78"/>
    </w:p>
    <w:p w14:paraId="1E4D7659" w14:textId="77777777" w:rsidR="00EB27CE" w:rsidRDefault="00EB27CE" w:rsidP="0022148F">
      <w:pPr>
        <w:spacing w:line="360" w:lineRule="auto"/>
        <w:ind w:firstLineChars="200" w:firstLine="480"/>
        <w:rPr>
          <w:sz w:val="24"/>
        </w:rPr>
      </w:pPr>
    </w:p>
    <w:p w14:paraId="65C55905" w14:textId="4B01C773" w:rsidR="0022148F" w:rsidRPr="006E4A33" w:rsidRDefault="0022148F" w:rsidP="0022148F">
      <w:pPr>
        <w:spacing w:line="360" w:lineRule="auto"/>
        <w:ind w:firstLineChars="200" w:firstLine="480"/>
        <w:rPr>
          <w:sz w:val="24"/>
        </w:rPr>
      </w:pPr>
      <w:r w:rsidRPr="006E4A33">
        <w:rPr>
          <w:rFonts w:hint="eastAsia"/>
          <w:sz w:val="24"/>
        </w:rPr>
        <w:t>本软件系统运行所需的硬件环境如下。</w:t>
      </w:r>
    </w:p>
    <w:p w14:paraId="5EF505E2" w14:textId="77777777" w:rsidR="0022148F" w:rsidRPr="006E4A33" w:rsidRDefault="0022148F" w:rsidP="0022148F">
      <w:pPr>
        <w:spacing w:line="360" w:lineRule="auto"/>
        <w:ind w:firstLineChars="200" w:firstLine="480"/>
        <w:rPr>
          <w:sz w:val="24"/>
        </w:rPr>
      </w:pPr>
      <w:r>
        <w:rPr>
          <w:rFonts w:hint="eastAsia"/>
          <w:sz w:val="24"/>
        </w:rPr>
        <w:t>（</w:t>
      </w:r>
      <w:r>
        <w:rPr>
          <w:rFonts w:hint="eastAsia"/>
          <w:sz w:val="24"/>
        </w:rPr>
        <w:t>1</w:t>
      </w:r>
      <w:r>
        <w:rPr>
          <w:rFonts w:hint="eastAsia"/>
          <w:sz w:val="24"/>
        </w:rPr>
        <w:t>）</w:t>
      </w:r>
      <w:r w:rsidRPr="006E4A33">
        <w:rPr>
          <w:rFonts w:hint="eastAsia"/>
          <w:sz w:val="24"/>
        </w:rPr>
        <w:t>主机类型</w:t>
      </w:r>
    </w:p>
    <w:p w14:paraId="78EF8C9C" w14:textId="77777777" w:rsidR="0022148F" w:rsidRPr="006E4A33" w:rsidRDefault="0022148F" w:rsidP="0022148F">
      <w:pPr>
        <w:spacing w:line="360" w:lineRule="auto"/>
        <w:ind w:firstLineChars="200" w:firstLine="480"/>
        <w:rPr>
          <w:sz w:val="24"/>
        </w:rPr>
      </w:pPr>
      <w:r w:rsidRPr="006E4A33">
        <w:rPr>
          <w:rFonts w:hint="eastAsia"/>
          <w:sz w:val="24"/>
        </w:rPr>
        <w:t>应用服务器：</w:t>
      </w:r>
      <w:r w:rsidRPr="006E4A33">
        <w:rPr>
          <w:rFonts w:hint="eastAsia"/>
          <w:sz w:val="24"/>
        </w:rPr>
        <w:t>SUN E220</w:t>
      </w:r>
      <w:r>
        <w:rPr>
          <w:rFonts w:hint="eastAsia"/>
          <w:sz w:val="24"/>
        </w:rPr>
        <w:t>，</w:t>
      </w:r>
      <w:r w:rsidRPr="006E4A33">
        <w:rPr>
          <w:rFonts w:hint="eastAsia"/>
          <w:sz w:val="24"/>
        </w:rPr>
        <w:t>单</w:t>
      </w:r>
      <w:r w:rsidRPr="006E4A33">
        <w:rPr>
          <w:rFonts w:hint="eastAsia"/>
          <w:sz w:val="24"/>
        </w:rPr>
        <w:t>CPU</w:t>
      </w:r>
      <w:r w:rsidRPr="006E4A33">
        <w:rPr>
          <w:rFonts w:hint="eastAsia"/>
          <w:sz w:val="24"/>
        </w:rPr>
        <w:t>，</w:t>
      </w:r>
      <w:r w:rsidRPr="006E4A33">
        <w:rPr>
          <w:rFonts w:hint="eastAsia"/>
          <w:sz w:val="24"/>
        </w:rPr>
        <w:t>1G RAM</w:t>
      </w:r>
    </w:p>
    <w:p w14:paraId="18F230E3" w14:textId="77777777" w:rsidR="0022148F" w:rsidRPr="006E4A33" w:rsidRDefault="0022148F" w:rsidP="0022148F">
      <w:pPr>
        <w:spacing w:line="360" w:lineRule="auto"/>
        <w:ind w:firstLineChars="200" w:firstLine="480"/>
        <w:rPr>
          <w:sz w:val="24"/>
        </w:rPr>
      </w:pPr>
      <w:r w:rsidRPr="006E4A33">
        <w:rPr>
          <w:rFonts w:hint="eastAsia"/>
          <w:sz w:val="24"/>
        </w:rPr>
        <w:t>数据库服务器：</w:t>
      </w:r>
      <w:r w:rsidRPr="006E4A33">
        <w:rPr>
          <w:rFonts w:hint="eastAsia"/>
          <w:sz w:val="24"/>
        </w:rPr>
        <w:t>SUN E220</w:t>
      </w:r>
      <w:r>
        <w:rPr>
          <w:rFonts w:hint="eastAsia"/>
          <w:sz w:val="24"/>
        </w:rPr>
        <w:t>，</w:t>
      </w:r>
      <w:r w:rsidRPr="006E4A33">
        <w:rPr>
          <w:rFonts w:hint="eastAsia"/>
          <w:sz w:val="24"/>
        </w:rPr>
        <w:t>单</w:t>
      </w:r>
      <w:r w:rsidRPr="006E4A33">
        <w:rPr>
          <w:rFonts w:hint="eastAsia"/>
          <w:sz w:val="24"/>
        </w:rPr>
        <w:t>CPU</w:t>
      </w:r>
      <w:r w:rsidRPr="006E4A33">
        <w:rPr>
          <w:rFonts w:hint="eastAsia"/>
          <w:sz w:val="24"/>
        </w:rPr>
        <w:t>，</w:t>
      </w:r>
      <w:r w:rsidRPr="006E4A33">
        <w:rPr>
          <w:rFonts w:hint="eastAsia"/>
          <w:sz w:val="24"/>
        </w:rPr>
        <w:t>1G RAM</w:t>
      </w:r>
    </w:p>
    <w:p w14:paraId="22186A1E" w14:textId="77777777" w:rsidR="0022148F" w:rsidRPr="006E4A33" w:rsidRDefault="0022148F" w:rsidP="0022148F">
      <w:pPr>
        <w:spacing w:line="360" w:lineRule="auto"/>
        <w:ind w:firstLineChars="200" w:firstLine="480"/>
        <w:rPr>
          <w:sz w:val="24"/>
        </w:rPr>
      </w:pPr>
      <w:r>
        <w:rPr>
          <w:rFonts w:hint="eastAsia"/>
          <w:sz w:val="24"/>
        </w:rPr>
        <w:lastRenderedPageBreak/>
        <w:t>（</w:t>
      </w:r>
      <w:r>
        <w:rPr>
          <w:rFonts w:hint="eastAsia"/>
          <w:sz w:val="24"/>
        </w:rPr>
        <w:t>2</w:t>
      </w:r>
      <w:r>
        <w:rPr>
          <w:rFonts w:hint="eastAsia"/>
          <w:sz w:val="24"/>
        </w:rPr>
        <w:t>）</w:t>
      </w:r>
      <w:r w:rsidRPr="006E4A33">
        <w:rPr>
          <w:rFonts w:hint="eastAsia"/>
          <w:sz w:val="24"/>
        </w:rPr>
        <w:t>网络类型</w:t>
      </w:r>
    </w:p>
    <w:p w14:paraId="1DABB56D" w14:textId="77777777" w:rsidR="0022148F" w:rsidRPr="006E4A33" w:rsidRDefault="0022148F" w:rsidP="0022148F">
      <w:pPr>
        <w:spacing w:line="360" w:lineRule="auto"/>
        <w:ind w:firstLineChars="200" w:firstLine="480"/>
        <w:rPr>
          <w:sz w:val="24"/>
        </w:rPr>
      </w:pPr>
      <w:r w:rsidRPr="006E4A33">
        <w:rPr>
          <w:rFonts w:hint="eastAsia"/>
          <w:sz w:val="24"/>
        </w:rPr>
        <w:t>以太网</w:t>
      </w:r>
    </w:p>
    <w:p w14:paraId="5F5BD6BC" w14:textId="77777777" w:rsidR="0022148F" w:rsidRPr="006E4A33" w:rsidRDefault="0022148F" w:rsidP="0022148F">
      <w:pPr>
        <w:spacing w:line="360" w:lineRule="auto"/>
        <w:ind w:firstLineChars="200" w:firstLine="480"/>
        <w:rPr>
          <w:sz w:val="24"/>
        </w:rPr>
      </w:pPr>
      <w:r>
        <w:rPr>
          <w:rFonts w:hint="eastAsia"/>
          <w:sz w:val="24"/>
        </w:rPr>
        <w:t>（</w:t>
      </w:r>
      <w:r>
        <w:rPr>
          <w:rFonts w:hint="eastAsia"/>
          <w:sz w:val="24"/>
        </w:rPr>
        <w:t>3</w:t>
      </w:r>
      <w:r>
        <w:rPr>
          <w:rFonts w:hint="eastAsia"/>
          <w:sz w:val="24"/>
        </w:rPr>
        <w:t>）</w:t>
      </w:r>
      <w:r w:rsidRPr="006E4A33">
        <w:rPr>
          <w:rFonts w:hint="eastAsia"/>
          <w:sz w:val="24"/>
        </w:rPr>
        <w:t>存贮器容量</w:t>
      </w:r>
    </w:p>
    <w:p w14:paraId="6149D6B7" w14:textId="77777777" w:rsidR="0022148F" w:rsidRPr="006E4A33" w:rsidRDefault="0022148F" w:rsidP="0022148F">
      <w:pPr>
        <w:spacing w:line="360" w:lineRule="auto"/>
        <w:ind w:firstLineChars="200" w:firstLine="480"/>
        <w:rPr>
          <w:sz w:val="24"/>
        </w:rPr>
      </w:pPr>
      <w:r w:rsidRPr="006E4A33">
        <w:rPr>
          <w:rFonts w:hint="eastAsia"/>
          <w:sz w:val="24"/>
        </w:rPr>
        <w:t>应用服务器：</w:t>
      </w:r>
      <w:r w:rsidRPr="006E4A33">
        <w:rPr>
          <w:rFonts w:hint="eastAsia"/>
          <w:sz w:val="24"/>
        </w:rPr>
        <w:t>20G</w:t>
      </w:r>
      <w:r w:rsidRPr="006E4A33">
        <w:rPr>
          <w:rFonts w:hint="eastAsia"/>
          <w:sz w:val="24"/>
        </w:rPr>
        <w:t>以上</w:t>
      </w:r>
    </w:p>
    <w:p w14:paraId="68BF2450" w14:textId="77777777" w:rsidR="0022148F" w:rsidRPr="006E4A33" w:rsidRDefault="0022148F" w:rsidP="0022148F">
      <w:pPr>
        <w:spacing w:line="360" w:lineRule="auto"/>
        <w:ind w:firstLineChars="200" w:firstLine="480"/>
        <w:rPr>
          <w:sz w:val="24"/>
        </w:rPr>
      </w:pPr>
      <w:r w:rsidRPr="006E4A33">
        <w:rPr>
          <w:rFonts w:hint="eastAsia"/>
          <w:sz w:val="24"/>
        </w:rPr>
        <w:t>数据库服务器：</w:t>
      </w:r>
      <w:r w:rsidRPr="006E4A33">
        <w:rPr>
          <w:rFonts w:hint="eastAsia"/>
          <w:sz w:val="24"/>
        </w:rPr>
        <w:t>100G</w:t>
      </w:r>
      <w:r w:rsidRPr="006E4A33">
        <w:rPr>
          <w:rFonts w:hint="eastAsia"/>
          <w:sz w:val="24"/>
        </w:rPr>
        <w:t>以上</w:t>
      </w:r>
    </w:p>
    <w:p w14:paraId="052827C9" w14:textId="53AED927" w:rsidR="0022148F" w:rsidRPr="00FB5CD8" w:rsidRDefault="0022148F" w:rsidP="0022148F">
      <w:pPr>
        <w:spacing w:line="360" w:lineRule="auto"/>
        <w:ind w:firstLineChars="200" w:firstLine="480"/>
        <w:rPr>
          <w:sz w:val="24"/>
        </w:rPr>
      </w:pPr>
      <w:r>
        <w:rPr>
          <w:rFonts w:hint="eastAsia"/>
          <w:sz w:val="24"/>
        </w:rPr>
        <w:t>（</w:t>
      </w:r>
      <w:r w:rsidR="00EB27CE">
        <w:rPr>
          <w:rFonts w:hint="eastAsia"/>
          <w:sz w:val="24"/>
        </w:rPr>
        <w:t>4</w:t>
      </w:r>
      <w:r>
        <w:rPr>
          <w:rFonts w:hint="eastAsia"/>
          <w:sz w:val="24"/>
        </w:rPr>
        <w:t>）</w:t>
      </w:r>
      <w:r w:rsidRPr="006E4A33">
        <w:rPr>
          <w:rFonts w:hint="eastAsia"/>
          <w:sz w:val="24"/>
        </w:rPr>
        <w:t>设备分布图</w:t>
      </w:r>
    </w:p>
    <w:p w14:paraId="708B0E34" w14:textId="3DBD8913" w:rsidR="0022148F" w:rsidRDefault="009759E3" w:rsidP="0022148F">
      <w:pPr>
        <w:pStyle w:val="afb"/>
        <w:jc w:val="center"/>
      </w:pPr>
      <w:r>
        <w:rPr>
          <w:noProof/>
        </w:rPr>
        <w:drawing>
          <wp:inline distT="0" distB="0" distL="0" distR="0" wp14:anchorId="2B407F16" wp14:editId="0210A8F1">
            <wp:extent cx="5760085" cy="37020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085" cy="3702050"/>
                    </a:xfrm>
                    <a:prstGeom prst="rect">
                      <a:avLst/>
                    </a:prstGeom>
                  </pic:spPr>
                </pic:pic>
              </a:graphicData>
            </a:graphic>
          </wp:inline>
        </w:drawing>
      </w:r>
    </w:p>
    <w:p w14:paraId="21ACC5F9" w14:textId="77777777" w:rsidR="0022148F" w:rsidRDefault="0022148F" w:rsidP="0022148F">
      <w:pPr>
        <w:pStyle w:val="afb"/>
        <w:ind w:left="425"/>
        <w:jc w:val="center"/>
      </w:pPr>
      <w:r>
        <w:rPr>
          <w:rFonts w:hint="eastAsia"/>
        </w:rPr>
        <w:t>图</w:t>
      </w:r>
      <w:r>
        <w:rPr>
          <w:rFonts w:hint="eastAsia"/>
        </w:rPr>
        <w:t xml:space="preserve">3.5 </w:t>
      </w:r>
      <w:r>
        <w:rPr>
          <w:rFonts w:hint="eastAsia"/>
        </w:rPr>
        <w:t>网络拓扑图</w:t>
      </w:r>
    </w:p>
    <w:p w14:paraId="7C339647" w14:textId="77777777" w:rsidR="0022148F" w:rsidRPr="006E4A33" w:rsidRDefault="0022148F" w:rsidP="0022148F">
      <w:pPr>
        <w:spacing w:beforeLines="50" w:before="120" w:line="360" w:lineRule="auto"/>
        <w:ind w:firstLineChars="200" w:firstLine="480"/>
        <w:rPr>
          <w:sz w:val="24"/>
        </w:rPr>
      </w:pPr>
      <w:r w:rsidRPr="006E4A33">
        <w:rPr>
          <w:rFonts w:hint="eastAsia"/>
          <w:sz w:val="24"/>
        </w:rPr>
        <w:t>本软件系统运行所需的</w:t>
      </w:r>
      <w:r>
        <w:rPr>
          <w:rFonts w:hint="eastAsia"/>
          <w:sz w:val="24"/>
        </w:rPr>
        <w:t>软件</w:t>
      </w:r>
      <w:r w:rsidRPr="006E4A33">
        <w:rPr>
          <w:rFonts w:hint="eastAsia"/>
          <w:sz w:val="24"/>
        </w:rPr>
        <w:t>环境如下。</w:t>
      </w:r>
    </w:p>
    <w:p w14:paraId="6219242B" w14:textId="77777777" w:rsidR="0022148F" w:rsidRPr="006E4A33" w:rsidRDefault="0022148F" w:rsidP="0022148F">
      <w:pPr>
        <w:spacing w:line="360" w:lineRule="auto"/>
        <w:ind w:firstLineChars="200" w:firstLine="480"/>
        <w:rPr>
          <w:sz w:val="24"/>
        </w:rPr>
      </w:pPr>
      <w:r>
        <w:rPr>
          <w:rFonts w:hint="eastAsia"/>
          <w:sz w:val="24"/>
        </w:rPr>
        <w:t>（</w:t>
      </w:r>
      <w:r>
        <w:rPr>
          <w:rFonts w:hint="eastAsia"/>
          <w:sz w:val="24"/>
        </w:rPr>
        <w:t>1</w:t>
      </w:r>
      <w:r>
        <w:rPr>
          <w:rFonts w:hint="eastAsia"/>
          <w:sz w:val="24"/>
        </w:rPr>
        <w:t>）</w:t>
      </w:r>
      <w:r w:rsidRPr="006E4A33">
        <w:rPr>
          <w:rFonts w:hint="eastAsia"/>
          <w:sz w:val="24"/>
        </w:rPr>
        <w:t>操作系统</w:t>
      </w:r>
    </w:p>
    <w:p w14:paraId="798D618E" w14:textId="77777777" w:rsidR="0022148F" w:rsidRPr="006E4A33" w:rsidRDefault="0022148F" w:rsidP="0022148F">
      <w:pPr>
        <w:spacing w:line="360" w:lineRule="auto"/>
        <w:ind w:firstLineChars="200" w:firstLine="480"/>
        <w:rPr>
          <w:sz w:val="24"/>
        </w:rPr>
      </w:pPr>
      <w:r w:rsidRPr="006E4A33">
        <w:rPr>
          <w:rFonts w:hint="eastAsia"/>
          <w:sz w:val="24"/>
        </w:rPr>
        <w:t>应用服务器：</w:t>
      </w:r>
      <w:r w:rsidRPr="006E4A33">
        <w:rPr>
          <w:rFonts w:hint="eastAsia"/>
          <w:sz w:val="24"/>
        </w:rPr>
        <w:t>Windows NT Server 2003</w:t>
      </w:r>
      <w:r w:rsidRPr="006E4A33">
        <w:rPr>
          <w:rFonts w:hint="eastAsia"/>
          <w:sz w:val="24"/>
        </w:rPr>
        <w:t>以上版本</w:t>
      </w:r>
    </w:p>
    <w:p w14:paraId="3FE47FEB" w14:textId="77777777" w:rsidR="0022148F" w:rsidRPr="006E4A33" w:rsidRDefault="0022148F" w:rsidP="0022148F">
      <w:pPr>
        <w:spacing w:line="360" w:lineRule="auto"/>
        <w:ind w:firstLineChars="200" w:firstLine="480"/>
        <w:rPr>
          <w:sz w:val="24"/>
        </w:rPr>
      </w:pPr>
      <w:r w:rsidRPr="006E4A33">
        <w:rPr>
          <w:rFonts w:hint="eastAsia"/>
          <w:sz w:val="24"/>
        </w:rPr>
        <w:t>工作站：</w:t>
      </w:r>
      <w:r w:rsidRPr="006E4A33">
        <w:rPr>
          <w:rFonts w:hint="eastAsia"/>
          <w:sz w:val="24"/>
        </w:rPr>
        <w:t>windows</w:t>
      </w:r>
      <w:r>
        <w:rPr>
          <w:rFonts w:hint="eastAsia"/>
          <w:sz w:val="24"/>
        </w:rPr>
        <w:t xml:space="preserve"> </w:t>
      </w:r>
      <w:r w:rsidRPr="006E4A33">
        <w:rPr>
          <w:rFonts w:hint="eastAsia"/>
          <w:sz w:val="24"/>
        </w:rPr>
        <w:t>XP</w:t>
      </w:r>
      <w:r w:rsidRPr="006E4A33">
        <w:rPr>
          <w:rFonts w:hint="eastAsia"/>
          <w:sz w:val="24"/>
        </w:rPr>
        <w:t>以上</w:t>
      </w:r>
    </w:p>
    <w:p w14:paraId="3C0C339C" w14:textId="77777777" w:rsidR="0022148F" w:rsidRPr="006E4A33" w:rsidRDefault="0022148F" w:rsidP="0022148F">
      <w:pPr>
        <w:spacing w:line="360" w:lineRule="auto"/>
        <w:ind w:firstLineChars="200" w:firstLine="480"/>
        <w:rPr>
          <w:sz w:val="24"/>
        </w:rPr>
      </w:pPr>
      <w:r>
        <w:rPr>
          <w:rFonts w:hint="eastAsia"/>
          <w:sz w:val="24"/>
        </w:rPr>
        <w:t>（</w:t>
      </w:r>
      <w:r>
        <w:rPr>
          <w:rFonts w:hint="eastAsia"/>
          <w:sz w:val="24"/>
        </w:rPr>
        <w:t>2</w:t>
      </w:r>
      <w:r>
        <w:rPr>
          <w:rFonts w:hint="eastAsia"/>
          <w:sz w:val="24"/>
        </w:rPr>
        <w:t>）</w:t>
      </w:r>
      <w:r w:rsidRPr="006E4A33">
        <w:rPr>
          <w:rFonts w:hint="eastAsia"/>
          <w:sz w:val="24"/>
        </w:rPr>
        <w:t>数据库管理系统</w:t>
      </w:r>
    </w:p>
    <w:p w14:paraId="3B24CE53" w14:textId="4101A85D" w:rsidR="0022148F" w:rsidRPr="006E4A33" w:rsidRDefault="009759E3" w:rsidP="0022148F">
      <w:pPr>
        <w:spacing w:line="360" w:lineRule="auto"/>
        <w:ind w:firstLineChars="200" w:firstLine="480"/>
        <w:rPr>
          <w:sz w:val="24"/>
        </w:rPr>
      </w:pPr>
      <w:proofErr w:type="spellStart"/>
      <w:r>
        <w:rPr>
          <w:sz w:val="24"/>
        </w:rPr>
        <w:t>M</w:t>
      </w:r>
      <w:r>
        <w:rPr>
          <w:rFonts w:hint="eastAsia"/>
          <w:sz w:val="24"/>
        </w:rPr>
        <w:t>y</w:t>
      </w:r>
      <w:r>
        <w:rPr>
          <w:sz w:val="24"/>
        </w:rPr>
        <w:t>Sql</w:t>
      </w:r>
      <w:proofErr w:type="spellEnd"/>
    </w:p>
    <w:p w14:paraId="0E0C1A26" w14:textId="77777777" w:rsidR="0022148F" w:rsidRPr="00447B3F" w:rsidRDefault="0022148F" w:rsidP="0022148F">
      <w:pPr>
        <w:spacing w:beforeLines="50" w:before="120" w:line="360" w:lineRule="auto"/>
        <w:ind w:firstLineChars="200" w:firstLine="480"/>
        <w:rPr>
          <w:color w:val="FF0000"/>
          <w:sz w:val="24"/>
        </w:rPr>
      </w:pPr>
    </w:p>
    <w:p w14:paraId="0153EF09" w14:textId="77777777" w:rsidR="0022148F" w:rsidRPr="00A721F0" w:rsidRDefault="0022148F" w:rsidP="0022148F">
      <w:pPr>
        <w:pStyle w:val="1"/>
        <w:spacing w:before="0" w:afterLines="100" w:after="240" w:line="240" w:lineRule="auto"/>
        <w:jc w:val="center"/>
        <w:rPr>
          <w:rFonts w:eastAsia="黑体"/>
          <w:b w:val="0"/>
          <w:noProof/>
        </w:rPr>
      </w:pPr>
      <w:r w:rsidRPr="00FB5CD8">
        <w:rPr>
          <w:rFonts w:ascii="宋体" w:hAnsi="Arial" w:cs="宋体"/>
          <w:color w:val="FF0000"/>
        </w:rPr>
        <w:br w:type="page"/>
      </w:r>
      <w:bookmarkStart w:id="79" w:name="_Toc514918989"/>
      <w:r w:rsidRPr="002A4EB8">
        <w:rPr>
          <w:rFonts w:eastAsia="黑体"/>
          <w:b w:val="0"/>
          <w:noProof/>
        </w:rPr>
        <w:lastRenderedPageBreak/>
        <w:t>第</w:t>
      </w:r>
      <w:r>
        <w:rPr>
          <w:rFonts w:eastAsia="黑体" w:hint="eastAsia"/>
          <w:b w:val="0"/>
          <w:noProof/>
        </w:rPr>
        <w:t>3</w:t>
      </w:r>
      <w:r w:rsidRPr="002A4EB8">
        <w:rPr>
          <w:rFonts w:eastAsia="黑体"/>
          <w:b w:val="0"/>
          <w:noProof/>
        </w:rPr>
        <w:t>章　系统设计</w:t>
      </w:r>
      <w:bookmarkEnd w:id="79"/>
    </w:p>
    <w:p w14:paraId="0C05EDD6" w14:textId="77777777" w:rsidR="0022148F" w:rsidRDefault="0022148F" w:rsidP="0022148F">
      <w:pPr>
        <w:pStyle w:val="2"/>
      </w:pPr>
      <w:bookmarkStart w:id="80" w:name="_Toc514918990"/>
      <w:r w:rsidRPr="00921D27">
        <w:t>3.1</w:t>
      </w:r>
      <w:r>
        <w:rPr>
          <w:rFonts w:hint="eastAsia"/>
        </w:rPr>
        <w:t xml:space="preserve"> </w:t>
      </w:r>
      <w:bookmarkEnd w:id="28"/>
      <w:r>
        <w:rPr>
          <w:rFonts w:hint="eastAsia"/>
        </w:rPr>
        <w:t>技术路线</w:t>
      </w:r>
      <w:bookmarkEnd w:id="80"/>
    </w:p>
    <w:p w14:paraId="5A81DBBF" w14:textId="77A4C9AE" w:rsidR="0022148F" w:rsidRDefault="0022148F" w:rsidP="0022148F">
      <w:pPr>
        <w:spacing w:line="360" w:lineRule="auto"/>
        <w:ind w:firstLineChars="200" w:firstLine="480"/>
        <w:rPr>
          <w:color w:val="FF0000"/>
          <w:sz w:val="24"/>
        </w:rPr>
      </w:pPr>
      <w:r>
        <w:rPr>
          <w:rFonts w:hint="eastAsia"/>
          <w:color w:val="FF0000"/>
          <w:sz w:val="24"/>
        </w:rPr>
        <w:t>说明：给出本软件系统在实现过程中所采用的关键技术</w:t>
      </w:r>
      <w:r w:rsidRPr="00447B3F">
        <w:rPr>
          <w:rFonts w:hint="eastAsia"/>
          <w:color w:val="FF0000"/>
          <w:sz w:val="24"/>
        </w:rPr>
        <w:t>。对比较新的技术给予详细的阐述及必要的说明，在可能的情况下给出相应的技术参考资料。可包括</w:t>
      </w:r>
      <w:r>
        <w:rPr>
          <w:rFonts w:hint="eastAsia"/>
          <w:color w:val="FF0000"/>
          <w:sz w:val="24"/>
        </w:rPr>
        <w:t>：描述硬件、软件开发环境</w:t>
      </w:r>
      <w:r w:rsidRPr="00447B3F">
        <w:rPr>
          <w:rFonts w:hint="eastAsia"/>
          <w:color w:val="FF0000"/>
          <w:sz w:val="24"/>
        </w:rPr>
        <w:t>。</w:t>
      </w:r>
    </w:p>
    <w:p w14:paraId="0306C127" w14:textId="352C9E01" w:rsidR="004D0394" w:rsidRPr="004D0394" w:rsidRDefault="004D0394" w:rsidP="004D0394">
      <w:pPr>
        <w:pStyle w:val="afc"/>
        <w:widowControl/>
        <w:numPr>
          <w:ilvl w:val="0"/>
          <w:numId w:val="19"/>
        </w:numPr>
        <w:spacing w:line="360" w:lineRule="auto"/>
        <w:ind w:firstLineChars="0"/>
        <w:jc w:val="left"/>
        <w:rPr>
          <w:sz w:val="24"/>
        </w:rPr>
      </w:pPr>
      <w:proofErr w:type="spellStart"/>
      <w:r w:rsidRPr="004D0394">
        <w:rPr>
          <w:sz w:val="24"/>
        </w:rPr>
        <w:t>Turms</w:t>
      </w:r>
      <w:proofErr w:type="spellEnd"/>
      <w:r w:rsidRPr="004D0394">
        <w:rPr>
          <w:rFonts w:hint="eastAsia"/>
          <w:sz w:val="24"/>
        </w:rPr>
        <w:t>即时通讯技术</w:t>
      </w:r>
    </w:p>
    <w:p w14:paraId="48FD5F54" w14:textId="137BFF66" w:rsidR="004D0394" w:rsidRPr="004D0394" w:rsidRDefault="004D0394" w:rsidP="004D0394">
      <w:pPr>
        <w:widowControl/>
        <w:spacing w:line="360" w:lineRule="auto"/>
        <w:ind w:left="420"/>
        <w:jc w:val="left"/>
        <w:rPr>
          <w:sz w:val="24"/>
        </w:rPr>
      </w:pPr>
      <w:proofErr w:type="spellStart"/>
      <w:r w:rsidRPr="004D0394">
        <w:rPr>
          <w:sz w:val="24"/>
        </w:rPr>
        <w:t>NginX</w:t>
      </w:r>
      <w:proofErr w:type="spellEnd"/>
      <w:r w:rsidRPr="004D0394">
        <w:rPr>
          <w:sz w:val="24"/>
        </w:rPr>
        <w:t>作反向代理接入层。通过虚拟</w:t>
      </w:r>
      <w:r w:rsidRPr="004D0394">
        <w:rPr>
          <w:sz w:val="24"/>
        </w:rPr>
        <w:t>IP/</w:t>
      </w:r>
      <w:proofErr w:type="spellStart"/>
      <w:r w:rsidRPr="004D0394">
        <w:rPr>
          <w:sz w:val="24"/>
        </w:rPr>
        <w:t>Keepalived</w:t>
      </w:r>
      <w:proofErr w:type="spellEnd"/>
      <w:r w:rsidRPr="004D0394">
        <w:rPr>
          <w:sz w:val="24"/>
        </w:rPr>
        <w:t>做反向代理。</w:t>
      </w:r>
      <w:proofErr w:type="spellStart"/>
      <w:r w:rsidRPr="004D0394">
        <w:rPr>
          <w:sz w:val="24"/>
        </w:rPr>
        <w:t>Turms</w:t>
      </w:r>
      <w:proofErr w:type="spellEnd"/>
      <w:r w:rsidRPr="004D0394">
        <w:rPr>
          <w:sz w:val="24"/>
        </w:rPr>
        <w:t>服务端集群中的节点做负载均衡。用户发送</w:t>
      </w:r>
      <w:r w:rsidRPr="004D0394">
        <w:rPr>
          <w:sz w:val="24"/>
        </w:rPr>
        <w:t>HTTP</w:t>
      </w:r>
      <w:r w:rsidRPr="004D0394">
        <w:rPr>
          <w:sz w:val="24"/>
        </w:rPr>
        <w:t>请求，给通过虚拟</w:t>
      </w:r>
      <w:r w:rsidRPr="004D0394">
        <w:rPr>
          <w:sz w:val="24"/>
        </w:rPr>
        <w:t>IP</w:t>
      </w:r>
      <w:r w:rsidRPr="004D0394">
        <w:rPr>
          <w:sz w:val="24"/>
        </w:rPr>
        <w:t>代理</w:t>
      </w:r>
      <w:r w:rsidRPr="004D0394">
        <w:rPr>
          <w:sz w:val="24"/>
        </w:rPr>
        <w:t>/</w:t>
      </w:r>
      <w:proofErr w:type="spellStart"/>
      <w:r w:rsidRPr="004D0394">
        <w:rPr>
          <w:sz w:val="24"/>
        </w:rPr>
        <w:t>Keepalived</w:t>
      </w:r>
      <w:proofErr w:type="spellEnd"/>
      <w:r w:rsidRPr="004D0394">
        <w:rPr>
          <w:sz w:val="24"/>
        </w:rPr>
        <w:t>解决单点故障的节点（这时</w:t>
      </w:r>
      <w:proofErr w:type="gramStart"/>
      <w:r w:rsidRPr="004D0394">
        <w:rPr>
          <w:sz w:val="24"/>
        </w:rPr>
        <w:t>节点就兼带</w:t>
      </w:r>
      <w:proofErr w:type="gramEnd"/>
      <w:r w:rsidRPr="004D0394">
        <w:rPr>
          <w:sz w:val="24"/>
        </w:rPr>
        <w:t>负载均衡功能），节点会根据</w:t>
      </w:r>
      <w:proofErr w:type="spellStart"/>
      <w:r w:rsidRPr="004D0394">
        <w:rPr>
          <w:sz w:val="24"/>
        </w:rPr>
        <w:t>userId</w:t>
      </w:r>
      <w:proofErr w:type="spellEnd"/>
      <w:r w:rsidRPr="004D0394">
        <w:rPr>
          <w:sz w:val="24"/>
        </w:rPr>
        <w:t>分发对应的</w:t>
      </w:r>
      <w:proofErr w:type="spellStart"/>
      <w:r w:rsidRPr="004D0394">
        <w:rPr>
          <w:sz w:val="24"/>
        </w:rPr>
        <w:t>Turms</w:t>
      </w:r>
      <w:proofErr w:type="spellEnd"/>
      <w:r w:rsidRPr="004D0394">
        <w:rPr>
          <w:sz w:val="24"/>
        </w:rPr>
        <w:t>服务端</w:t>
      </w:r>
      <w:r w:rsidRPr="004D0394">
        <w:rPr>
          <w:sz w:val="24"/>
        </w:rPr>
        <w:t>IP</w:t>
      </w:r>
      <w:r w:rsidRPr="004D0394">
        <w:rPr>
          <w:sz w:val="24"/>
        </w:rPr>
        <w:t>作为</w:t>
      </w:r>
      <w:r w:rsidRPr="004D0394">
        <w:rPr>
          <w:sz w:val="24"/>
        </w:rPr>
        <w:t>response</w:t>
      </w:r>
      <w:r w:rsidRPr="004D0394">
        <w:rPr>
          <w:sz w:val="24"/>
        </w:rPr>
        <w:t>，而后客户端</w:t>
      </w:r>
      <w:r w:rsidRPr="004D0394">
        <w:rPr>
          <w:sz w:val="24"/>
        </w:rPr>
        <w:t>SDK</w:t>
      </w:r>
      <w:r w:rsidRPr="004D0394">
        <w:rPr>
          <w:sz w:val="24"/>
        </w:rPr>
        <w:t>拿着这个</w:t>
      </w:r>
      <w:r w:rsidRPr="004D0394">
        <w:rPr>
          <w:sz w:val="24"/>
        </w:rPr>
        <w:t>IP</w:t>
      </w:r>
      <w:r w:rsidRPr="004D0394">
        <w:rPr>
          <w:sz w:val="24"/>
        </w:rPr>
        <w:t>找这个</w:t>
      </w:r>
      <w:proofErr w:type="spellStart"/>
      <w:r w:rsidRPr="004D0394">
        <w:rPr>
          <w:sz w:val="24"/>
        </w:rPr>
        <w:t>Turms</w:t>
      </w:r>
      <w:proofErr w:type="spellEnd"/>
      <w:r w:rsidRPr="004D0394">
        <w:rPr>
          <w:sz w:val="24"/>
        </w:rPr>
        <w:t>服务端进行</w:t>
      </w:r>
      <w:r w:rsidRPr="004D0394">
        <w:rPr>
          <w:sz w:val="24"/>
        </w:rPr>
        <w:t>WS</w:t>
      </w:r>
      <w:r w:rsidRPr="004D0394">
        <w:rPr>
          <w:sz w:val="24"/>
        </w:rPr>
        <w:t>登陆操作）</w:t>
      </w:r>
    </w:p>
    <w:p w14:paraId="07DA0682" w14:textId="2F9D4A5C" w:rsidR="009759E3" w:rsidRPr="004D0394" w:rsidRDefault="009759E3" w:rsidP="0022148F">
      <w:pPr>
        <w:spacing w:line="360" w:lineRule="auto"/>
        <w:ind w:firstLineChars="200" w:firstLine="480"/>
        <w:rPr>
          <w:color w:val="FF0000"/>
          <w:sz w:val="24"/>
        </w:rPr>
      </w:pPr>
    </w:p>
    <w:p w14:paraId="42D80BC9" w14:textId="77777777" w:rsidR="0022148F" w:rsidRPr="00DC77FC" w:rsidRDefault="0022148F" w:rsidP="0022148F">
      <w:pPr>
        <w:pStyle w:val="2"/>
      </w:pPr>
      <w:bookmarkStart w:id="81" w:name="_Toc514918991"/>
      <w:r>
        <w:t>3.</w:t>
      </w:r>
      <w:r>
        <w:rPr>
          <w:rFonts w:hint="eastAsia"/>
        </w:rPr>
        <w:t xml:space="preserve">2 </w:t>
      </w:r>
      <w:r>
        <w:rPr>
          <w:rFonts w:hint="eastAsia"/>
        </w:rPr>
        <w:t>软件体系结构设计</w:t>
      </w:r>
      <w:bookmarkEnd w:id="81"/>
    </w:p>
    <w:p w14:paraId="7548F4A2" w14:textId="77777777" w:rsidR="0022148F" w:rsidRPr="00FE55E3" w:rsidRDefault="0022148F" w:rsidP="00223F7D">
      <w:pPr>
        <w:pStyle w:val="3"/>
      </w:pPr>
      <w:bookmarkStart w:id="82" w:name="_Toc335598655"/>
      <w:bookmarkStart w:id="83" w:name="_Toc514918992"/>
      <w:r>
        <w:t>3.</w:t>
      </w:r>
      <w:r>
        <w:rPr>
          <w:rFonts w:hint="eastAsia"/>
        </w:rPr>
        <w:t>2</w:t>
      </w:r>
      <w:r w:rsidRPr="00FE55E3">
        <w:t>.1</w:t>
      </w:r>
      <w:r w:rsidRPr="00FE55E3">
        <w:rPr>
          <w:rFonts w:hint="eastAsia"/>
        </w:rPr>
        <w:t xml:space="preserve"> </w:t>
      </w:r>
      <w:r w:rsidRPr="00FE55E3">
        <w:t>功能</w:t>
      </w:r>
      <w:bookmarkEnd w:id="82"/>
      <w:r>
        <w:rPr>
          <w:rFonts w:hint="eastAsia"/>
        </w:rPr>
        <w:t>结构</w:t>
      </w:r>
      <w:bookmarkEnd w:id="83"/>
    </w:p>
    <w:p w14:paraId="0ADDEA29" w14:textId="77777777" w:rsidR="0022148F" w:rsidRPr="00D51B62" w:rsidRDefault="0022148F" w:rsidP="0022148F">
      <w:pPr>
        <w:spacing w:line="360" w:lineRule="auto"/>
        <w:ind w:firstLineChars="200" w:firstLine="480"/>
        <w:rPr>
          <w:sz w:val="24"/>
        </w:rPr>
      </w:pPr>
      <w:r w:rsidRPr="00D51B62">
        <w:rPr>
          <w:sz w:val="24"/>
        </w:rPr>
        <w:t>根据需求调研结果确定本系统主要包括以下功能模块，如图</w:t>
      </w:r>
      <w:r w:rsidRPr="00D51B62">
        <w:rPr>
          <w:sz w:val="24"/>
        </w:rPr>
        <w:t>3.</w:t>
      </w:r>
      <w:r w:rsidRPr="00D51B62">
        <w:rPr>
          <w:rFonts w:hint="eastAsia"/>
          <w:sz w:val="24"/>
        </w:rPr>
        <w:t>1</w:t>
      </w:r>
      <w:r w:rsidRPr="00D51B62">
        <w:rPr>
          <w:sz w:val="24"/>
        </w:rPr>
        <w:t>所示。</w:t>
      </w:r>
    </w:p>
    <w:p w14:paraId="7E6CCB62" w14:textId="1AEF33B4" w:rsidR="0022148F" w:rsidRDefault="004A5867" w:rsidP="0022148F">
      <w:pPr>
        <w:widowControl/>
        <w:jc w:val="center"/>
        <w:rPr>
          <w:rFonts w:ascii="宋体" w:hAnsi="宋体" w:cs="宋体"/>
          <w:kern w:val="0"/>
          <w:sz w:val="24"/>
        </w:rPr>
      </w:pPr>
      <w:r>
        <w:rPr>
          <w:rFonts w:ascii="宋体" w:hAnsi="宋体" w:cs="宋体"/>
          <w:noProof/>
          <w:kern w:val="0"/>
          <w:sz w:val="24"/>
        </w:rPr>
        <w:drawing>
          <wp:inline distT="0" distB="0" distL="0" distR="0" wp14:anchorId="24032900" wp14:editId="7BB99DFF">
            <wp:extent cx="5746750" cy="2019300"/>
            <wp:effectExtent l="0" t="0" r="635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6750" cy="2019300"/>
                    </a:xfrm>
                    <a:prstGeom prst="rect">
                      <a:avLst/>
                    </a:prstGeom>
                    <a:noFill/>
                    <a:ln>
                      <a:noFill/>
                    </a:ln>
                  </pic:spPr>
                </pic:pic>
              </a:graphicData>
            </a:graphic>
          </wp:inline>
        </w:drawing>
      </w:r>
    </w:p>
    <w:p w14:paraId="2EC35A0D" w14:textId="77777777" w:rsidR="0022148F" w:rsidRPr="003F13B4" w:rsidRDefault="0022148F" w:rsidP="0022148F">
      <w:pPr>
        <w:pStyle w:val="afb"/>
        <w:ind w:left="425"/>
        <w:jc w:val="center"/>
      </w:pPr>
      <w:r w:rsidRPr="003F13B4">
        <w:rPr>
          <w:rFonts w:hint="eastAsia"/>
        </w:rPr>
        <w:t>图</w:t>
      </w:r>
      <w:r w:rsidRPr="003F13B4">
        <w:rPr>
          <w:rFonts w:hint="eastAsia"/>
        </w:rPr>
        <w:t>3.1</w:t>
      </w:r>
      <w:r>
        <w:rPr>
          <w:rFonts w:hint="eastAsia"/>
        </w:rPr>
        <w:t>系统</w:t>
      </w:r>
      <w:r w:rsidRPr="003F13B4">
        <w:rPr>
          <w:rFonts w:hint="eastAsia"/>
        </w:rPr>
        <w:t>功能结构图</w:t>
      </w:r>
    </w:p>
    <w:p w14:paraId="17626A7C" w14:textId="77777777" w:rsidR="0022148F" w:rsidRPr="00FE55E3" w:rsidRDefault="0022148F" w:rsidP="00223F7D">
      <w:pPr>
        <w:pStyle w:val="3"/>
      </w:pPr>
      <w:bookmarkStart w:id="84" w:name="_Toc514918993"/>
      <w:r>
        <w:t>3.</w:t>
      </w:r>
      <w:r>
        <w:rPr>
          <w:rFonts w:hint="eastAsia"/>
        </w:rPr>
        <w:t>2</w:t>
      </w:r>
      <w:r w:rsidRPr="00FE55E3">
        <w:t>.</w:t>
      </w:r>
      <w:r>
        <w:rPr>
          <w:rFonts w:hint="eastAsia"/>
        </w:rPr>
        <w:t>2</w:t>
      </w:r>
      <w:r w:rsidRPr="00FE55E3">
        <w:rPr>
          <w:rFonts w:hint="eastAsia"/>
        </w:rPr>
        <w:t xml:space="preserve"> </w:t>
      </w:r>
      <w:r>
        <w:rPr>
          <w:rFonts w:hint="eastAsia"/>
        </w:rPr>
        <w:t>系统架构</w:t>
      </w:r>
      <w:bookmarkEnd w:id="84"/>
    </w:p>
    <w:p w14:paraId="3553613D" w14:textId="659F41CD" w:rsidR="0022148F" w:rsidRPr="00E77D52" w:rsidRDefault="0022148F" w:rsidP="0022148F">
      <w:pPr>
        <w:spacing w:line="360" w:lineRule="auto"/>
        <w:ind w:firstLineChars="200" w:firstLine="480"/>
        <w:rPr>
          <w:sz w:val="24"/>
        </w:rPr>
      </w:pPr>
    </w:p>
    <w:p w14:paraId="5AC63E12" w14:textId="365DFE7A" w:rsidR="0022148F" w:rsidRPr="00E77D52" w:rsidRDefault="0022148F" w:rsidP="0022148F">
      <w:pPr>
        <w:spacing w:line="360" w:lineRule="auto"/>
        <w:ind w:firstLineChars="200" w:firstLine="480"/>
        <w:rPr>
          <w:sz w:val="24"/>
        </w:rPr>
      </w:pPr>
      <w:r>
        <w:rPr>
          <w:sz w:val="24"/>
        </w:rPr>
        <w:t>系统客户端实现为</w:t>
      </w:r>
      <w:r w:rsidR="004A5867">
        <w:rPr>
          <w:rFonts w:hint="eastAsia"/>
          <w:sz w:val="24"/>
        </w:rPr>
        <w:t>app</w:t>
      </w:r>
      <w:r>
        <w:rPr>
          <w:sz w:val="24"/>
        </w:rPr>
        <w:t>应用，基于</w:t>
      </w:r>
      <w:r>
        <w:rPr>
          <w:sz w:val="24"/>
        </w:rPr>
        <w:t>HTTP</w:t>
      </w:r>
      <w:r>
        <w:rPr>
          <w:sz w:val="24"/>
        </w:rPr>
        <w:t>协议使用</w:t>
      </w:r>
      <w:r w:rsidR="004A5867">
        <w:rPr>
          <w:sz w:val="24"/>
        </w:rPr>
        <w:t>POST</w:t>
      </w:r>
      <w:r>
        <w:rPr>
          <w:sz w:val="24"/>
        </w:rPr>
        <w:t>请求与服务端交互；</w:t>
      </w:r>
      <w:r w:rsidR="00A46531" w:rsidRPr="00A46531">
        <w:rPr>
          <w:sz w:val="24"/>
        </w:rPr>
        <w:t xml:space="preserve">UI </w:t>
      </w:r>
      <w:r w:rsidR="00A46531" w:rsidRPr="00A46531">
        <w:rPr>
          <w:sz w:val="24"/>
        </w:rPr>
        <w:t>组件通过</w:t>
      </w:r>
      <w:r w:rsidR="00A46531" w:rsidRPr="00A46531">
        <w:rPr>
          <w:sz w:val="24"/>
        </w:rPr>
        <w:t xml:space="preserve"> </w:t>
      </w:r>
      <w:proofErr w:type="spellStart"/>
      <w:r w:rsidR="00A46531" w:rsidRPr="00A46531">
        <w:rPr>
          <w:sz w:val="24"/>
        </w:rPr>
        <w:t>ViewModel</w:t>
      </w:r>
      <w:proofErr w:type="spellEnd"/>
      <w:r w:rsidR="00A46531" w:rsidRPr="00A46531">
        <w:rPr>
          <w:sz w:val="24"/>
        </w:rPr>
        <w:t xml:space="preserve"> </w:t>
      </w:r>
      <w:r w:rsidR="00A46531" w:rsidRPr="00A46531">
        <w:rPr>
          <w:sz w:val="24"/>
        </w:rPr>
        <w:t>访问数据，而</w:t>
      </w:r>
      <w:r w:rsidR="00A46531" w:rsidRPr="00A46531">
        <w:rPr>
          <w:sz w:val="24"/>
        </w:rPr>
        <w:t xml:space="preserve"> </w:t>
      </w:r>
      <w:proofErr w:type="spellStart"/>
      <w:r w:rsidR="00A46531" w:rsidRPr="00A46531">
        <w:rPr>
          <w:sz w:val="24"/>
        </w:rPr>
        <w:t>ViewModel</w:t>
      </w:r>
      <w:proofErr w:type="spellEnd"/>
      <w:r w:rsidR="00A46531" w:rsidRPr="00A46531">
        <w:rPr>
          <w:sz w:val="24"/>
        </w:rPr>
        <w:t xml:space="preserve"> </w:t>
      </w:r>
      <w:r w:rsidR="00A46531" w:rsidRPr="00A46531">
        <w:rPr>
          <w:sz w:val="24"/>
        </w:rPr>
        <w:t>通过</w:t>
      </w:r>
      <w:r w:rsidR="00A46531" w:rsidRPr="00A46531">
        <w:rPr>
          <w:sz w:val="24"/>
        </w:rPr>
        <w:t xml:space="preserve"> </w:t>
      </w:r>
      <w:proofErr w:type="spellStart"/>
      <w:r w:rsidR="00A46531" w:rsidRPr="00A46531">
        <w:rPr>
          <w:sz w:val="24"/>
        </w:rPr>
        <w:t>LiveData</w:t>
      </w:r>
      <w:proofErr w:type="spellEnd"/>
      <w:r w:rsidR="00A46531" w:rsidRPr="00A46531">
        <w:rPr>
          <w:sz w:val="24"/>
        </w:rPr>
        <w:t xml:space="preserve"> </w:t>
      </w:r>
      <w:r w:rsidR="00A46531" w:rsidRPr="00A46531">
        <w:rPr>
          <w:sz w:val="24"/>
        </w:rPr>
        <w:t>监听数据的变化，并且使用</w:t>
      </w:r>
      <w:r w:rsidR="00A46531" w:rsidRPr="00A46531">
        <w:rPr>
          <w:sz w:val="24"/>
        </w:rPr>
        <w:t xml:space="preserve"> Repository </w:t>
      </w:r>
      <w:r w:rsidR="00A46531" w:rsidRPr="00A46531">
        <w:rPr>
          <w:sz w:val="24"/>
        </w:rPr>
        <w:t>模式封装数据源。这些数据源可以是网络数据，缓存以及持久化数据</w:t>
      </w:r>
      <w:r w:rsidR="00A46531">
        <w:rPr>
          <w:rFonts w:hint="eastAsia"/>
          <w:sz w:val="24"/>
        </w:rPr>
        <w:t>。</w:t>
      </w:r>
      <w:r w:rsidRPr="003748F3">
        <w:rPr>
          <w:sz w:val="24"/>
        </w:rPr>
        <w:t>客户端系统架构图如图</w:t>
      </w:r>
      <w:r w:rsidRPr="003748F3">
        <w:rPr>
          <w:sz w:val="24"/>
        </w:rPr>
        <w:t>3.2</w:t>
      </w:r>
      <w:r w:rsidRPr="003748F3">
        <w:rPr>
          <w:sz w:val="24"/>
        </w:rPr>
        <w:t>所示。</w:t>
      </w:r>
    </w:p>
    <w:p w14:paraId="02481B60" w14:textId="349279F0" w:rsidR="0022148F" w:rsidRDefault="00A46531" w:rsidP="0022148F">
      <w:pPr>
        <w:spacing w:beforeLines="50" w:before="120" w:line="360" w:lineRule="auto"/>
        <w:jc w:val="center"/>
      </w:pPr>
      <w:r>
        <w:rPr>
          <w:noProof/>
        </w:rPr>
        <mc:AlternateContent>
          <mc:Choice Requires="wps">
            <w:drawing>
              <wp:inline distT="0" distB="0" distL="0" distR="0" wp14:anchorId="2031ED83" wp14:editId="6C9CD3D5">
                <wp:extent cx="304800" cy="304800"/>
                <wp:effectExtent l="0" t="0" r="0" b="0"/>
                <wp:docPr id="21" name="矩形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0162F16" id="矩形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DuG6b8C&#10;AAC2BQAADgAAAAAAAAAAAAAAAAAuAgAAZHJzL2Uyb0RvYy54bWxQSwECLQAUAAYACAAAACEATKDp&#10;LNgAAAADAQAADwAAAAAAAAAAAAAAAAAZBQAAZHJzL2Rvd25yZXYueG1sUEsFBgAAAAAEAAQA8wAA&#10;AB4GAAAAAA==&#10;" filled="f" stroked="f">
                <o:lock v:ext="edit" aspectratio="t"/>
                <w10:anchorlock/>
              </v:rect>
            </w:pict>
          </mc:Fallback>
        </mc:AlternateContent>
      </w:r>
      <w:r>
        <w:rPr>
          <w:noProof/>
        </w:rPr>
        <w:lastRenderedPageBreak/>
        <w:drawing>
          <wp:inline distT="0" distB="0" distL="0" distR="0" wp14:anchorId="725CC2E0" wp14:editId="7F4FD8A4">
            <wp:extent cx="5760085" cy="2416175"/>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085" cy="2416175"/>
                    </a:xfrm>
                    <a:prstGeom prst="rect">
                      <a:avLst/>
                    </a:prstGeom>
                  </pic:spPr>
                </pic:pic>
              </a:graphicData>
            </a:graphic>
          </wp:inline>
        </w:drawing>
      </w:r>
    </w:p>
    <w:p w14:paraId="234ED565" w14:textId="77777777" w:rsidR="0022148F" w:rsidRDefault="0022148F" w:rsidP="0022148F">
      <w:pPr>
        <w:spacing w:beforeLines="50" w:before="120" w:line="360" w:lineRule="auto"/>
        <w:jc w:val="center"/>
        <w:rPr>
          <w:szCs w:val="21"/>
        </w:rPr>
      </w:pPr>
      <w:r w:rsidRPr="00921D27">
        <w:rPr>
          <w:szCs w:val="21"/>
        </w:rPr>
        <w:t>图</w:t>
      </w:r>
      <w:r>
        <w:rPr>
          <w:szCs w:val="21"/>
        </w:rPr>
        <w:t>3.</w:t>
      </w:r>
      <w:r>
        <w:rPr>
          <w:rFonts w:hint="eastAsia"/>
          <w:szCs w:val="21"/>
        </w:rPr>
        <w:t>2</w:t>
      </w:r>
      <w:r w:rsidRPr="00921D27">
        <w:rPr>
          <w:szCs w:val="21"/>
        </w:rPr>
        <w:t xml:space="preserve"> </w:t>
      </w:r>
      <w:r>
        <w:rPr>
          <w:rFonts w:hint="eastAsia"/>
          <w:szCs w:val="21"/>
        </w:rPr>
        <w:t>客户端</w:t>
      </w:r>
      <w:r w:rsidRPr="00921D27">
        <w:rPr>
          <w:szCs w:val="21"/>
        </w:rPr>
        <w:t>系统</w:t>
      </w:r>
      <w:r>
        <w:rPr>
          <w:rFonts w:hint="eastAsia"/>
          <w:szCs w:val="21"/>
        </w:rPr>
        <w:t>架构图</w:t>
      </w:r>
    </w:p>
    <w:p w14:paraId="225D3AEB" w14:textId="77777777" w:rsidR="0022148F" w:rsidRDefault="0022148F" w:rsidP="0022148F">
      <w:pPr>
        <w:spacing w:line="360" w:lineRule="auto"/>
        <w:ind w:firstLineChars="200" w:firstLine="480"/>
        <w:rPr>
          <w:sz w:val="24"/>
        </w:rPr>
      </w:pPr>
      <w:r>
        <w:rPr>
          <w:rFonts w:hint="eastAsia"/>
          <w:sz w:val="24"/>
        </w:rPr>
        <w:t>服务</w:t>
      </w:r>
      <w:proofErr w:type="gramStart"/>
      <w:r>
        <w:rPr>
          <w:rFonts w:hint="eastAsia"/>
          <w:sz w:val="24"/>
        </w:rPr>
        <w:t>端分为</w:t>
      </w:r>
      <w:proofErr w:type="gramEnd"/>
      <w:r>
        <w:rPr>
          <w:rFonts w:hint="eastAsia"/>
          <w:sz w:val="24"/>
        </w:rPr>
        <w:t>四层，实现不同职责的划分，控制</w:t>
      </w:r>
      <w:proofErr w:type="gramStart"/>
      <w:r>
        <w:rPr>
          <w:rFonts w:hint="eastAsia"/>
          <w:sz w:val="24"/>
        </w:rPr>
        <w:t>层负责</w:t>
      </w:r>
      <w:proofErr w:type="gramEnd"/>
      <w:r>
        <w:rPr>
          <w:rFonts w:hint="eastAsia"/>
          <w:sz w:val="24"/>
        </w:rPr>
        <w:t>分发处理客户端请求、身份验证、权限控制、数据类型转换、视图解析、会话管理；业务逻辑</w:t>
      </w:r>
      <w:proofErr w:type="gramStart"/>
      <w:r>
        <w:rPr>
          <w:rFonts w:hint="eastAsia"/>
          <w:sz w:val="24"/>
        </w:rPr>
        <w:t>层负责</w:t>
      </w:r>
      <w:proofErr w:type="gramEnd"/>
      <w:r>
        <w:rPr>
          <w:rFonts w:hint="eastAsia"/>
          <w:sz w:val="24"/>
        </w:rPr>
        <w:t>处理具体业务逻辑；基础服务层为业务逻辑层提供必要的支持（例如，业务涉及到发送邮件，则由基础服务层提供邮件服务支持）；数据访问</w:t>
      </w:r>
      <w:proofErr w:type="gramStart"/>
      <w:r>
        <w:rPr>
          <w:rFonts w:hint="eastAsia"/>
          <w:sz w:val="24"/>
        </w:rPr>
        <w:t>层负责</w:t>
      </w:r>
      <w:proofErr w:type="gramEnd"/>
      <w:r>
        <w:rPr>
          <w:rFonts w:hint="eastAsia"/>
          <w:sz w:val="24"/>
        </w:rPr>
        <w:t>业务实体持久化。服务端系统架构图如图</w:t>
      </w:r>
      <w:r>
        <w:rPr>
          <w:rFonts w:hint="eastAsia"/>
          <w:sz w:val="24"/>
        </w:rPr>
        <w:t>3.3</w:t>
      </w:r>
      <w:r>
        <w:rPr>
          <w:rFonts w:hint="eastAsia"/>
          <w:sz w:val="24"/>
        </w:rPr>
        <w:t>所示。</w:t>
      </w:r>
    </w:p>
    <w:p w14:paraId="6DAA0ED4" w14:textId="0E46499D" w:rsidR="0022148F" w:rsidRDefault="00EB27CE" w:rsidP="0022148F">
      <w:pPr>
        <w:spacing w:beforeLines="50" w:before="120" w:line="360" w:lineRule="auto"/>
        <w:jc w:val="center"/>
      </w:pPr>
      <w:r w:rsidRPr="00EB27CE">
        <w:rPr>
          <w:noProof/>
        </w:rPr>
        <w:drawing>
          <wp:inline distT="0" distB="0" distL="0" distR="0" wp14:anchorId="07798479" wp14:editId="3F0D86E9">
            <wp:extent cx="5760085" cy="31857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185795"/>
                    </a:xfrm>
                    <a:prstGeom prst="rect">
                      <a:avLst/>
                    </a:prstGeom>
                    <a:noFill/>
                    <a:ln>
                      <a:noFill/>
                    </a:ln>
                  </pic:spPr>
                </pic:pic>
              </a:graphicData>
            </a:graphic>
          </wp:inline>
        </w:drawing>
      </w:r>
    </w:p>
    <w:p w14:paraId="3007C378" w14:textId="77777777" w:rsidR="0022148F" w:rsidRPr="004E1BBF" w:rsidRDefault="0022148F" w:rsidP="0022148F">
      <w:pPr>
        <w:spacing w:beforeLines="50" w:before="120" w:line="360" w:lineRule="auto"/>
        <w:jc w:val="center"/>
        <w:rPr>
          <w:color w:val="FF0000"/>
          <w:sz w:val="24"/>
        </w:rPr>
      </w:pPr>
      <w:r>
        <w:rPr>
          <w:szCs w:val="21"/>
        </w:rPr>
        <w:t>图</w:t>
      </w:r>
      <w:r>
        <w:rPr>
          <w:szCs w:val="21"/>
        </w:rPr>
        <w:t>3.</w:t>
      </w:r>
      <w:r>
        <w:rPr>
          <w:rFonts w:hint="eastAsia"/>
          <w:szCs w:val="21"/>
        </w:rPr>
        <w:t>3</w:t>
      </w:r>
      <w:r>
        <w:rPr>
          <w:szCs w:val="21"/>
        </w:rPr>
        <w:t xml:space="preserve"> </w:t>
      </w:r>
      <w:r>
        <w:rPr>
          <w:rFonts w:hint="eastAsia"/>
          <w:szCs w:val="21"/>
        </w:rPr>
        <w:t>服务端</w:t>
      </w:r>
      <w:r>
        <w:rPr>
          <w:szCs w:val="21"/>
        </w:rPr>
        <w:t>系统</w:t>
      </w:r>
      <w:r>
        <w:rPr>
          <w:rFonts w:hint="eastAsia"/>
          <w:szCs w:val="21"/>
        </w:rPr>
        <w:t>架构图</w:t>
      </w:r>
    </w:p>
    <w:p w14:paraId="376ED626" w14:textId="525EDD77" w:rsidR="0022148F" w:rsidRDefault="0022148F" w:rsidP="0022148F">
      <w:pPr>
        <w:pStyle w:val="2"/>
      </w:pPr>
      <w:bookmarkStart w:id="85" w:name="_Toc514918998"/>
      <w:r>
        <w:t>3.</w:t>
      </w:r>
      <w:r w:rsidR="007908B9">
        <w:rPr>
          <w:rFonts w:hint="eastAsia"/>
        </w:rPr>
        <w:t>3</w:t>
      </w:r>
      <w:r>
        <w:rPr>
          <w:rFonts w:hint="eastAsia"/>
        </w:rPr>
        <w:t xml:space="preserve"> </w:t>
      </w:r>
      <w:r>
        <w:t>数据库设计</w:t>
      </w:r>
      <w:bookmarkEnd w:id="85"/>
    </w:p>
    <w:p w14:paraId="36CFC1DF" w14:textId="67D8D3B0" w:rsidR="0022148F" w:rsidRDefault="0022148F" w:rsidP="00223F7D">
      <w:pPr>
        <w:pStyle w:val="3"/>
      </w:pPr>
      <w:bookmarkStart w:id="86" w:name="_Toc514918999"/>
      <w:r>
        <w:rPr>
          <w:rFonts w:hint="eastAsia"/>
        </w:rPr>
        <w:t>3.</w:t>
      </w:r>
      <w:r w:rsidR="007908B9">
        <w:rPr>
          <w:rFonts w:hint="eastAsia"/>
        </w:rPr>
        <w:t>3</w:t>
      </w:r>
      <w:r>
        <w:rPr>
          <w:rFonts w:hint="eastAsia"/>
        </w:rPr>
        <w:t xml:space="preserve">.1 </w:t>
      </w:r>
      <w:r>
        <w:rPr>
          <w:rFonts w:hint="eastAsia"/>
        </w:rPr>
        <w:t>概念结构设计</w:t>
      </w:r>
      <w:bookmarkEnd w:id="86"/>
    </w:p>
    <w:p w14:paraId="043DFFCD" w14:textId="77777777" w:rsidR="001D2BF7" w:rsidRPr="001D2BF7" w:rsidRDefault="001D2BF7" w:rsidP="001D2BF7"/>
    <w:p w14:paraId="41344AF0" w14:textId="5F4EA9E6" w:rsidR="0022148F" w:rsidRPr="00E77D52" w:rsidRDefault="0022148F" w:rsidP="0022148F">
      <w:pPr>
        <w:spacing w:line="360" w:lineRule="auto"/>
        <w:ind w:firstLineChars="200" w:firstLine="480"/>
        <w:rPr>
          <w:sz w:val="24"/>
        </w:rPr>
      </w:pPr>
      <w:r w:rsidRPr="00E77D52">
        <w:rPr>
          <w:rFonts w:hint="eastAsia"/>
          <w:sz w:val="24"/>
        </w:rPr>
        <w:t>ER</w:t>
      </w:r>
      <w:r w:rsidRPr="00E77D52">
        <w:rPr>
          <w:rFonts w:hint="eastAsia"/>
          <w:sz w:val="24"/>
        </w:rPr>
        <w:t>图如图</w:t>
      </w:r>
      <w:r w:rsidRPr="00E77D52">
        <w:rPr>
          <w:rFonts w:hint="eastAsia"/>
          <w:sz w:val="24"/>
        </w:rPr>
        <w:t>3.</w:t>
      </w:r>
      <w:r>
        <w:rPr>
          <w:rFonts w:hint="eastAsia"/>
          <w:sz w:val="24"/>
        </w:rPr>
        <w:t>4</w:t>
      </w:r>
      <w:r w:rsidRPr="00E77D52">
        <w:rPr>
          <w:rFonts w:hint="eastAsia"/>
          <w:sz w:val="24"/>
        </w:rPr>
        <w:t>所示。</w:t>
      </w:r>
    </w:p>
    <w:p w14:paraId="3E771A18" w14:textId="43D563D3" w:rsidR="0022148F" w:rsidRDefault="00DB045A" w:rsidP="0022148F">
      <w:pPr>
        <w:jc w:val="center"/>
      </w:pPr>
      <w:r>
        <w:rPr>
          <w:noProof/>
        </w:rPr>
        <w:lastRenderedPageBreak/>
        <w:drawing>
          <wp:inline distT="0" distB="0" distL="0" distR="0" wp14:anchorId="6C636992" wp14:editId="485E8A5F">
            <wp:extent cx="5760085" cy="4432935"/>
            <wp:effectExtent l="0" t="0" r="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432935"/>
                    </a:xfrm>
                    <a:prstGeom prst="rect">
                      <a:avLst/>
                    </a:prstGeom>
                  </pic:spPr>
                </pic:pic>
              </a:graphicData>
            </a:graphic>
          </wp:inline>
        </w:drawing>
      </w:r>
    </w:p>
    <w:p w14:paraId="7A30DAF7" w14:textId="77777777" w:rsidR="0022148F" w:rsidRPr="00E77D52" w:rsidRDefault="0022148F" w:rsidP="0022148F">
      <w:pPr>
        <w:spacing w:beforeLines="50" w:before="120" w:line="360" w:lineRule="auto"/>
        <w:jc w:val="center"/>
        <w:rPr>
          <w:color w:val="FF0000"/>
          <w:sz w:val="24"/>
        </w:rPr>
      </w:pPr>
      <w:r w:rsidRPr="00921D27">
        <w:rPr>
          <w:szCs w:val="21"/>
        </w:rPr>
        <w:t>图</w:t>
      </w:r>
      <w:r>
        <w:rPr>
          <w:szCs w:val="21"/>
        </w:rPr>
        <w:t>3.</w:t>
      </w:r>
      <w:r>
        <w:rPr>
          <w:rFonts w:hint="eastAsia"/>
          <w:szCs w:val="21"/>
        </w:rPr>
        <w:t>4</w:t>
      </w:r>
      <w:r w:rsidRPr="00921D27">
        <w:rPr>
          <w:szCs w:val="21"/>
        </w:rPr>
        <w:t xml:space="preserve"> </w:t>
      </w:r>
      <w:r>
        <w:rPr>
          <w:rFonts w:hint="eastAsia"/>
          <w:szCs w:val="21"/>
        </w:rPr>
        <w:t>ER</w:t>
      </w:r>
      <w:r>
        <w:rPr>
          <w:rFonts w:hint="eastAsia"/>
          <w:szCs w:val="21"/>
        </w:rPr>
        <w:t>图</w:t>
      </w:r>
    </w:p>
    <w:p w14:paraId="5BB594FE" w14:textId="135D0D3F" w:rsidR="0022148F" w:rsidRDefault="0022148F" w:rsidP="00223F7D">
      <w:pPr>
        <w:pStyle w:val="3"/>
      </w:pPr>
      <w:bookmarkStart w:id="87" w:name="_Toc514919000"/>
      <w:r>
        <w:rPr>
          <w:rFonts w:hint="eastAsia"/>
        </w:rPr>
        <w:t>3.</w:t>
      </w:r>
      <w:r w:rsidR="007908B9">
        <w:rPr>
          <w:rFonts w:hint="eastAsia"/>
        </w:rPr>
        <w:t>3</w:t>
      </w:r>
      <w:r>
        <w:rPr>
          <w:rFonts w:hint="eastAsia"/>
        </w:rPr>
        <w:t xml:space="preserve">.2 </w:t>
      </w:r>
      <w:r>
        <w:rPr>
          <w:rFonts w:hint="eastAsia"/>
        </w:rPr>
        <w:t>表的详细设计</w:t>
      </w:r>
      <w:bookmarkEnd w:id="87"/>
    </w:p>
    <w:p w14:paraId="46B532DB" w14:textId="77777777" w:rsidR="001D2BF7" w:rsidRDefault="001D2BF7" w:rsidP="0022148F">
      <w:pPr>
        <w:spacing w:line="360" w:lineRule="auto"/>
        <w:ind w:firstLineChars="200" w:firstLine="480"/>
        <w:rPr>
          <w:sz w:val="24"/>
        </w:rPr>
      </w:pPr>
    </w:p>
    <w:p w14:paraId="097A252E" w14:textId="598B0E6C" w:rsidR="0022148F" w:rsidRPr="00964BB4" w:rsidRDefault="0022148F" w:rsidP="0022148F">
      <w:pPr>
        <w:spacing w:line="360" w:lineRule="auto"/>
        <w:ind w:firstLineChars="200" w:firstLine="480"/>
        <w:rPr>
          <w:sz w:val="24"/>
        </w:rPr>
      </w:pPr>
      <w:r w:rsidRPr="00964BB4">
        <w:rPr>
          <w:rFonts w:hint="eastAsia"/>
          <w:sz w:val="24"/>
        </w:rPr>
        <w:t>通过</w:t>
      </w:r>
      <w:proofErr w:type="gramStart"/>
      <w:r w:rsidRPr="00964BB4">
        <w:rPr>
          <w:rFonts w:hint="eastAsia"/>
          <w:sz w:val="24"/>
        </w:rPr>
        <w:t>对领域</w:t>
      </w:r>
      <w:proofErr w:type="gramEnd"/>
      <w:r w:rsidRPr="00964BB4">
        <w:rPr>
          <w:rFonts w:hint="eastAsia"/>
          <w:sz w:val="24"/>
        </w:rPr>
        <w:t>对象、业务对象及对象间关联的分析，对本系统的数据库表进行了设计，如表</w:t>
      </w:r>
      <w:r>
        <w:rPr>
          <w:rFonts w:hint="eastAsia"/>
          <w:sz w:val="24"/>
        </w:rPr>
        <w:t>3.1-</w:t>
      </w:r>
      <w:r w:rsidRPr="00964BB4">
        <w:rPr>
          <w:rFonts w:hint="eastAsia"/>
          <w:sz w:val="24"/>
        </w:rPr>
        <w:t>表</w:t>
      </w:r>
      <w:r>
        <w:rPr>
          <w:rFonts w:hint="eastAsia"/>
          <w:sz w:val="24"/>
        </w:rPr>
        <w:t>3</w:t>
      </w:r>
      <w:r w:rsidRPr="00964BB4">
        <w:rPr>
          <w:rFonts w:hint="eastAsia"/>
          <w:sz w:val="24"/>
        </w:rPr>
        <w:t>.8</w:t>
      </w:r>
      <w:r w:rsidRPr="00964BB4">
        <w:rPr>
          <w:rFonts w:hint="eastAsia"/>
          <w:sz w:val="24"/>
        </w:rPr>
        <w:t>所示。本系统数据库管理采用</w:t>
      </w:r>
      <w:r w:rsidRPr="00964BB4">
        <w:rPr>
          <w:rFonts w:hint="eastAsia"/>
          <w:sz w:val="24"/>
        </w:rPr>
        <w:t>MySQL</w:t>
      </w:r>
      <w:r>
        <w:rPr>
          <w:rFonts w:hint="eastAsia"/>
          <w:sz w:val="24"/>
        </w:rPr>
        <w:t>。</w:t>
      </w:r>
    </w:p>
    <w:p w14:paraId="2DF11DCB" w14:textId="6DCD8F32" w:rsidR="0022148F" w:rsidRPr="00BE075B" w:rsidRDefault="0022148F" w:rsidP="0022148F">
      <w:pPr>
        <w:spacing w:line="360" w:lineRule="auto"/>
        <w:ind w:firstLineChars="200" w:firstLine="480"/>
        <w:rPr>
          <w:rFonts w:eastAsia="黑体"/>
          <w:sz w:val="24"/>
        </w:rPr>
      </w:pPr>
      <w:r w:rsidRPr="00BE075B">
        <w:rPr>
          <w:rFonts w:eastAsia="黑体" w:hint="eastAsia"/>
          <w:sz w:val="24"/>
        </w:rPr>
        <w:t>（</w:t>
      </w:r>
      <w:r w:rsidRPr="00BE075B">
        <w:rPr>
          <w:rFonts w:eastAsia="黑体" w:hint="eastAsia"/>
          <w:sz w:val="24"/>
        </w:rPr>
        <w:t>1</w:t>
      </w:r>
      <w:r w:rsidRPr="00BE075B">
        <w:rPr>
          <w:rFonts w:eastAsia="黑体" w:hint="eastAsia"/>
          <w:sz w:val="24"/>
        </w:rPr>
        <w:t>）管理员信息表</w:t>
      </w:r>
      <w:r w:rsidRPr="00BE075B">
        <w:rPr>
          <w:rFonts w:eastAsia="黑体" w:hint="eastAsia"/>
          <w:sz w:val="24"/>
        </w:rPr>
        <w:t>(admin)</w:t>
      </w:r>
    </w:p>
    <w:p w14:paraId="1610C48C" w14:textId="77777777" w:rsidR="0022148F" w:rsidRPr="00A31439" w:rsidRDefault="0022148F" w:rsidP="0022148F">
      <w:pPr>
        <w:pStyle w:val="a8"/>
        <w:spacing w:after="0" w:line="360" w:lineRule="auto"/>
        <w:ind w:firstLineChars="200" w:firstLine="480"/>
        <w:rPr>
          <w:sz w:val="24"/>
        </w:rPr>
      </w:pPr>
      <w:r w:rsidRPr="00A31439">
        <w:rPr>
          <w:rFonts w:hint="eastAsia"/>
          <w:sz w:val="24"/>
        </w:rPr>
        <w:t>管理员信息表主要用于保存系统管理员的信息，主要字段包括：管理员</w:t>
      </w:r>
      <w:r w:rsidRPr="00A31439">
        <w:rPr>
          <w:rFonts w:hint="eastAsia"/>
          <w:sz w:val="24"/>
        </w:rPr>
        <w:t>ID</w:t>
      </w:r>
      <w:r>
        <w:rPr>
          <w:rFonts w:hint="eastAsia"/>
          <w:sz w:val="24"/>
        </w:rPr>
        <w:t>、登录账号、登录密码。表结构</w:t>
      </w:r>
      <w:r w:rsidRPr="00A31439">
        <w:rPr>
          <w:rFonts w:hint="eastAsia"/>
          <w:sz w:val="24"/>
        </w:rPr>
        <w:t>如表</w:t>
      </w:r>
      <w:r>
        <w:rPr>
          <w:rFonts w:hint="eastAsia"/>
          <w:sz w:val="24"/>
        </w:rPr>
        <w:t>3</w:t>
      </w:r>
      <w:r w:rsidRPr="00A31439">
        <w:rPr>
          <w:rFonts w:hint="eastAsia"/>
          <w:sz w:val="24"/>
        </w:rPr>
        <w:t>.</w:t>
      </w:r>
      <w:r>
        <w:rPr>
          <w:rFonts w:hint="eastAsia"/>
          <w:sz w:val="24"/>
        </w:rPr>
        <w:t>1</w:t>
      </w:r>
      <w:r w:rsidRPr="00A31439">
        <w:rPr>
          <w:rFonts w:hint="eastAsia"/>
          <w:sz w:val="24"/>
        </w:rPr>
        <w:t>所示。</w:t>
      </w:r>
    </w:p>
    <w:p w14:paraId="1C50F37F" w14:textId="335E1F1E" w:rsidR="0022148F" w:rsidRPr="00A31439" w:rsidRDefault="0022148F" w:rsidP="0022148F">
      <w:pPr>
        <w:spacing w:line="360" w:lineRule="auto"/>
        <w:jc w:val="center"/>
        <w:rPr>
          <w:szCs w:val="21"/>
        </w:rPr>
      </w:pPr>
      <w:r w:rsidRPr="00A31439">
        <w:rPr>
          <w:rFonts w:hint="eastAsia"/>
          <w:szCs w:val="21"/>
        </w:rPr>
        <w:t>表</w:t>
      </w:r>
      <w:r>
        <w:rPr>
          <w:rFonts w:hint="eastAsia"/>
          <w:szCs w:val="21"/>
        </w:rPr>
        <w:t>3</w:t>
      </w:r>
      <w:r w:rsidRPr="00A31439">
        <w:rPr>
          <w:rFonts w:hint="eastAsia"/>
          <w:szCs w:val="21"/>
        </w:rPr>
        <w:t xml:space="preserve">.1 </w:t>
      </w:r>
      <w:r w:rsidRPr="00A31439">
        <w:rPr>
          <w:rFonts w:hint="eastAsia"/>
          <w:szCs w:val="21"/>
        </w:rPr>
        <w:t>管理员信息表（</w:t>
      </w:r>
      <w:r w:rsidRPr="00A31439">
        <w:rPr>
          <w:rFonts w:hint="eastAsia"/>
          <w:szCs w:val="21"/>
        </w:rPr>
        <w:t>admin</w:t>
      </w:r>
      <w:r w:rsidRPr="00A31439">
        <w:rPr>
          <w:rFonts w:hint="eastAsia"/>
          <w:szCs w:val="21"/>
        </w:rPr>
        <w:t>）</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8"/>
        <w:gridCol w:w="1488"/>
        <w:gridCol w:w="997"/>
        <w:gridCol w:w="1037"/>
        <w:gridCol w:w="1335"/>
        <w:gridCol w:w="2377"/>
      </w:tblGrid>
      <w:tr w:rsidR="0022148F" w:rsidRPr="00A31439" w14:paraId="3BBD480E" w14:textId="77777777" w:rsidTr="004B220A">
        <w:trPr>
          <w:jc w:val="center"/>
        </w:trPr>
        <w:tc>
          <w:tcPr>
            <w:tcW w:w="843" w:type="pct"/>
          </w:tcPr>
          <w:p w14:paraId="689A114C" w14:textId="77777777" w:rsidR="0022148F" w:rsidRPr="00A31439" w:rsidRDefault="0022148F" w:rsidP="004B220A">
            <w:pPr>
              <w:jc w:val="center"/>
              <w:rPr>
                <w:b/>
                <w:szCs w:val="21"/>
              </w:rPr>
            </w:pPr>
            <w:r w:rsidRPr="00A31439">
              <w:rPr>
                <w:rFonts w:hint="eastAsia"/>
                <w:b/>
                <w:szCs w:val="21"/>
              </w:rPr>
              <w:t>列名</w:t>
            </w:r>
          </w:p>
        </w:tc>
        <w:tc>
          <w:tcPr>
            <w:tcW w:w="855" w:type="pct"/>
          </w:tcPr>
          <w:p w14:paraId="7996795B" w14:textId="77777777" w:rsidR="0022148F" w:rsidRPr="00A31439" w:rsidRDefault="0022148F" w:rsidP="004B220A">
            <w:pPr>
              <w:jc w:val="center"/>
              <w:rPr>
                <w:b/>
                <w:szCs w:val="21"/>
              </w:rPr>
            </w:pPr>
            <w:r w:rsidRPr="00A31439">
              <w:rPr>
                <w:rFonts w:hint="eastAsia"/>
                <w:b/>
                <w:szCs w:val="21"/>
              </w:rPr>
              <w:t>数据类型</w:t>
            </w:r>
          </w:p>
        </w:tc>
        <w:tc>
          <w:tcPr>
            <w:tcW w:w="573" w:type="pct"/>
          </w:tcPr>
          <w:p w14:paraId="1CBA95B7" w14:textId="77777777" w:rsidR="0022148F" w:rsidRPr="00A31439" w:rsidRDefault="0022148F" w:rsidP="004B220A">
            <w:pPr>
              <w:jc w:val="center"/>
              <w:rPr>
                <w:b/>
                <w:szCs w:val="21"/>
              </w:rPr>
            </w:pPr>
            <w:r w:rsidRPr="00A31439">
              <w:rPr>
                <w:rFonts w:hint="eastAsia"/>
                <w:b/>
                <w:szCs w:val="21"/>
              </w:rPr>
              <w:t>长度</w:t>
            </w:r>
          </w:p>
        </w:tc>
        <w:tc>
          <w:tcPr>
            <w:tcW w:w="596" w:type="pct"/>
          </w:tcPr>
          <w:p w14:paraId="3D0E587C" w14:textId="77777777" w:rsidR="0022148F" w:rsidRPr="00A31439" w:rsidRDefault="0022148F" w:rsidP="004B220A">
            <w:pPr>
              <w:jc w:val="center"/>
              <w:rPr>
                <w:b/>
                <w:szCs w:val="21"/>
              </w:rPr>
            </w:pPr>
            <w:r w:rsidRPr="00A31439">
              <w:rPr>
                <w:rFonts w:hint="eastAsia"/>
                <w:b/>
                <w:szCs w:val="21"/>
              </w:rPr>
              <w:t>允许空</w:t>
            </w:r>
          </w:p>
        </w:tc>
        <w:tc>
          <w:tcPr>
            <w:tcW w:w="767" w:type="pct"/>
          </w:tcPr>
          <w:p w14:paraId="6A656011" w14:textId="77777777" w:rsidR="0022148F" w:rsidRPr="00A31439" w:rsidRDefault="0022148F" w:rsidP="004B220A">
            <w:pPr>
              <w:jc w:val="center"/>
              <w:rPr>
                <w:b/>
                <w:szCs w:val="21"/>
              </w:rPr>
            </w:pPr>
            <w:r w:rsidRPr="00A31439">
              <w:rPr>
                <w:rFonts w:hint="eastAsia"/>
                <w:b/>
                <w:szCs w:val="21"/>
              </w:rPr>
              <w:t>是否主键</w:t>
            </w:r>
          </w:p>
        </w:tc>
        <w:tc>
          <w:tcPr>
            <w:tcW w:w="1366" w:type="pct"/>
          </w:tcPr>
          <w:p w14:paraId="4E234FE8" w14:textId="77777777" w:rsidR="0022148F" w:rsidRPr="00A31439" w:rsidRDefault="0022148F" w:rsidP="004B220A">
            <w:pPr>
              <w:jc w:val="center"/>
              <w:rPr>
                <w:b/>
                <w:szCs w:val="21"/>
              </w:rPr>
            </w:pPr>
            <w:r w:rsidRPr="00A31439">
              <w:rPr>
                <w:rFonts w:hint="eastAsia"/>
                <w:b/>
                <w:szCs w:val="21"/>
              </w:rPr>
              <w:t>说明</w:t>
            </w:r>
          </w:p>
        </w:tc>
      </w:tr>
      <w:tr w:rsidR="0022148F" w:rsidRPr="00A31439" w14:paraId="3897AA41" w14:textId="77777777" w:rsidTr="004B220A">
        <w:trPr>
          <w:jc w:val="center"/>
        </w:trPr>
        <w:tc>
          <w:tcPr>
            <w:tcW w:w="843" w:type="pct"/>
          </w:tcPr>
          <w:p w14:paraId="67821394" w14:textId="5778FD76" w:rsidR="0022148F" w:rsidRPr="00A31439" w:rsidRDefault="001D2BF7" w:rsidP="004B220A">
            <w:pPr>
              <w:jc w:val="center"/>
              <w:rPr>
                <w:szCs w:val="21"/>
              </w:rPr>
            </w:pPr>
            <w:proofErr w:type="spellStart"/>
            <w:r>
              <w:rPr>
                <w:rFonts w:hint="eastAsia"/>
                <w:szCs w:val="21"/>
              </w:rPr>
              <w:t>admin</w:t>
            </w:r>
            <w:r w:rsidR="0022148F" w:rsidRPr="00A31439">
              <w:rPr>
                <w:rFonts w:hint="eastAsia"/>
                <w:szCs w:val="21"/>
              </w:rPr>
              <w:t>Id</w:t>
            </w:r>
            <w:proofErr w:type="spellEnd"/>
          </w:p>
        </w:tc>
        <w:tc>
          <w:tcPr>
            <w:tcW w:w="855" w:type="pct"/>
          </w:tcPr>
          <w:p w14:paraId="04361473" w14:textId="77777777" w:rsidR="0022148F" w:rsidRPr="00A31439" w:rsidRDefault="0022148F" w:rsidP="004B220A">
            <w:pPr>
              <w:jc w:val="center"/>
              <w:rPr>
                <w:szCs w:val="21"/>
              </w:rPr>
            </w:pPr>
            <w:r w:rsidRPr="00A31439">
              <w:rPr>
                <w:rFonts w:hint="eastAsia"/>
                <w:szCs w:val="21"/>
              </w:rPr>
              <w:t>int</w:t>
            </w:r>
          </w:p>
        </w:tc>
        <w:tc>
          <w:tcPr>
            <w:tcW w:w="573" w:type="pct"/>
          </w:tcPr>
          <w:p w14:paraId="29BB20AC" w14:textId="77777777" w:rsidR="0022148F" w:rsidRPr="00A31439" w:rsidRDefault="0022148F" w:rsidP="004B220A">
            <w:pPr>
              <w:jc w:val="center"/>
              <w:rPr>
                <w:szCs w:val="21"/>
              </w:rPr>
            </w:pPr>
            <w:r w:rsidRPr="00A31439">
              <w:rPr>
                <w:rFonts w:hint="eastAsia"/>
                <w:szCs w:val="21"/>
              </w:rPr>
              <w:t>10</w:t>
            </w:r>
          </w:p>
        </w:tc>
        <w:tc>
          <w:tcPr>
            <w:tcW w:w="596" w:type="pct"/>
          </w:tcPr>
          <w:p w14:paraId="0AE1365D" w14:textId="77777777" w:rsidR="0022148F" w:rsidRPr="00A31439" w:rsidRDefault="0022148F" w:rsidP="004B220A">
            <w:pPr>
              <w:jc w:val="center"/>
              <w:rPr>
                <w:szCs w:val="21"/>
              </w:rPr>
            </w:pPr>
            <w:r w:rsidRPr="00A31439">
              <w:rPr>
                <w:rFonts w:hint="eastAsia"/>
                <w:szCs w:val="21"/>
              </w:rPr>
              <w:t>否</w:t>
            </w:r>
          </w:p>
        </w:tc>
        <w:tc>
          <w:tcPr>
            <w:tcW w:w="767" w:type="pct"/>
          </w:tcPr>
          <w:p w14:paraId="7CEF3305" w14:textId="77777777" w:rsidR="0022148F" w:rsidRPr="00A31439" w:rsidRDefault="0022148F" w:rsidP="004B220A">
            <w:pPr>
              <w:jc w:val="center"/>
              <w:rPr>
                <w:szCs w:val="21"/>
              </w:rPr>
            </w:pPr>
            <w:r w:rsidRPr="00A31439">
              <w:rPr>
                <w:rFonts w:hint="eastAsia"/>
                <w:szCs w:val="21"/>
              </w:rPr>
              <w:t>是</w:t>
            </w:r>
          </w:p>
        </w:tc>
        <w:tc>
          <w:tcPr>
            <w:tcW w:w="1366" w:type="pct"/>
          </w:tcPr>
          <w:p w14:paraId="7F855194" w14:textId="77777777" w:rsidR="0022148F" w:rsidRPr="00A31439" w:rsidRDefault="0022148F" w:rsidP="004B220A">
            <w:pPr>
              <w:jc w:val="center"/>
              <w:rPr>
                <w:szCs w:val="21"/>
              </w:rPr>
            </w:pPr>
            <w:r w:rsidRPr="00A31439">
              <w:rPr>
                <w:rFonts w:hint="eastAsia"/>
                <w:szCs w:val="21"/>
              </w:rPr>
              <w:t>管理员</w:t>
            </w:r>
            <w:r w:rsidRPr="00A31439">
              <w:rPr>
                <w:rFonts w:hint="eastAsia"/>
                <w:szCs w:val="21"/>
              </w:rPr>
              <w:t>ID</w:t>
            </w:r>
          </w:p>
        </w:tc>
      </w:tr>
      <w:tr w:rsidR="0022148F" w:rsidRPr="00A31439" w14:paraId="46C4F838" w14:textId="77777777" w:rsidTr="004B220A">
        <w:trPr>
          <w:jc w:val="center"/>
        </w:trPr>
        <w:tc>
          <w:tcPr>
            <w:tcW w:w="843" w:type="pct"/>
          </w:tcPr>
          <w:p w14:paraId="2D6B5376" w14:textId="4FF4EF78" w:rsidR="0022148F" w:rsidRPr="00A31439" w:rsidRDefault="001D2BF7" w:rsidP="004B220A">
            <w:pPr>
              <w:jc w:val="center"/>
              <w:rPr>
                <w:szCs w:val="21"/>
              </w:rPr>
            </w:pPr>
            <w:proofErr w:type="spellStart"/>
            <w:r>
              <w:rPr>
                <w:rFonts w:hint="eastAsia"/>
                <w:szCs w:val="21"/>
              </w:rPr>
              <w:t>admin</w:t>
            </w:r>
            <w:r w:rsidR="0022148F" w:rsidRPr="00A31439">
              <w:rPr>
                <w:rFonts w:hint="eastAsia"/>
                <w:szCs w:val="21"/>
              </w:rPr>
              <w:t>N</w:t>
            </w:r>
            <w:r w:rsidR="0022148F" w:rsidRPr="00A31439">
              <w:rPr>
                <w:szCs w:val="21"/>
              </w:rPr>
              <w:t>ame</w:t>
            </w:r>
            <w:proofErr w:type="spellEnd"/>
          </w:p>
        </w:tc>
        <w:tc>
          <w:tcPr>
            <w:tcW w:w="855" w:type="pct"/>
          </w:tcPr>
          <w:p w14:paraId="096D932A" w14:textId="77777777" w:rsidR="0022148F" w:rsidRPr="00A31439" w:rsidRDefault="0022148F" w:rsidP="004B220A">
            <w:pPr>
              <w:jc w:val="center"/>
              <w:rPr>
                <w:szCs w:val="21"/>
              </w:rPr>
            </w:pPr>
            <w:r w:rsidRPr="00A31439">
              <w:rPr>
                <w:rFonts w:hint="eastAsia"/>
                <w:szCs w:val="21"/>
              </w:rPr>
              <w:t>varchar</w:t>
            </w:r>
          </w:p>
        </w:tc>
        <w:tc>
          <w:tcPr>
            <w:tcW w:w="573" w:type="pct"/>
          </w:tcPr>
          <w:p w14:paraId="4BB355B3" w14:textId="77777777" w:rsidR="0022148F" w:rsidRPr="00A31439" w:rsidRDefault="0022148F" w:rsidP="004B220A">
            <w:pPr>
              <w:jc w:val="center"/>
              <w:rPr>
                <w:szCs w:val="21"/>
              </w:rPr>
            </w:pPr>
            <w:r>
              <w:rPr>
                <w:rFonts w:hint="eastAsia"/>
                <w:szCs w:val="21"/>
              </w:rPr>
              <w:t>12</w:t>
            </w:r>
          </w:p>
        </w:tc>
        <w:tc>
          <w:tcPr>
            <w:tcW w:w="596" w:type="pct"/>
          </w:tcPr>
          <w:p w14:paraId="39EB8AA5" w14:textId="77777777" w:rsidR="0022148F" w:rsidRPr="00A31439" w:rsidRDefault="0022148F" w:rsidP="004B220A">
            <w:pPr>
              <w:jc w:val="center"/>
              <w:rPr>
                <w:szCs w:val="21"/>
              </w:rPr>
            </w:pPr>
            <w:r w:rsidRPr="00A31439">
              <w:rPr>
                <w:rFonts w:hint="eastAsia"/>
                <w:szCs w:val="21"/>
              </w:rPr>
              <w:t>否</w:t>
            </w:r>
          </w:p>
        </w:tc>
        <w:tc>
          <w:tcPr>
            <w:tcW w:w="767" w:type="pct"/>
          </w:tcPr>
          <w:p w14:paraId="1C32B4E2" w14:textId="77777777" w:rsidR="0022148F" w:rsidRPr="00A31439" w:rsidRDefault="0022148F" w:rsidP="004B220A">
            <w:pPr>
              <w:jc w:val="center"/>
              <w:rPr>
                <w:szCs w:val="21"/>
              </w:rPr>
            </w:pPr>
            <w:r w:rsidRPr="00A31439">
              <w:rPr>
                <w:rFonts w:hint="eastAsia"/>
                <w:szCs w:val="21"/>
              </w:rPr>
              <w:t>否</w:t>
            </w:r>
          </w:p>
        </w:tc>
        <w:tc>
          <w:tcPr>
            <w:tcW w:w="1366" w:type="pct"/>
          </w:tcPr>
          <w:p w14:paraId="60520CE1" w14:textId="77777777" w:rsidR="0022148F" w:rsidRPr="00A31439" w:rsidRDefault="0022148F" w:rsidP="004B220A">
            <w:pPr>
              <w:jc w:val="center"/>
              <w:rPr>
                <w:szCs w:val="21"/>
              </w:rPr>
            </w:pPr>
            <w:r w:rsidRPr="00A31439">
              <w:rPr>
                <w:rFonts w:hint="eastAsia"/>
                <w:szCs w:val="21"/>
              </w:rPr>
              <w:t>登</w:t>
            </w:r>
            <w:r>
              <w:rPr>
                <w:rFonts w:hint="eastAsia"/>
                <w:szCs w:val="21"/>
              </w:rPr>
              <w:t>录</w:t>
            </w:r>
            <w:r w:rsidRPr="00A31439">
              <w:rPr>
                <w:rFonts w:hint="eastAsia"/>
                <w:szCs w:val="21"/>
              </w:rPr>
              <w:t>账号</w:t>
            </w:r>
          </w:p>
        </w:tc>
      </w:tr>
      <w:tr w:rsidR="0022148F" w:rsidRPr="00A31439" w14:paraId="0E1A41A1" w14:textId="77777777" w:rsidTr="004B220A">
        <w:trPr>
          <w:trHeight w:val="64"/>
          <w:jc w:val="center"/>
        </w:trPr>
        <w:tc>
          <w:tcPr>
            <w:tcW w:w="843" w:type="pct"/>
          </w:tcPr>
          <w:p w14:paraId="0D734614" w14:textId="18854406" w:rsidR="0022148F" w:rsidRPr="00A31439" w:rsidRDefault="001D2BF7" w:rsidP="004B220A">
            <w:pPr>
              <w:jc w:val="center"/>
              <w:rPr>
                <w:szCs w:val="21"/>
              </w:rPr>
            </w:pPr>
            <w:proofErr w:type="spellStart"/>
            <w:r>
              <w:rPr>
                <w:rFonts w:hint="eastAsia"/>
                <w:szCs w:val="21"/>
              </w:rPr>
              <w:t>admin</w:t>
            </w:r>
            <w:r w:rsidR="0022148F" w:rsidRPr="00A31439">
              <w:rPr>
                <w:rFonts w:hint="eastAsia"/>
                <w:szCs w:val="21"/>
              </w:rPr>
              <w:t>Pw</w:t>
            </w:r>
            <w:proofErr w:type="spellEnd"/>
          </w:p>
        </w:tc>
        <w:tc>
          <w:tcPr>
            <w:tcW w:w="855" w:type="pct"/>
          </w:tcPr>
          <w:p w14:paraId="1A54168E" w14:textId="77777777" w:rsidR="0022148F" w:rsidRPr="00A31439" w:rsidRDefault="0022148F" w:rsidP="004B220A">
            <w:pPr>
              <w:jc w:val="center"/>
              <w:rPr>
                <w:szCs w:val="21"/>
              </w:rPr>
            </w:pPr>
            <w:r w:rsidRPr="00A31439">
              <w:rPr>
                <w:rFonts w:hint="eastAsia"/>
                <w:szCs w:val="21"/>
              </w:rPr>
              <w:t>varchar</w:t>
            </w:r>
          </w:p>
        </w:tc>
        <w:tc>
          <w:tcPr>
            <w:tcW w:w="573" w:type="pct"/>
          </w:tcPr>
          <w:p w14:paraId="26F1FC49" w14:textId="77777777" w:rsidR="0022148F" w:rsidRPr="00A31439" w:rsidRDefault="0022148F" w:rsidP="004B220A">
            <w:pPr>
              <w:jc w:val="center"/>
              <w:rPr>
                <w:szCs w:val="21"/>
              </w:rPr>
            </w:pPr>
            <w:r>
              <w:rPr>
                <w:rFonts w:hint="eastAsia"/>
                <w:szCs w:val="21"/>
              </w:rPr>
              <w:t>15</w:t>
            </w:r>
          </w:p>
        </w:tc>
        <w:tc>
          <w:tcPr>
            <w:tcW w:w="596" w:type="pct"/>
          </w:tcPr>
          <w:p w14:paraId="2C6846ED" w14:textId="77777777" w:rsidR="0022148F" w:rsidRPr="00A31439" w:rsidRDefault="0022148F" w:rsidP="004B220A">
            <w:pPr>
              <w:jc w:val="center"/>
              <w:rPr>
                <w:szCs w:val="21"/>
              </w:rPr>
            </w:pPr>
            <w:r w:rsidRPr="00A31439">
              <w:rPr>
                <w:rFonts w:hint="eastAsia"/>
                <w:szCs w:val="21"/>
              </w:rPr>
              <w:t>否</w:t>
            </w:r>
          </w:p>
        </w:tc>
        <w:tc>
          <w:tcPr>
            <w:tcW w:w="767" w:type="pct"/>
          </w:tcPr>
          <w:p w14:paraId="3775B3BC" w14:textId="77777777" w:rsidR="0022148F" w:rsidRPr="00A31439" w:rsidRDefault="0022148F" w:rsidP="004B220A">
            <w:pPr>
              <w:jc w:val="center"/>
              <w:rPr>
                <w:szCs w:val="21"/>
              </w:rPr>
            </w:pPr>
            <w:r w:rsidRPr="00A31439">
              <w:rPr>
                <w:rFonts w:hint="eastAsia"/>
                <w:szCs w:val="21"/>
              </w:rPr>
              <w:t>否</w:t>
            </w:r>
          </w:p>
        </w:tc>
        <w:tc>
          <w:tcPr>
            <w:tcW w:w="1366" w:type="pct"/>
          </w:tcPr>
          <w:p w14:paraId="397D11A2" w14:textId="77777777" w:rsidR="0022148F" w:rsidRPr="00A31439" w:rsidRDefault="0022148F" w:rsidP="004B220A">
            <w:pPr>
              <w:jc w:val="center"/>
              <w:rPr>
                <w:szCs w:val="21"/>
              </w:rPr>
            </w:pPr>
            <w:r w:rsidRPr="00A31439">
              <w:rPr>
                <w:rFonts w:hint="eastAsia"/>
                <w:szCs w:val="21"/>
              </w:rPr>
              <w:t>登</w:t>
            </w:r>
            <w:r>
              <w:rPr>
                <w:rFonts w:hint="eastAsia"/>
                <w:szCs w:val="21"/>
              </w:rPr>
              <w:t>录</w:t>
            </w:r>
            <w:r w:rsidRPr="00A31439">
              <w:rPr>
                <w:rFonts w:hint="eastAsia"/>
                <w:szCs w:val="21"/>
              </w:rPr>
              <w:t>密码</w:t>
            </w:r>
          </w:p>
        </w:tc>
      </w:tr>
    </w:tbl>
    <w:p w14:paraId="205485CC" w14:textId="54B7D3C9" w:rsidR="0022148F" w:rsidRPr="00BE075B" w:rsidRDefault="0022148F" w:rsidP="0022148F">
      <w:pPr>
        <w:spacing w:line="360" w:lineRule="auto"/>
        <w:ind w:firstLineChars="200" w:firstLine="480"/>
        <w:rPr>
          <w:rFonts w:eastAsia="黑体"/>
          <w:sz w:val="24"/>
        </w:rPr>
      </w:pPr>
      <w:r w:rsidRPr="00BE075B">
        <w:rPr>
          <w:rFonts w:eastAsia="黑体" w:hint="eastAsia"/>
          <w:sz w:val="24"/>
        </w:rPr>
        <w:t>（</w:t>
      </w:r>
      <w:r>
        <w:rPr>
          <w:rFonts w:eastAsia="黑体" w:hint="eastAsia"/>
          <w:sz w:val="24"/>
        </w:rPr>
        <w:t>2</w:t>
      </w:r>
      <w:r w:rsidRPr="00BE075B">
        <w:rPr>
          <w:rFonts w:eastAsia="黑体" w:hint="eastAsia"/>
          <w:sz w:val="24"/>
        </w:rPr>
        <w:t>）</w:t>
      </w:r>
      <w:r w:rsidR="001D2BF7">
        <w:rPr>
          <w:rFonts w:eastAsia="黑体" w:hint="eastAsia"/>
          <w:sz w:val="24"/>
        </w:rPr>
        <w:t>用户信息</w:t>
      </w:r>
      <w:r w:rsidRPr="00BE075B">
        <w:rPr>
          <w:rFonts w:eastAsia="黑体" w:hint="eastAsia"/>
          <w:sz w:val="24"/>
        </w:rPr>
        <w:t>表</w:t>
      </w:r>
      <w:r>
        <w:rPr>
          <w:rFonts w:eastAsia="黑体" w:hint="eastAsia"/>
          <w:sz w:val="24"/>
        </w:rPr>
        <w:t>(</w:t>
      </w:r>
      <w:r w:rsidR="001D2BF7">
        <w:rPr>
          <w:rFonts w:eastAsia="黑体" w:hint="eastAsia"/>
          <w:sz w:val="24"/>
        </w:rPr>
        <w:t>user</w:t>
      </w:r>
      <w:r w:rsidRPr="00BE075B">
        <w:rPr>
          <w:rFonts w:eastAsia="黑体" w:hint="eastAsia"/>
          <w:sz w:val="24"/>
        </w:rPr>
        <w:t>)</w:t>
      </w:r>
    </w:p>
    <w:p w14:paraId="659DA173" w14:textId="1DE102E8" w:rsidR="0022148F" w:rsidRPr="00A31439" w:rsidRDefault="001D2BF7" w:rsidP="0022148F">
      <w:pPr>
        <w:pStyle w:val="a8"/>
        <w:spacing w:after="0" w:line="360" w:lineRule="auto"/>
        <w:ind w:firstLineChars="200" w:firstLine="480"/>
        <w:rPr>
          <w:sz w:val="24"/>
        </w:rPr>
      </w:pPr>
      <w:r>
        <w:rPr>
          <w:rFonts w:hint="eastAsia"/>
          <w:sz w:val="24"/>
        </w:rPr>
        <w:t>用户信息</w:t>
      </w:r>
      <w:r w:rsidR="0022148F" w:rsidRPr="00A31439">
        <w:rPr>
          <w:rFonts w:hint="eastAsia"/>
          <w:sz w:val="24"/>
        </w:rPr>
        <w:t>表主要用于保存</w:t>
      </w:r>
      <w:r>
        <w:rPr>
          <w:rFonts w:hint="eastAsia"/>
          <w:sz w:val="24"/>
        </w:rPr>
        <w:t>用户信息</w:t>
      </w:r>
      <w:r w:rsidR="0022148F" w:rsidRPr="00A31439">
        <w:rPr>
          <w:rFonts w:hint="eastAsia"/>
          <w:sz w:val="24"/>
        </w:rPr>
        <w:t>，主要字段包括</w:t>
      </w:r>
      <w:r>
        <w:rPr>
          <w:rFonts w:hint="eastAsia"/>
          <w:sz w:val="24"/>
        </w:rPr>
        <w:t>：用户</w:t>
      </w:r>
      <w:r w:rsidRPr="00A31439">
        <w:rPr>
          <w:rFonts w:hint="eastAsia"/>
          <w:sz w:val="24"/>
        </w:rPr>
        <w:t>ID</w:t>
      </w:r>
      <w:r>
        <w:rPr>
          <w:rFonts w:hint="eastAsia"/>
          <w:sz w:val="24"/>
        </w:rPr>
        <w:t>、登录账号、登录密码、用户</w:t>
      </w:r>
      <w:r w:rsidR="0022148F">
        <w:rPr>
          <w:rFonts w:hint="eastAsia"/>
          <w:sz w:val="24"/>
        </w:rPr>
        <w:t>。表结构</w:t>
      </w:r>
      <w:r w:rsidR="0022148F" w:rsidRPr="00A31439">
        <w:rPr>
          <w:rFonts w:hint="eastAsia"/>
          <w:sz w:val="24"/>
        </w:rPr>
        <w:t>如表</w:t>
      </w:r>
      <w:r w:rsidR="0022148F">
        <w:rPr>
          <w:rFonts w:hint="eastAsia"/>
          <w:sz w:val="24"/>
        </w:rPr>
        <w:t>3</w:t>
      </w:r>
      <w:r w:rsidR="0022148F" w:rsidRPr="00A31439">
        <w:rPr>
          <w:rFonts w:hint="eastAsia"/>
          <w:sz w:val="24"/>
        </w:rPr>
        <w:t>.</w:t>
      </w:r>
      <w:r w:rsidR="0022148F">
        <w:rPr>
          <w:rFonts w:hint="eastAsia"/>
          <w:sz w:val="24"/>
        </w:rPr>
        <w:t>2</w:t>
      </w:r>
      <w:r w:rsidR="0022148F" w:rsidRPr="00A31439">
        <w:rPr>
          <w:rFonts w:hint="eastAsia"/>
          <w:sz w:val="24"/>
        </w:rPr>
        <w:t>所示。</w:t>
      </w:r>
    </w:p>
    <w:p w14:paraId="6B479769" w14:textId="047DDBC6" w:rsidR="0022148F" w:rsidRPr="00A31439" w:rsidRDefault="0022148F" w:rsidP="0022148F">
      <w:pPr>
        <w:spacing w:line="360" w:lineRule="auto"/>
        <w:jc w:val="center"/>
        <w:rPr>
          <w:szCs w:val="21"/>
        </w:rPr>
      </w:pPr>
      <w:r w:rsidRPr="00A31439">
        <w:rPr>
          <w:rFonts w:hint="eastAsia"/>
          <w:szCs w:val="21"/>
        </w:rPr>
        <w:t>表</w:t>
      </w:r>
      <w:r>
        <w:rPr>
          <w:rFonts w:hint="eastAsia"/>
          <w:szCs w:val="21"/>
        </w:rPr>
        <w:t>3.2</w:t>
      </w:r>
      <w:r w:rsidR="00E80277" w:rsidRPr="00E80277">
        <w:rPr>
          <w:rFonts w:hint="eastAsia"/>
          <w:szCs w:val="21"/>
        </w:rPr>
        <w:t>用户信息表</w:t>
      </w:r>
      <w:r w:rsidR="00E80277" w:rsidRPr="00E80277">
        <w:rPr>
          <w:rFonts w:hint="eastAsia"/>
          <w:szCs w:val="21"/>
        </w:rPr>
        <w:t>(user)</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0"/>
        <w:gridCol w:w="1380"/>
        <w:gridCol w:w="1533"/>
        <w:gridCol w:w="931"/>
        <w:gridCol w:w="1229"/>
        <w:gridCol w:w="2269"/>
      </w:tblGrid>
      <w:tr w:rsidR="0022148F" w:rsidRPr="00A31439" w14:paraId="23A7A16D" w14:textId="77777777" w:rsidTr="00E80277">
        <w:trPr>
          <w:jc w:val="center"/>
        </w:trPr>
        <w:tc>
          <w:tcPr>
            <w:tcW w:w="781" w:type="pct"/>
          </w:tcPr>
          <w:p w14:paraId="348880CB" w14:textId="77777777" w:rsidR="0022148F" w:rsidRPr="00A31439" w:rsidRDefault="0022148F" w:rsidP="004B220A">
            <w:pPr>
              <w:jc w:val="center"/>
              <w:rPr>
                <w:b/>
                <w:szCs w:val="21"/>
              </w:rPr>
            </w:pPr>
            <w:r w:rsidRPr="00A31439">
              <w:rPr>
                <w:rFonts w:hint="eastAsia"/>
                <w:b/>
                <w:szCs w:val="21"/>
              </w:rPr>
              <w:lastRenderedPageBreak/>
              <w:t>列名</w:t>
            </w:r>
          </w:p>
        </w:tc>
        <w:tc>
          <w:tcPr>
            <w:tcW w:w="793" w:type="pct"/>
          </w:tcPr>
          <w:p w14:paraId="73C1CA14" w14:textId="77777777" w:rsidR="0022148F" w:rsidRPr="00A31439" w:rsidRDefault="0022148F" w:rsidP="004B220A">
            <w:pPr>
              <w:jc w:val="center"/>
              <w:rPr>
                <w:b/>
                <w:szCs w:val="21"/>
              </w:rPr>
            </w:pPr>
            <w:r w:rsidRPr="00A31439">
              <w:rPr>
                <w:rFonts w:hint="eastAsia"/>
                <w:b/>
                <w:szCs w:val="21"/>
              </w:rPr>
              <w:t>数据类型</w:t>
            </w:r>
          </w:p>
        </w:tc>
        <w:tc>
          <w:tcPr>
            <w:tcW w:w="881" w:type="pct"/>
          </w:tcPr>
          <w:p w14:paraId="6C725567" w14:textId="77777777" w:rsidR="0022148F" w:rsidRPr="00A31439" w:rsidRDefault="0022148F" w:rsidP="004B220A">
            <w:pPr>
              <w:jc w:val="center"/>
              <w:rPr>
                <w:b/>
                <w:szCs w:val="21"/>
              </w:rPr>
            </w:pPr>
            <w:r w:rsidRPr="00A31439">
              <w:rPr>
                <w:rFonts w:hint="eastAsia"/>
                <w:b/>
                <w:szCs w:val="21"/>
              </w:rPr>
              <w:t>长度</w:t>
            </w:r>
          </w:p>
        </w:tc>
        <w:tc>
          <w:tcPr>
            <w:tcW w:w="535" w:type="pct"/>
          </w:tcPr>
          <w:p w14:paraId="79433F3C" w14:textId="77777777" w:rsidR="0022148F" w:rsidRPr="00A31439" w:rsidRDefault="0022148F" w:rsidP="004B220A">
            <w:pPr>
              <w:jc w:val="center"/>
              <w:rPr>
                <w:b/>
                <w:szCs w:val="21"/>
              </w:rPr>
            </w:pPr>
            <w:r w:rsidRPr="00A31439">
              <w:rPr>
                <w:rFonts w:hint="eastAsia"/>
                <w:b/>
                <w:szCs w:val="21"/>
              </w:rPr>
              <w:t>允许空</w:t>
            </w:r>
          </w:p>
        </w:tc>
        <w:tc>
          <w:tcPr>
            <w:tcW w:w="706" w:type="pct"/>
          </w:tcPr>
          <w:p w14:paraId="23DDD384" w14:textId="77777777" w:rsidR="0022148F" w:rsidRPr="00A31439" w:rsidRDefault="0022148F" w:rsidP="004B220A">
            <w:pPr>
              <w:jc w:val="center"/>
              <w:rPr>
                <w:b/>
                <w:szCs w:val="21"/>
              </w:rPr>
            </w:pPr>
            <w:r w:rsidRPr="00A31439">
              <w:rPr>
                <w:rFonts w:hint="eastAsia"/>
                <w:b/>
                <w:szCs w:val="21"/>
              </w:rPr>
              <w:t>是否主键</w:t>
            </w:r>
          </w:p>
        </w:tc>
        <w:tc>
          <w:tcPr>
            <w:tcW w:w="1304" w:type="pct"/>
          </w:tcPr>
          <w:p w14:paraId="10082607" w14:textId="77777777" w:rsidR="0022148F" w:rsidRPr="00A31439" w:rsidRDefault="0022148F" w:rsidP="004B220A">
            <w:pPr>
              <w:jc w:val="center"/>
              <w:rPr>
                <w:b/>
                <w:szCs w:val="21"/>
              </w:rPr>
            </w:pPr>
            <w:r w:rsidRPr="00A31439">
              <w:rPr>
                <w:rFonts w:hint="eastAsia"/>
                <w:b/>
                <w:szCs w:val="21"/>
              </w:rPr>
              <w:t>说明</w:t>
            </w:r>
          </w:p>
        </w:tc>
      </w:tr>
      <w:tr w:rsidR="00E80277" w:rsidRPr="00A31439" w14:paraId="3BDE51E6" w14:textId="77777777" w:rsidTr="00E80277">
        <w:trPr>
          <w:jc w:val="center"/>
        </w:trPr>
        <w:tc>
          <w:tcPr>
            <w:tcW w:w="781" w:type="pct"/>
          </w:tcPr>
          <w:p w14:paraId="70E8A5FD" w14:textId="619E2147" w:rsidR="00E80277" w:rsidRPr="00A31439" w:rsidRDefault="00E80277" w:rsidP="00E80277">
            <w:pPr>
              <w:jc w:val="center"/>
              <w:rPr>
                <w:szCs w:val="21"/>
              </w:rPr>
            </w:pPr>
            <w:proofErr w:type="spellStart"/>
            <w:r>
              <w:rPr>
                <w:rFonts w:hint="eastAsia"/>
                <w:szCs w:val="21"/>
              </w:rPr>
              <w:t>user</w:t>
            </w:r>
            <w:r w:rsidRPr="00A31439">
              <w:rPr>
                <w:rFonts w:hint="eastAsia"/>
                <w:szCs w:val="21"/>
              </w:rPr>
              <w:t>Id</w:t>
            </w:r>
            <w:proofErr w:type="spellEnd"/>
          </w:p>
        </w:tc>
        <w:tc>
          <w:tcPr>
            <w:tcW w:w="793" w:type="pct"/>
          </w:tcPr>
          <w:p w14:paraId="2834E17C" w14:textId="30997CD5" w:rsidR="00E80277" w:rsidRPr="00A31439" w:rsidRDefault="00E80277" w:rsidP="00E80277">
            <w:pPr>
              <w:jc w:val="center"/>
              <w:rPr>
                <w:szCs w:val="21"/>
              </w:rPr>
            </w:pPr>
            <w:r w:rsidRPr="00A31439">
              <w:rPr>
                <w:rFonts w:hint="eastAsia"/>
                <w:szCs w:val="21"/>
              </w:rPr>
              <w:t>int</w:t>
            </w:r>
          </w:p>
        </w:tc>
        <w:tc>
          <w:tcPr>
            <w:tcW w:w="881" w:type="pct"/>
          </w:tcPr>
          <w:p w14:paraId="0FBB0E38" w14:textId="0B56B38D" w:rsidR="00E80277" w:rsidRPr="00A31439" w:rsidRDefault="00E80277" w:rsidP="00E80277">
            <w:pPr>
              <w:jc w:val="center"/>
              <w:rPr>
                <w:szCs w:val="21"/>
              </w:rPr>
            </w:pPr>
            <w:r w:rsidRPr="00A31439">
              <w:rPr>
                <w:rFonts w:hint="eastAsia"/>
                <w:szCs w:val="21"/>
              </w:rPr>
              <w:t>10</w:t>
            </w:r>
          </w:p>
        </w:tc>
        <w:tc>
          <w:tcPr>
            <w:tcW w:w="535" w:type="pct"/>
          </w:tcPr>
          <w:p w14:paraId="161D285A" w14:textId="1832D63B" w:rsidR="00E80277" w:rsidRPr="00A31439" w:rsidRDefault="00E80277" w:rsidP="00E80277">
            <w:pPr>
              <w:jc w:val="center"/>
              <w:rPr>
                <w:szCs w:val="21"/>
              </w:rPr>
            </w:pPr>
            <w:r w:rsidRPr="00A31439">
              <w:rPr>
                <w:rFonts w:hint="eastAsia"/>
                <w:szCs w:val="21"/>
              </w:rPr>
              <w:t>否</w:t>
            </w:r>
          </w:p>
        </w:tc>
        <w:tc>
          <w:tcPr>
            <w:tcW w:w="706" w:type="pct"/>
          </w:tcPr>
          <w:p w14:paraId="77A1CC66" w14:textId="71515D23" w:rsidR="00E80277" w:rsidRPr="00A31439" w:rsidRDefault="00E80277" w:rsidP="00E80277">
            <w:pPr>
              <w:jc w:val="center"/>
              <w:rPr>
                <w:szCs w:val="21"/>
              </w:rPr>
            </w:pPr>
            <w:r w:rsidRPr="00A31439">
              <w:rPr>
                <w:rFonts w:hint="eastAsia"/>
                <w:szCs w:val="21"/>
              </w:rPr>
              <w:t>是</w:t>
            </w:r>
          </w:p>
        </w:tc>
        <w:tc>
          <w:tcPr>
            <w:tcW w:w="1304" w:type="pct"/>
          </w:tcPr>
          <w:p w14:paraId="152B5EBE" w14:textId="1546ED3E" w:rsidR="00E80277" w:rsidRPr="00A31439" w:rsidRDefault="003A19F4" w:rsidP="00E80277">
            <w:pPr>
              <w:jc w:val="center"/>
              <w:rPr>
                <w:szCs w:val="21"/>
              </w:rPr>
            </w:pPr>
            <w:r>
              <w:rPr>
                <w:rFonts w:hint="eastAsia"/>
                <w:szCs w:val="21"/>
              </w:rPr>
              <w:t>用户</w:t>
            </w:r>
            <w:r w:rsidR="00E80277" w:rsidRPr="00A31439">
              <w:rPr>
                <w:rFonts w:hint="eastAsia"/>
                <w:szCs w:val="21"/>
              </w:rPr>
              <w:t>ID</w:t>
            </w:r>
          </w:p>
        </w:tc>
      </w:tr>
      <w:tr w:rsidR="00E80277" w:rsidRPr="00A31439" w14:paraId="46250A85" w14:textId="77777777" w:rsidTr="00E80277">
        <w:trPr>
          <w:jc w:val="center"/>
        </w:trPr>
        <w:tc>
          <w:tcPr>
            <w:tcW w:w="781" w:type="pct"/>
          </w:tcPr>
          <w:p w14:paraId="5AF8CB35" w14:textId="6DD1A0EA" w:rsidR="00E80277" w:rsidRPr="00A31439" w:rsidRDefault="00E80277" w:rsidP="00E80277">
            <w:pPr>
              <w:jc w:val="center"/>
              <w:rPr>
                <w:szCs w:val="21"/>
              </w:rPr>
            </w:pPr>
            <w:proofErr w:type="spellStart"/>
            <w:r>
              <w:rPr>
                <w:rFonts w:hint="eastAsia"/>
                <w:szCs w:val="21"/>
              </w:rPr>
              <w:t>user</w:t>
            </w:r>
            <w:r w:rsidRPr="00A31439">
              <w:rPr>
                <w:rFonts w:hint="eastAsia"/>
                <w:szCs w:val="21"/>
              </w:rPr>
              <w:t>N</w:t>
            </w:r>
            <w:r w:rsidRPr="00A31439">
              <w:rPr>
                <w:szCs w:val="21"/>
              </w:rPr>
              <w:t>ame</w:t>
            </w:r>
            <w:proofErr w:type="spellEnd"/>
          </w:p>
        </w:tc>
        <w:tc>
          <w:tcPr>
            <w:tcW w:w="793" w:type="pct"/>
          </w:tcPr>
          <w:p w14:paraId="15988440" w14:textId="0C4146E7" w:rsidR="00E80277" w:rsidRPr="00A31439" w:rsidRDefault="00E80277" w:rsidP="00E80277">
            <w:pPr>
              <w:jc w:val="center"/>
              <w:rPr>
                <w:szCs w:val="21"/>
              </w:rPr>
            </w:pPr>
            <w:r w:rsidRPr="00A31439">
              <w:rPr>
                <w:rFonts w:hint="eastAsia"/>
                <w:szCs w:val="21"/>
              </w:rPr>
              <w:t>varchar</w:t>
            </w:r>
          </w:p>
        </w:tc>
        <w:tc>
          <w:tcPr>
            <w:tcW w:w="881" w:type="pct"/>
          </w:tcPr>
          <w:p w14:paraId="1716567B" w14:textId="3F49B98D" w:rsidR="00E80277" w:rsidRPr="00A31439" w:rsidRDefault="00E80277" w:rsidP="00E80277">
            <w:pPr>
              <w:jc w:val="center"/>
              <w:rPr>
                <w:szCs w:val="21"/>
              </w:rPr>
            </w:pPr>
            <w:r>
              <w:rPr>
                <w:rFonts w:hint="eastAsia"/>
                <w:szCs w:val="21"/>
              </w:rPr>
              <w:t>12</w:t>
            </w:r>
          </w:p>
        </w:tc>
        <w:tc>
          <w:tcPr>
            <w:tcW w:w="535" w:type="pct"/>
          </w:tcPr>
          <w:p w14:paraId="4F006E3F" w14:textId="0A602174" w:rsidR="00E80277" w:rsidRPr="00A31439" w:rsidRDefault="00E80277" w:rsidP="00E80277">
            <w:pPr>
              <w:jc w:val="center"/>
              <w:rPr>
                <w:szCs w:val="21"/>
              </w:rPr>
            </w:pPr>
            <w:r w:rsidRPr="00A31439">
              <w:rPr>
                <w:rFonts w:hint="eastAsia"/>
                <w:szCs w:val="21"/>
              </w:rPr>
              <w:t>否</w:t>
            </w:r>
          </w:p>
        </w:tc>
        <w:tc>
          <w:tcPr>
            <w:tcW w:w="706" w:type="pct"/>
          </w:tcPr>
          <w:p w14:paraId="5E923E40" w14:textId="24F020B4" w:rsidR="00E80277" w:rsidRPr="00A31439" w:rsidRDefault="00E80277" w:rsidP="00E80277">
            <w:pPr>
              <w:jc w:val="center"/>
              <w:rPr>
                <w:szCs w:val="21"/>
              </w:rPr>
            </w:pPr>
            <w:r w:rsidRPr="00A31439">
              <w:rPr>
                <w:rFonts w:hint="eastAsia"/>
                <w:szCs w:val="21"/>
              </w:rPr>
              <w:t>否</w:t>
            </w:r>
          </w:p>
        </w:tc>
        <w:tc>
          <w:tcPr>
            <w:tcW w:w="1304" w:type="pct"/>
          </w:tcPr>
          <w:p w14:paraId="2B6B1583" w14:textId="2B2370C2" w:rsidR="00E80277" w:rsidRPr="00A31439" w:rsidRDefault="00E80277" w:rsidP="00E80277">
            <w:pPr>
              <w:jc w:val="center"/>
              <w:rPr>
                <w:szCs w:val="21"/>
              </w:rPr>
            </w:pPr>
            <w:r w:rsidRPr="00A31439">
              <w:rPr>
                <w:rFonts w:hint="eastAsia"/>
                <w:szCs w:val="21"/>
              </w:rPr>
              <w:t>登</w:t>
            </w:r>
            <w:r>
              <w:rPr>
                <w:rFonts w:hint="eastAsia"/>
                <w:szCs w:val="21"/>
              </w:rPr>
              <w:t>录</w:t>
            </w:r>
            <w:r w:rsidRPr="00A31439">
              <w:rPr>
                <w:rFonts w:hint="eastAsia"/>
                <w:szCs w:val="21"/>
              </w:rPr>
              <w:t>账号</w:t>
            </w:r>
          </w:p>
        </w:tc>
      </w:tr>
      <w:tr w:rsidR="00E80277" w:rsidRPr="00A31439" w14:paraId="501F03CF" w14:textId="77777777" w:rsidTr="00E80277">
        <w:trPr>
          <w:trHeight w:val="64"/>
          <w:jc w:val="center"/>
        </w:trPr>
        <w:tc>
          <w:tcPr>
            <w:tcW w:w="781" w:type="pct"/>
          </w:tcPr>
          <w:p w14:paraId="1611788B" w14:textId="27C36734" w:rsidR="00E80277" w:rsidRPr="00A31439" w:rsidRDefault="00E80277" w:rsidP="00E80277">
            <w:pPr>
              <w:jc w:val="center"/>
              <w:rPr>
                <w:szCs w:val="21"/>
              </w:rPr>
            </w:pPr>
            <w:proofErr w:type="spellStart"/>
            <w:r>
              <w:rPr>
                <w:rFonts w:hint="eastAsia"/>
                <w:szCs w:val="21"/>
              </w:rPr>
              <w:t>user</w:t>
            </w:r>
            <w:r w:rsidRPr="00A31439">
              <w:rPr>
                <w:rFonts w:hint="eastAsia"/>
                <w:szCs w:val="21"/>
              </w:rPr>
              <w:t>Pw</w:t>
            </w:r>
            <w:proofErr w:type="spellEnd"/>
          </w:p>
        </w:tc>
        <w:tc>
          <w:tcPr>
            <w:tcW w:w="793" w:type="pct"/>
          </w:tcPr>
          <w:p w14:paraId="374A3960" w14:textId="49ADEECE" w:rsidR="00E80277" w:rsidRPr="00A31439" w:rsidRDefault="00E80277" w:rsidP="00E80277">
            <w:pPr>
              <w:jc w:val="center"/>
              <w:rPr>
                <w:szCs w:val="21"/>
              </w:rPr>
            </w:pPr>
            <w:r w:rsidRPr="00A31439">
              <w:rPr>
                <w:rFonts w:hint="eastAsia"/>
                <w:szCs w:val="21"/>
              </w:rPr>
              <w:t>varchar</w:t>
            </w:r>
          </w:p>
        </w:tc>
        <w:tc>
          <w:tcPr>
            <w:tcW w:w="881" w:type="pct"/>
          </w:tcPr>
          <w:p w14:paraId="3587D94A" w14:textId="30AF3D10" w:rsidR="00E80277" w:rsidRPr="00A31439" w:rsidRDefault="00E80277" w:rsidP="00E80277">
            <w:pPr>
              <w:jc w:val="center"/>
              <w:rPr>
                <w:szCs w:val="21"/>
              </w:rPr>
            </w:pPr>
            <w:r>
              <w:rPr>
                <w:rFonts w:hint="eastAsia"/>
                <w:szCs w:val="21"/>
              </w:rPr>
              <w:t>15</w:t>
            </w:r>
          </w:p>
        </w:tc>
        <w:tc>
          <w:tcPr>
            <w:tcW w:w="535" w:type="pct"/>
          </w:tcPr>
          <w:p w14:paraId="37A7B550" w14:textId="4DC65BB0" w:rsidR="00E80277" w:rsidRPr="00A31439" w:rsidRDefault="00E80277" w:rsidP="00E80277">
            <w:pPr>
              <w:jc w:val="center"/>
              <w:rPr>
                <w:szCs w:val="21"/>
              </w:rPr>
            </w:pPr>
            <w:r w:rsidRPr="00A31439">
              <w:rPr>
                <w:rFonts w:hint="eastAsia"/>
                <w:szCs w:val="21"/>
              </w:rPr>
              <w:t>否</w:t>
            </w:r>
          </w:p>
        </w:tc>
        <w:tc>
          <w:tcPr>
            <w:tcW w:w="706" w:type="pct"/>
          </w:tcPr>
          <w:p w14:paraId="37E39834" w14:textId="4DB856B6" w:rsidR="00E80277" w:rsidRPr="00A31439" w:rsidRDefault="00E80277" w:rsidP="00E80277">
            <w:pPr>
              <w:jc w:val="center"/>
              <w:rPr>
                <w:szCs w:val="21"/>
              </w:rPr>
            </w:pPr>
            <w:r w:rsidRPr="00A31439">
              <w:rPr>
                <w:rFonts w:hint="eastAsia"/>
                <w:szCs w:val="21"/>
              </w:rPr>
              <w:t>否</w:t>
            </w:r>
          </w:p>
        </w:tc>
        <w:tc>
          <w:tcPr>
            <w:tcW w:w="1304" w:type="pct"/>
          </w:tcPr>
          <w:p w14:paraId="3152CA13" w14:textId="33E373E9" w:rsidR="00E80277" w:rsidRPr="00A31439" w:rsidRDefault="00E80277" w:rsidP="00E80277">
            <w:pPr>
              <w:jc w:val="center"/>
              <w:rPr>
                <w:szCs w:val="21"/>
              </w:rPr>
            </w:pPr>
            <w:r w:rsidRPr="00A31439">
              <w:rPr>
                <w:rFonts w:hint="eastAsia"/>
                <w:szCs w:val="21"/>
              </w:rPr>
              <w:t>登</w:t>
            </w:r>
            <w:r>
              <w:rPr>
                <w:rFonts w:hint="eastAsia"/>
                <w:szCs w:val="21"/>
              </w:rPr>
              <w:t>录</w:t>
            </w:r>
            <w:r w:rsidRPr="00A31439">
              <w:rPr>
                <w:rFonts w:hint="eastAsia"/>
                <w:szCs w:val="21"/>
              </w:rPr>
              <w:t>密码</w:t>
            </w:r>
          </w:p>
        </w:tc>
      </w:tr>
    </w:tbl>
    <w:p w14:paraId="010B5F04" w14:textId="198CB53F" w:rsidR="00626138" w:rsidRPr="00BE075B" w:rsidRDefault="00626138" w:rsidP="00626138">
      <w:pPr>
        <w:spacing w:line="360" w:lineRule="auto"/>
        <w:ind w:firstLineChars="200" w:firstLine="480"/>
        <w:rPr>
          <w:rFonts w:eastAsia="黑体"/>
          <w:sz w:val="24"/>
        </w:rPr>
      </w:pPr>
      <w:r w:rsidRPr="00BE075B">
        <w:rPr>
          <w:rFonts w:eastAsia="黑体" w:hint="eastAsia"/>
          <w:sz w:val="24"/>
        </w:rPr>
        <w:t>（</w:t>
      </w:r>
      <w:r>
        <w:rPr>
          <w:rFonts w:eastAsia="黑体" w:hint="eastAsia"/>
          <w:sz w:val="24"/>
        </w:rPr>
        <w:t>3</w:t>
      </w:r>
      <w:r w:rsidRPr="00BE075B">
        <w:rPr>
          <w:rFonts w:eastAsia="黑体" w:hint="eastAsia"/>
          <w:sz w:val="24"/>
        </w:rPr>
        <w:t>）</w:t>
      </w:r>
      <w:r>
        <w:rPr>
          <w:rFonts w:eastAsia="黑体" w:hint="eastAsia"/>
          <w:sz w:val="24"/>
        </w:rPr>
        <w:t>用户发表文章信息表</w:t>
      </w:r>
      <w:r w:rsidRPr="00BE075B">
        <w:rPr>
          <w:rFonts w:eastAsia="黑体" w:hint="eastAsia"/>
          <w:sz w:val="24"/>
        </w:rPr>
        <w:t>(</w:t>
      </w:r>
      <w:proofErr w:type="spellStart"/>
      <w:r>
        <w:rPr>
          <w:rFonts w:eastAsia="黑体" w:hint="eastAsia"/>
          <w:sz w:val="24"/>
        </w:rPr>
        <w:t>user_publish_article</w:t>
      </w:r>
      <w:proofErr w:type="spellEnd"/>
      <w:r w:rsidRPr="00BE075B">
        <w:rPr>
          <w:rFonts w:eastAsia="黑体" w:hint="eastAsia"/>
          <w:sz w:val="24"/>
        </w:rPr>
        <w:t>)</w:t>
      </w:r>
    </w:p>
    <w:p w14:paraId="2C48D879" w14:textId="2628B710" w:rsidR="00626138" w:rsidRPr="00A31439" w:rsidRDefault="00626138" w:rsidP="00626138">
      <w:pPr>
        <w:pStyle w:val="a8"/>
        <w:spacing w:after="0" w:line="360" w:lineRule="auto"/>
        <w:ind w:firstLineChars="200" w:firstLine="480"/>
        <w:rPr>
          <w:sz w:val="24"/>
        </w:rPr>
      </w:pPr>
      <w:r w:rsidRPr="00A31439">
        <w:rPr>
          <w:rFonts w:hint="eastAsia"/>
          <w:sz w:val="24"/>
        </w:rPr>
        <w:t>管理员信息表主要用于保存系统管理员的信息，主要字段包括：</w:t>
      </w:r>
      <w:r w:rsidR="003A19F4">
        <w:rPr>
          <w:rFonts w:hint="eastAsia"/>
          <w:sz w:val="24"/>
        </w:rPr>
        <w:t>用户</w:t>
      </w:r>
      <w:r w:rsidRPr="00A31439">
        <w:rPr>
          <w:rFonts w:hint="eastAsia"/>
          <w:sz w:val="24"/>
        </w:rPr>
        <w:t>ID</w:t>
      </w:r>
      <w:r>
        <w:rPr>
          <w:rFonts w:hint="eastAsia"/>
          <w:sz w:val="24"/>
        </w:rPr>
        <w:t>、</w:t>
      </w:r>
      <w:r w:rsidR="003A19F4">
        <w:rPr>
          <w:rFonts w:hint="eastAsia"/>
          <w:sz w:val="24"/>
        </w:rPr>
        <w:t>用户名</w:t>
      </w:r>
      <w:r>
        <w:rPr>
          <w:rFonts w:hint="eastAsia"/>
          <w:sz w:val="24"/>
        </w:rPr>
        <w:t>、</w:t>
      </w:r>
      <w:r w:rsidR="003A19F4">
        <w:rPr>
          <w:rFonts w:hint="eastAsia"/>
          <w:sz w:val="24"/>
        </w:rPr>
        <w:t>文章名、文章内容、文章插图、</w:t>
      </w:r>
      <w:proofErr w:type="gramStart"/>
      <w:r w:rsidR="003A19F4">
        <w:rPr>
          <w:rFonts w:hint="eastAsia"/>
          <w:sz w:val="24"/>
        </w:rPr>
        <w:t>点赞数</w:t>
      </w:r>
      <w:proofErr w:type="gramEnd"/>
      <w:r>
        <w:rPr>
          <w:rFonts w:hint="eastAsia"/>
          <w:sz w:val="24"/>
        </w:rPr>
        <w:t>。表结构</w:t>
      </w:r>
      <w:r w:rsidRPr="00A31439">
        <w:rPr>
          <w:rFonts w:hint="eastAsia"/>
          <w:sz w:val="24"/>
        </w:rPr>
        <w:t>如表</w:t>
      </w:r>
      <w:r>
        <w:rPr>
          <w:rFonts w:hint="eastAsia"/>
          <w:sz w:val="24"/>
        </w:rPr>
        <w:t>3</w:t>
      </w:r>
      <w:r w:rsidRPr="00A31439">
        <w:rPr>
          <w:rFonts w:hint="eastAsia"/>
          <w:sz w:val="24"/>
        </w:rPr>
        <w:t>.</w:t>
      </w:r>
      <w:r w:rsidR="003A19F4">
        <w:rPr>
          <w:rFonts w:hint="eastAsia"/>
          <w:sz w:val="24"/>
        </w:rPr>
        <w:t>3</w:t>
      </w:r>
      <w:r w:rsidRPr="00A31439">
        <w:rPr>
          <w:rFonts w:hint="eastAsia"/>
          <w:sz w:val="24"/>
        </w:rPr>
        <w:t>所示。</w:t>
      </w:r>
    </w:p>
    <w:p w14:paraId="01A56065" w14:textId="646FC4FD" w:rsidR="00626138" w:rsidRPr="00A31439" w:rsidRDefault="00626138" w:rsidP="00626138">
      <w:pPr>
        <w:spacing w:line="360" w:lineRule="auto"/>
        <w:jc w:val="center"/>
        <w:rPr>
          <w:szCs w:val="21"/>
        </w:rPr>
      </w:pPr>
      <w:r w:rsidRPr="00A31439">
        <w:rPr>
          <w:rFonts w:hint="eastAsia"/>
          <w:szCs w:val="21"/>
        </w:rPr>
        <w:t>表</w:t>
      </w:r>
      <w:r>
        <w:rPr>
          <w:rFonts w:hint="eastAsia"/>
          <w:szCs w:val="21"/>
        </w:rPr>
        <w:t>3</w:t>
      </w:r>
      <w:r w:rsidRPr="00A31439">
        <w:rPr>
          <w:rFonts w:hint="eastAsia"/>
          <w:szCs w:val="21"/>
        </w:rPr>
        <w:t>.</w:t>
      </w:r>
      <w:r w:rsidR="003A19F4">
        <w:rPr>
          <w:rFonts w:hint="eastAsia"/>
          <w:szCs w:val="21"/>
        </w:rPr>
        <w:t>3</w:t>
      </w:r>
      <w:r w:rsidRPr="00A31439">
        <w:rPr>
          <w:rFonts w:hint="eastAsia"/>
          <w:szCs w:val="21"/>
        </w:rPr>
        <w:t xml:space="preserve"> </w:t>
      </w:r>
      <w:r>
        <w:rPr>
          <w:rFonts w:hint="eastAsia"/>
          <w:szCs w:val="21"/>
        </w:rPr>
        <w:t>用户发表文章</w:t>
      </w:r>
      <w:r w:rsidRPr="00A31439">
        <w:rPr>
          <w:rFonts w:hint="eastAsia"/>
          <w:szCs w:val="21"/>
        </w:rPr>
        <w:t>信息表（</w:t>
      </w:r>
      <w:proofErr w:type="spellStart"/>
      <w:r>
        <w:rPr>
          <w:rFonts w:hint="eastAsia"/>
          <w:szCs w:val="21"/>
        </w:rPr>
        <w:t>u</w:t>
      </w:r>
      <w:r>
        <w:rPr>
          <w:szCs w:val="21"/>
        </w:rPr>
        <w:t>ser_publish_article</w:t>
      </w:r>
      <w:proofErr w:type="spellEnd"/>
      <w:r w:rsidRPr="00A31439">
        <w:rPr>
          <w:rFonts w:hint="eastAsia"/>
          <w:szCs w:val="21"/>
        </w:rPr>
        <w:t>）</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1396"/>
        <w:gridCol w:w="1460"/>
        <w:gridCol w:w="945"/>
        <w:gridCol w:w="1243"/>
        <w:gridCol w:w="2283"/>
      </w:tblGrid>
      <w:tr w:rsidR="00626138" w:rsidRPr="00A31439" w14:paraId="610B72CC" w14:textId="77777777" w:rsidTr="00626138">
        <w:trPr>
          <w:jc w:val="center"/>
        </w:trPr>
        <w:tc>
          <w:tcPr>
            <w:tcW w:w="790" w:type="pct"/>
          </w:tcPr>
          <w:p w14:paraId="406FB7C7" w14:textId="77777777" w:rsidR="00626138" w:rsidRPr="00A31439" w:rsidRDefault="00626138" w:rsidP="001C7660">
            <w:pPr>
              <w:jc w:val="center"/>
              <w:rPr>
                <w:b/>
                <w:szCs w:val="21"/>
              </w:rPr>
            </w:pPr>
            <w:r w:rsidRPr="00A31439">
              <w:rPr>
                <w:rFonts w:hint="eastAsia"/>
                <w:b/>
                <w:szCs w:val="21"/>
              </w:rPr>
              <w:t>列名</w:t>
            </w:r>
          </w:p>
        </w:tc>
        <w:tc>
          <w:tcPr>
            <w:tcW w:w="802" w:type="pct"/>
          </w:tcPr>
          <w:p w14:paraId="18EA2E84" w14:textId="77777777" w:rsidR="00626138" w:rsidRPr="00A31439" w:rsidRDefault="00626138" w:rsidP="001C7660">
            <w:pPr>
              <w:jc w:val="center"/>
              <w:rPr>
                <w:b/>
                <w:szCs w:val="21"/>
              </w:rPr>
            </w:pPr>
            <w:r w:rsidRPr="00A31439">
              <w:rPr>
                <w:rFonts w:hint="eastAsia"/>
                <w:b/>
                <w:szCs w:val="21"/>
              </w:rPr>
              <w:t>数据类型</w:t>
            </w:r>
          </w:p>
        </w:tc>
        <w:tc>
          <w:tcPr>
            <w:tcW w:w="839" w:type="pct"/>
          </w:tcPr>
          <w:p w14:paraId="6B0743C9" w14:textId="77777777" w:rsidR="00626138" w:rsidRPr="00A31439" w:rsidRDefault="00626138" w:rsidP="001C7660">
            <w:pPr>
              <w:jc w:val="center"/>
              <w:rPr>
                <w:b/>
                <w:szCs w:val="21"/>
              </w:rPr>
            </w:pPr>
            <w:r w:rsidRPr="00A31439">
              <w:rPr>
                <w:rFonts w:hint="eastAsia"/>
                <w:b/>
                <w:szCs w:val="21"/>
              </w:rPr>
              <w:t>长度</w:t>
            </w:r>
          </w:p>
        </w:tc>
        <w:tc>
          <w:tcPr>
            <w:tcW w:w="543" w:type="pct"/>
          </w:tcPr>
          <w:p w14:paraId="10C05AF3" w14:textId="77777777" w:rsidR="00626138" w:rsidRPr="00A31439" w:rsidRDefault="00626138" w:rsidP="001C7660">
            <w:pPr>
              <w:jc w:val="center"/>
              <w:rPr>
                <w:b/>
                <w:szCs w:val="21"/>
              </w:rPr>
            </w:pPr>
            <w:r w:rsidRPr="00A31439">
              <w:rPr>
                <w:rFonts w:hint="eastAsia"/>
                <w:b/>
                <w:szCs w:val="21"/>
              </w:rPr>
              <w:t>允许空</w:t>
            </w:r>
          </w:p>
        </w:tc>
        <w:tc>
          <w:tcPr>
            <w:tcW w:w="714" w:type="pct"/>
          </w:tcPr>
          <w:p w14:paraId="3E6DE987" w14:textId="77777777" w:rsidR="00626138" w:rsidRPr="00A31439" w:rsidRDefault="00626138" w:rsidP="001C7660">
            <w:pPr>
              <w:jc w:val="center"/>
              <w:rPr>
                <w:b/>
                <w:szCs w:val="21"/>
              </w:rPr>
            </w:pPr>
            <w:r w:rsidRPr="00A31439">
              <w:rPr>
                <w:rFonts w:hint="eastAsia"/>
                <w:b/>
                <w:szCs w:val="21"/>
              </w:rPr>
              <w:t>是否主键</w:t>
            </w:r>
          </w:p>
        </w:tc>
        <w:tc>
          <w:tcPr>
            <w:tcW w:w="1313" w:type="pct"/>
          </w:tcPr>
          <w:p w14:paraId="19A4C44D" w14:textId="77777777" w:rsidR="00626138" w:rsidRPr="00A31439" w:rsidRDefault="00626138" w:rsidP="001C7660">
            <w:pPr>
              <w:jc w:val="center"/>
              <w:rPr>
                <w:b/>
                <w:szCs w:val="21"/>
              </w:rPr>
            </w:pPr>
            <w:r w:rsidRPr="00A31439">
              <w:rPr>
                <w:rFonts w:hint="eastAsia"/>
                <w:b/>
                <w:szCs w:val="21"/>
              </w:rPr>
              <w:t>说明</w:t>
            </w:r>
          </w:p>
        </w:tc>
      </w:tr>
      <w:tr w:rsidR="00626138" w:rsidRPr="00A31439" w14:paraId="437D2175" w14:textId="77777777" w:rsidTr="00626138">
        <w:trPr>
          <w:jc w:val="center"/>
        </w:trPr>
        <w:tc>
          <w:tcPr>
            <w:tcW w:w="790" w:type="pct"/>
          </w:tcPr>
          <w:p w14:paraId="0F3FD820" w14:textId="227923FE" w:rsidR="00626138" w:rsidRPr="00A31439" w:rsidRDefault="00626138" w:rsidP="001C7660">
            <w:pPr>
              <w:jc w:val="center"/>
              <w:rPr>
                <w:szCs w:val="21"/>
              </w:rPr>
            </w:pPr>
            <w:proofErr w:type="spellStart"/>
            <w:r>
              <w:rPr>
                <w:rFonts w:hint="eastAsia"/>
                <w:szCs w:val="21"/>
              </w:rPr>
              <w:t>user</w:t>
            </w:r>
            <w:r w:rsidRPr="00A31439">
              <w:rPr>
                <w:rFonts w:hint="eastAsia"/>
                <w:szCs w:val="21"/>
              </w:rPr>
              <w:t>Id</w:t>
            </w:r>
            <w:proofErr w:type="spellEnd"/>
          </w:p>
        </w:tc>
        <w:tc>
          <w:tcPr>
            <w:tcW w:w="802" w:type="pct"/>
          </w:tcPr>
          <w:p w14:paraId="1F52F933" w14:textId="77777777" w:rsidR="00626138" w:rsidRPr="00A31439" w:rsidRDefault="00626138" w:rsidP="001C7660">
            <w:pPr>
              <w:jc w:val="center"/>
              <w:rPr>
                <w:szCs w:val="21"/>
              </w:rPr>
            </w:pPr>
            <w:r w:rsidRPr="00A31439">
              <w:rPr>
                <w:rFonts w:hint="eastAsia"/>
                <w:szCs w:val="21"/>
              </w:rPr>
              <w:t>int</w:t>
            </w:r>
          </w:p>
        </w:tc>
        <w:tc>
          <w:tcPr>
            <w:tcW w:w="839" w:type="pct"/>
          </w:tcPr>
          <w:p w14:paraId="4D2EEE7F" w14:textId="77777777" w:rsidR="00626138" w:rsidRPr="00A31439" w:rsidRDefault="00626138" w:rsidP="001C7660">
            <w:pPr>
              <w:jc w:val="center"/>
              <w:rPr>
                <w:szCs w:val="21"/>
              </w:rPr>
            </w:pPr>
            <w:r w:rsidRPr="00A31439">
              <w:rPr>
                <w:rFonts w:hint="eastAsia"/>
                <w:szCs w:val="21"/>
              </w:rPr>
              <w:t>10</w:t>
            </w:r>
          </w:p>
        </w:tc>
        <w:tc>
          <w:tcPr>
            <w:tcW w:w="543" w:type="pct"/>
          </w:tcPr>
          <w:p w14:paraId="1C80573B" w14:textId="77777777" w:rsidR="00626138" w:rsidRPr="00A31439" w:rsidRDefault="00626138" w:rsidP="001C7660">
            <w:pPr>
              <w:jc w:val="center"/>
              <w:rPr>
                <w:szCs w:val="21"/>
              </w:rPr>
            </w:pPr>
            <w:r w:rsidRPr="00A31439">
              <w:rPr>
                <w:rFonts w:hint="eastAsia"/>
                <w:szCs w:val="21"/>
              </w:rPr>
              <w:t>否</w:t>
            </w:r>
          </w:p>
        </w:tc>
        <w:tc>
          <w:tcPr>
            <w:tcW w:w="714" w:type="pct"/>
          </w:tcPr>
          <w:p w14:paraId="029F24CA" w14:textId="77777777" w:rsidR="00626138" w:rsidRPr="00A31439" w:rsidRDefault="00626138" w:rsidP="001C7660">
            <w:pPr>
              <w:jc w:val="center"/>
              <w:rPr>
                <w:szCs w:val="21"/>
              </w:rPr>
            </w:pPr>
            <w:r w:rsidRPr="00A31439">
              <w:rPr>
                <w:rFonts w:hint="eastAsia"/>
                <w:szCs w:val="21"/>
              </w:rPr>
              <w:t>是</w:t>
            </w:r>
          </w:p>
        </w:tc>
        <w:tc>
          <w:tcPr>
            <w:tcW w:w="1313" w:type="pct"/>
          </w:tcPr>
          <w:p w14:paraId="2E530F42" w14:textId="1CCAE77E" w:rsidR="00626138" w:rsidRPr="00A31439" w:rsidRDefault="00626138" w:rsidP="001C7660">
            <w:pPr>
              <w:jc w:val="center"/>
              <w:rPr>
                <w:szCs w:val="21"/>
              </w:rPr>
            </w:pPr>
            <w:r>
              <w:rPr>
                <w:rFonts w:hint="eastAsia"/>
                <w:szCs w:val="21"/>
              </w:rPr>
              <w:t>用户</w:t>
            </w:r>
            <w:r w:rsidRPr="00A31439">
              <w:rPr>
                <w:rFonts w:hint="eastAsia"/>
                <w:szCs w:val="21"/>
              </w:rPr>
              <w:t>ID</w:t>
            </w:r>
          </w:p>
        </w:tc>
      </w:tr>
      <w:tr w:rsidR="00626138" w:rsidRPr="00A31439" w14:paraId="6BB34423" w14:textId="77777777" w:rsidTr="00626138">
        <w:trPr>
          <w:jc w:val="center"/>
        </w:trPr>
        <w:tc>
          <w:tcPr>
            <w:tcW w:w="790" w:type="pct"/>
          </w:tcPr>
          <w:p w14:paraId="3279651D" w14:textId="25891117" w:rsidR="00626138" w:rsidRPr="00A31439" w:rsidRDefault="00626138" w:rsidP="001C7660">
            <w:pPr>
              <w:jc w:val="center"/>
              <w:rPr>
                <w:szCs w:val="21"/>
              </w:rPr>
            </w:pPr>
            <w:proofErr w:type="spellStart"/>
            <w:r>
              <w:rPr>
                <w:rFonts w:hint="eastAsia"/>
                <w:szCs w:val="21"/>
              </w:rPr>
              <w:t>user</w:t>
            </w:r>
            <w:r w:rsidRPr="00A31439">
              <w:rPr>
                <w:rFonts w:hint="eastAsia"/>
                <w:szCs w:val="21"/>
              </w:rPr>
              <w:t>N</w:t>
            </w:r>
            <w:r w:rsidRPr="00A31439">
              <w:rPr>
                <w:szCs w:val="21"/>
              </w:rPr>
              <w:t>ame</w:t>
            </w:r>
            <w:proofErr w:type="spellEnd"/>
          </w:p>
        </w:tc>
        <w:tc>
          <w:tcPr>
            <w:tcW w:w="802" w:type="pct"/>
          </w:tcPr>
          <w:p w14:paraId="7628DAAE" w14:textId="77777777" w:rsidR="00626138" w:rsidRPr="00A31439" w:rsidRDefault="00626138" w:rsidP="001C7660">
            <w:pPr>
              <w:jc w:val="center"/>
              <w:rPr>
                <w:szCs w:val="21"/>
              </w:rPr>
            </w:pPr>
            <w:r w:rsidRPr="00A31439">
              <w:rPr>
                <w:rFonts w:hint="eastAsia"/>
                <w:szCs w:val="21"/>
              </w:rPr>
              <w:t>varchar</w:t>
            </w:r>
          </w:p>
        </w:tc>
        <w:tc>
          <w:tcPr>
            <w:tcW w:w="839" w:type="pct"/>
          </w:tcPr>
          <w:p w14:paraId="185A3A8D" w14:textId="77777777" w:rsidR="00626138" w:rsidRPr="00A31439" w:rsidRDefault="00626138" w:rsidP="001C7660">
            <w:pPr>
              <w:jc w:val="center"/>
              <w:rPr>
                <w:szCs w:val="21"/>
              </w:rPr>
            </w:pPr>
            <w:r>
              <w:rPr>
                <w:rFonts w:hint="eastAsia"/>
                <w:szCs w:val="21"/>
              </w:rPr>
              <w:t>12</w:t>
            </w:r>
          </w:p>
        </w:tc>
        <w:tc>
          <w:tcPr>
            <w:tcW w:w="543" w:type="pct"/>
          </w:tcPr>
          <w:p w14:paraId="5884F815" w14:textId="77777777" w:rsidR="00626138" w:rsidRPr="00A31439" w:rsidRDefault="00626138" w:rsidP="001C7660">
            <w:pPr>
              <w:jc w:val="center"/>
              <w:rPr>
                <w:szCs w:val="21"/>
              </w:rPr>
            </w:pPr>
            <w:r w:rsidRPr="00A31439">
              <w:rPr>
                <w:rFonts w:hint="eastAsia"/>
                <w:szCs w:val="21"/>
              </w:rPr>
              <w:t>否</w:t>
            </w:r>
          </w:p>
        </w:tc>
        <w:tc>
          <w:tcPr>
            <w:tcW w:w="714" w:type="pct"/>
          </w:tcPr>
          <w:p w14:paraId="002E14B3" w14:textId="77777777" w:rsidR="00626138" w:rsidRPr="00A31439" w:rsidRDefault="00626138" w:rsidP="001C7660">
            <w:pPr>
              <w:jc w:val="center"/>
              <w:rPr>
                <w:szCs w:val="21"/>
              </w:rPr>
            </w:pPr>
            <w:r w:rsidRPr="00A31439">
              <w:rPr>
                <w:rFonts w:hint="eastAsia"/>
                <w:szCs w:val="21"/>
              </w:rPr>
              <w:t>否</w:t>
            </w:r>
          </w:p>
        </w:tc>
        <w:tc>
          <w:tcPr>
            <w:tcW w:w="1313" w:type="pct"/>
          </w:tcPr>
          <w:p w14:paraId="02DCCD0E" w14:textId="59EA323E" w:rsidR="00626138" w:rsidRPr="00A31439" w:rsidRDefault="00626138" w:rsidP="001C7660">
            <w:pPr>
              <w:jc w:val="center"/>
              <w:rPr>
                <w:szCs w:val="21"/>
              </w:rPr>
            </w:pPr>
            <w:r>
              <w:rPr>
                <w:rFonts w:hint="eastAsia"/>
                <w:szCs w:val="21"/>
              </w:rPr>
              <w:t>用户名</w:t>
            </w:r>
          </w:p>
        </w:tc>
      </w:tr>
      <w:tr w:rsidR="00626138" w:rsidRPr="00A31439" w14:paraId="796A5CA6" w14:textId="77777777" w:rsidTr="00626138">
        <w:trPr>
          <w:trHeight w:val="64"/>
          <w:jc w:val="center"/>
        </w:trPr>
        <w:tc>
          <w:tcPr>
            <w:tcW w:w="790" w:type="pct"/>
          </w:tcPr>
          <w:p w14:paraId="5749E7D1" w14:textId="2FF19CF7" w:rsidR="00626138" w:rsidRPr="00A31439" w:rsidRDefault="00626138" w:rsidP="001C7660">
            <w:pPr>
              <w:jc w:val="center"/>
              <w:rPr>
                <w:szCs w:val="21"/>
              </w:rPr>
            </w:pPr>
            <w:r>
              <w:rPr>
                <w:szCs w:val="21"/>
              </w:rPr>
              <w:t>t</w:t>
            </w:r>
            <w:r>
              <w:rPr>
                <w:rFonts w:hint="eastAsia"/>
                <w:szCs w:val="21"/>
              </w:rPr>
              <w:t>itle</w:t>
            </w:r>
          </w:p>
        </w:tc>
        <w:tc>
          <w:tcPr>
            <w:tcW w:w="802" w:type="pct"/>
          </w:tcPr>
          <w:p w14:paraId="494F1351" w14:textId="77777777" w:rsidR="00626138" w:rsidRPr="00A31439" w:rsidRDefault="00626138" w:rsidP="001C7660">
            <w:pPr>
              <w:jc w:val="center"/>
              <w:rPr>
                <w:szCs w:val="21"/>
              </w:rPr>
            </w:pPr>
            <w:r w:rsidRPr="00A31439">
              <w:rPr>
                <w:rFonts w:hint="eastAsia"/>
                <w:szCs w:val="21"/>
              </w:rPr>
              <w:t>varchar</w:t>
            </w:r>
          </w:p>
        </w:tc>
        <w:tc>
          <w:tcPr>
            <w:tcW w:w="839" w:type="pct"/>
          </w:tcPr>
          <w:p w14:paraId="79A4F4D2" w14:textId="4C691226" w:rsidR="00626138" w:rsidRPr="00A31439" w:rsidRDefault="00626138" w:rsidP="001C7660">
            <w:pPr>
              <w:jc w:val="center"/>
              <w:rPr>
                <w:szCs w:val="21"/>
              </w:rPr>
            </w:pPr>
            <w:r>
              <w:rPr>
                <w:rFonts w:hint="eastAsia"/>
                <w:szCs w:val="21"/>
              </w:rPr>
              <w:t>1</w:t>
            </w:r>
            <w:r>
              <w:rPr>
                <w:szCs w:val="21"/>
              </w:rPr>
              <w:t>2</w:t>
            </w:r>
          </w:p>
        </w:tc>
        <w:tc>
          <w:tcPr>
            <w:tcW w:w="543" w:type="pct"/>
          </w:tcPr>
          <w:p w14:paraId="485119CB" w14:textId="77777777" w:rsidR="00626138" w:rsidRPr="00A31439" w:rsidRDefault="00626138" w:rsidP="001C7660">
            <w:pPr>
              <w:jc w:val="center"/>
              <w:rPr>
                <w:szCs w:val="21"/>
              </w:rPr>
            </w:pPr>
            <w:r w:rsidRPr="00A31439">
              <w:rPr>
                <w:rFonts w:hint="eastAsia"/>
                <w:szCs w:val="21"/>
              </w:rPr>
              <w:t>否</w:t>
            </w:r>
          </w:p>
        </w:tc>
        <w:tc>
          <w:tcPr>
            <w:tcW w:w="714" w:type="pct"/>
          </w:tcPr>
          <w:p w14:paraId="6A57642C" w14:textId="77777777" w:rsidR="00626138" w:rsidRPr="00A31439" w:rsidRDefault="00626138" w:rsidP="001C7660">
            <w:pPr>
              <w:jc w:val="center"/>
              <w:rPr>
                <w:szCs w:val="21"/>
              </w:rPr>
            </w:pPr>
            <w:r w:rsidRPr="00A31439">
              <w:rPr>
                <w:rFonts w:hint="eastAsia"/>
                <w:szCs w:val="21"/>
              </w:rPr>
              <w:t>否</w:t>
            </w:r>
          </w:p>
        </w:tc>
        <w:tc>
          <w:tcPr>
            <w:tcW w:w="1313" w:type="pct"/>
          </w:tcPr>
          <w:p w14:paraId="35AAED9C" w14:textId="71D90937" w:rsidR="00626138" w:rsidRPr="00A31439" w:rsidRDefault="00626138" w:rsidP="001C7660">
            <w:pPr>
              <w:jc w:val="center"/>
              <w:rPr>
                <w:szCs w:val="21"/>
              </w:rPr>
            </w:pPr>
            <w:r>
              <w:rPr>
                <w:rFonts w:hint="eastAsia"/>
                <w:szCs w:val="21"/>
              </w:rPr>
              <w:t>文章名</w:t>
            </w:r>
          </w:p>
        </w:tc>
      </w:tr>
      <w:tr w:rsidR="00626138" w:rsidRPr="00A31439" w14:paraId="30390B82" w14:textId="77777777" w:rsidTr="00626138">
        <w:trPr>
          <w:trHeight w:val="64"/>
          <w:jc w:val="center"/>
        </w:trPr>
        <w:tc>
          <w:tcPr>
            <w:tcW w:w="790" w:type="pct"/>
          </w:tcPr>
          <w:p w14:paraId="495C9B47" w14:textId="1B35FF11" w:rsidR="00626138" w:rsidRDefault="00626138" w:rsidP="001C7660">
            <w:pPr>
              <w:jc w:val="center"/>
              <w:rPr>
                <w:szCs w:val="21"/>
              </w:rPr>
            </w:pPr>
            <w:r>
              <w:rPr>
                <w:rFonts w:hint="eastAsia"/>
                <w:szCs w:val="21"/>
              </w:rPr>
              <w:t>c</w:t>
            </w:r>
            <w:r>
              <w:rPr>
                <w:szCs w:val="21"/>
              </w:rPr>
              <w:t>ontent</w:t>
            </w:r>
          </w:p>
        </w:tc>
        <w:tc>
          <w:tcPr>
            <w:tcW w:w="802" w:type="pct"/>
          </w:tcPr>
          <w:p w14:paraId="00BDD46E" w14:textId="143BBC01" w:rsidR="00626138" w:rsidRPr="00A31439" w:rsidRDefault="00626138" w:rsidP="001C7660">
            <w:pPr>
              <w:jc w:val="center"/>
              <w:rPr>
                <w:szCs w:val="21"/>
              </w:rPr>
            </w:pPr>
            <w:r>
              <w:rPr>
                <w:rFonts w:hint="eastAsia"/>
                <w:szCs w:val="21"/>
              </w:rPr>
              <w:t>t</w:t>
            </w:r>
            <w:r>
              <w:rPr>
                <w:szCs w:val="21"/>
              </w:rPr>
              <w:t>ext</w:t>
            </w:r>
          </w:p>
        </w:tc>
        <w:tc>
          <w:tcPr>
            <w:tcW w:w="839" w:type="pct"/>
          </w:tcPr>
          <w:p w14:paraId="0D8B2714" w14:textId="05BEA0E6" w:rsidR="00626138" w:rsidRDefault="00626138" w:rsidP="001C7660">
            <w:pPr>
              <w:jc w:val="center"/>
              <w:rPr>
                <w:szCs w:val="21"/>
              </w:rPr>
            </w:pPr>
            <w:r w:rsidRPr="00626138">
              <w:rPr>
                <w:rFonts w:hint="eastAsia"/>
                <w:szCs w:val="21"/>
              </w:rPr>
              <w:t>2,147,483,647</w:t>
            </w:r>
          </w:p>
        </w:tc>
        <w:tc>
          <w:tcPr>
            <w:tcW w:w="543" w:type="pct"/>
          </w:tcPr>
          <w:p w14:paraId="2E66D6B3" w14:textId="2618F4D8" w:rsidR="00626138" w:rsidRPr="00A31439" w:rsidRDefault="00626138" w:rsidP="001C7660">
            <w:pPr>
              <w:jc w:val="center"/>
              <w:rPr>
                <w:szCs w:val="21"/>
              </w:rPr>
            </w:pPr>
            <w:r>
              <w:rPr>
                <w:rFonts w:hint="eastAsia"/>
                <w:szCs w:val="21"/>
              </w:rPr>
              <w:t>否</w:t>
            </w:r>
          </w:p>
        </w:tc>
        <w:tc>
          <w:tcPr>
            <w:tcW w:w="714" w:type="pct"/>
          </w:tcPr>
          <w:p w14:paraId="3A476B5B" w14:textId="0A1A9CF9" w:rsidR="00626138" w:rsidRPr="00A31439" w:rsidRDefault="00626138" w:rsidP="001C7660">
            <w:pPr>
              <w:jc w:val="center"/>
              <w:rPr>
                <w:szCs w:val="21"/>
              </w:rPr>
            </w:pPr>
            <w:r>
              <w:rPr>
                <w:rFonts w:hint="eastAsia"/>
                <w:szCs w:val="21"/>
              </w:rPr>
              <w:t>否</w:t>
            </w:r>
          </w:p>
        </w:tc>
        <w:tc>
          <w:tcPr>
            <w:tcW w:w="1313" w:type="pct"/>
          </w:tcPr>
          <w:p w14:paraId="60EE477A" w14:textId="23A0ECD9" w:rsidR="00626138" w:rsidRDefault="00626138" w:rsidP="001C7660">
            <w:pPr>
              <w:jc w:val="center"/>
              <w:rPr>
                <w:szCs w:val="21"/>
              </w:rPr>
            </w:pPr>
            <w:r>
              <w:rPr>
                <w:rFonts w:hint="eastAsia"/>
                <w:szCs w:val="21"/>
              </w:rPr>
              <w:t>文章内容</w:t>
            </w:r>
          </w:p>
        </w:tc>
      </w:tr>
      <w:tr w:rsidR="00626138" w:rsidRPr="00A31439" w14:paraId="555D8FB6" w14:textId="77777777" w:rsidTr="00626138">
        <w:trPr>
          <w:trHeight w:val="64"/>
          <w:jc w:val="center"/>
        </w:trPr>
        <w:tc>
          <w:tcPr>
            <w:tcW w:w="790" w:type="pct"/>
          </w:tcPr>
          <w:p w14:paraId="2726B81B" w14:textId="1BDB0E98" w:rsidR="00626138" w:rsidRDefault="00626138" w:rsidP="001C7660">
            <w:pPr>
              <w:jc w:val="center"/>
              <w:rPr>
                <w:szCs w:val="21"/>
              </w:rPr>
            </w:pPr>
            <w:r>
              <w:rPr>
                <w:szCs w:val="21"/>
              </w:rPr>
              <w:t>p</w:t>
            </w:r>
            <w:r>
              <w:rPr>
                <w:rFonts w:hint="eastAsia"/>
                <w:szCs w:val="21"/>
              </w:rPr>
              <w:t>icture</w:t>
            </w:r>
          </w:p>
        </w:tc>
        <w:tc>
          <w:tcPr>
            <w:tcW w:w="802" w:type="pct"/>
          </w:tcPr>
          <w:p w14:paraId="1371BCD4" w14:textId="6A08BF88" w:rsidR="00626138" w:rsidRDefault="00626138" w:rsidP="001C7660">
            <w:pPr>
              <w:jc w:val="center"/>
              <w:rPr>
                <w:szCs w:val="21"/>
              </w:rPr>
            </w:pPr>
            <w:r>
              <w:rPr>
                <w:rFonts w:hint="eastAsia"/>
                <w:szCs w:val="21"/>
              </w:rPr>
              <w:t>v</w:t>
            </w:r>
            <w:r>
              <w:rPr>
                <w:szCs w:val="21"/>
              </w:rPr>
              <w:t>archar</w:t>
            </w:r>
          </w:p>
        </w:tc>
        <w:tc>
          <w:tcPr>
            <w:tcW w:w="839" w:type="pct"/>
          </w:tcPr>
          <w:p w14:paraId="0D65BC67" w14:textId="7CE8B11C" w:rsidR="00626138" w:rsidRPr="0033533F" w:rsidRDefault="00626138" w:rsidP="001C7660">
            <w:pPr>
              <w:jc w:val="center"/>
              <w:rPr>
                <w:szCs w:val="21"/>
              </w:rPr>
            </w:pPr>
            <w:r w:rsidRPr="0033533F">
              <w:rPr>
                <w:rFonts w:hint="eastAsia"/>
                <w:szCs w:val="21"/>
              </w:rPr>
              <w:t>1</w:t>
            </w:r>
            <w:r w:rsidRPr="0033533F">
              <w:rPr>
                <w:szCs w:val="21"/>
              </w:rPr>
              <w:t>2</w:t>
            </w:r>
          </w:p>
        </w:tc>
        <w:tc>
          <w:tcPr>
            <w:tcW w:w="543" w:type="pct"/>
          </w:tcPr>
          <w:p w14:paraId="12F9756A" w14:textId="433D5CC3" w:rsidR="00626138" w:rsidRDefault="00626138" w:rsidP="001C7660">
            <w:pPr>
              <w:jc w:val="center"/>
              <w:rPr>
                <w:szCs w:val="21"/>
              </w:rPr>
            </w:pPr>
            <w:r>
              <w:rPr>
                <w:rFonts w:hint="eastAsia"/>
                <w:szCs w:val="21"/>
              </w:rPr>
              <w:t>是</w:t>
            </w:r>
          </w:p>
        </w:tc>
        <w:tc>
          <w:tcPr>
            <w:tcW w:w="714" w:type="pct"/>
          </w:tcPr>
          <w:p w14:paraId="071A2D9E" w14:textId="315B4825" w:rsidR="00626138" w:rsidRDefault="00626138" w:rsidP="001C7660">
            <w:pPr>
              <w:jc w:val="center"/>
              <w:rPr>
                <w:szCs w:val="21"/>
              </w:rPr>
            </w:pPr>
            <w:r>
              <w:rPr>
                <w:rFonts w:hint="eastAsia"/>
                <w:szCs w:val="21"/>
              </w:rPr>
              <w:t>否</w:t>
            </w:r>
          </w:p>
        </w:tc>
        <w:tc>
          <w:tcPr>
            <w:tcW w:w="1313" w:type="pct"/>
          </w:tcPr>
          <w:p w14:paraId="1254AC2A" w14:textId="2D3F6820" w:rsidR="00626138" w:rsidRDefault="00626138" w:rsidP="001C7660">
            <w:pPr>
              <w:jc w:val="center"/>
              <w:rPr>
                <w:szCs w:val="21"/>
              </w:rPr>
            </w:pPr>
            <w:r>
              <w:rPr>
                <w:rFonts w:hint="eastAsia"/>
                <w:szCs w:val="21"/>
              </w:rPr>
              <w:t>文章插图</w:t>
            </w:r>
          </w:p>
        </w:tc>
      </w:tr>
      <w:tr w:rsidR="0033533F" w:rsidRPr="00A31439" w14:paraId="1003745D" w14:textId="77777777" w:rsidTr="00626138">
        <w:trPr>
          <w:trHeight w:val="64"/>
          <w:jc w:val="center"/>
        </w:trPr>
        <w:tc>
          <w:tcPr>
            <w:tcW w:w="790" w:type="pct"/>
          </w:tcPr>
          <w:p w14:paraId="04645AF6" w14:textId="6D01528E" w:rsidR="0033533F" w:rsidRDefault="0033533F" w:rsidP="001C7660">
            <w:pPr>
              <w:jc w:val="center"/>
              <w:rPr>
                <w:szCs w:val="21"/>
              </w:rPr>
            </w:pPr>
            <w:r>
              <w:rPr>
                <w:rFonts w:hint="eastAsia"/>
                <w:szCs w:val="21"/>
              </w:rPr>
              <w:t>p</w:t>
            </w:r>
            <w:r>
              <w:rPr>
                <w:szCs w:val="21"/>
              </w:rPr>
              <w:t>raise</w:t>
            </w:r>
          </w:p>
        </w:tc>
        <w:tc>
          <w:tcPr>
            <w:tcW w:w="802" w:type="pct"/>
          </w:tcPr>
          <w:p w14:paraId="19023A87" w14:textId="2495A00D" w:rsidR="0033533F" w:rsidRDefault="0033533F" w:rsidP="001C7660">
            <w:pPr>
              <w:jc w:val="center"/>
              <w:rPr>
                <w:szCs w:val="21"/>
              </w:rPr>
            </w:pPr>
            <w:r>
              <w:rPr>
                <w:rFonts w:hint="eastAsia"/>
                <w:szCs w:val="21"/>
              </w:rPr>
              <w:t>i</w:t>
            </w:r>
            <w:r>
              <w:rPr>
                <w:szCs w:val="21"/>
              </w:rPr>
              <w:t>nt</w:t>
            </w:r>
          </w:p>
        </w:tc>
        <w:tc>
          <w:tcPr>
            <w:tcW w:w="839" w:type="pct"/>
          </w:tcPr>
          <w:p w14:paraId="058C1880" w14:textId="78F88C56" w:rsidR="0033533F" w:rsidRPr="0033533F" w:rsidRDefault="0033533F" w:rsidP="001C7660">
            <w:pPr>
              <w:jc w:val="center"/>
              <w:rPr>
                <w:szCs w:val="21"/>
              </w:rPr>
            </w:pPr>
            <w:r w:rsidRPr="0033533F">
              <w:rPr>
                <w:rFonts w:hint="eastAsia"/>
                <w:szCs w:val="21"/>
              </w:rPr>
              <w:t>1</w:t>
            </w:r>
            <w:r w:rsidRPr="0033533F">
              <w:rPr>
                <w:szCs w:val="21"/>
              </w:rPr>
              <w:t>0</w:t>
            </w:r>
          </w:p>
        </w:tc>
        <w:tc>
          <w:tcPr>
            <w:tcW w:w="543" w:type="pct"/>
          </w:tcPr>
          <w:p w14:paraId="6A94969A" w14:textId="493C84C4" w:rsidR="0033533F" w:rsidRDefault="0033533F" w:rsidP="001C7660">
            <w:pPr>
              <w:jc w:val="center"/>
              <w:rPr>
                <w:szCs w:val="21"/>
              </w:rPr>
            </w:pPr>
            <w:r>
              <w:rPr>
                <w:rFonts w:hint="eastAsia"/>
                <w:szCs w:val="21"/>
              </w:rPr>
              <w:t>否</w:t>
            </w:r>
          </w:p>
        </w:tc>
        <w:tc>
          <w:tcPr>
            <w:tcW w:w="714" w:type="pct"/>
          </w:tcPr>
          <w:p w14:paraId="6162834F" w14:textId="5011856C" w:rsidR="0033533F" w:rsidRDefault="0033533F" w:rsidP="001C7660">
            <w:pPr>
              <w:jc w:val="center"/>
              <w:rPr>
                <w:szCs w:val="21"/>
              </w:rPr>
            </w:pPr>
            <w:r>
              <w:rPr>
                <w:rFonts w:hint="eastAsia"/>
                <w:szCs w:val="21"/>
              </w:rPr>
              <w:t>否</w:t>
            </w:r>
          </w:p>
        </w:tc>
        <w:tc>
          <w:tcPr>
            <w:tcW w:w="1313" w:type="pct"/>
          </w:tcPr>
          <w:p w14:paraId="1B546716" w14:textId="65973F48" w:rsidR="0033533F" w:rsidRDefault="0033533F" w:rsidP="001C7660">
            <w:pPr>
              <w:jc w:val="center"/>
              <w:rPr>
                <w:szCs w:val="21"/>
              </w:rPr>
            </w:pPr>
            <w:proofErr w:type="gramStart"/>
            <w:r>
              <w:rPr>
                <w:rFonts w:hint="eastAsia"/>
                <w:szCs w:val="21"/>
              </w:rPr>
              <w:t>点赞数</w:t>
            </w:r>
            <w:proofErr w:type="gramEnd"/>
          </w:p>
        </w:tc>
      </w:tr>
    </w:tbl>
    <w:p w14:paraId="788A5459" w14:textId="78A39E45" w:rsidR="00626138" w:rsidRPr="00BE075B" w:rsidRDefault="00626138" w:rsidP="00626138">
      <w:pPr>
        <w:spacing w:line="360" w:lineRule="auto"/>
        <w:ind w:firstLineChars="200" w:firstLine="480"/>
        <w:rPr>
          <w:rFonts w:eastAsia="黑体"/>
          <w:sz w:val="24"/>
        </w:rPr>
      </w:pPr>
      <w:r w:rsidRPr="00BE075B">
        <w:rPr>
          <w:rFonts w:eastAsia="黑体" w:hint="eastAsia"/>
          <w:sz w:val="24"/>
        </w:rPr>
        <w:t>（</w:t>
      </w:r>
      <w:r>
        <w:rPr>
          <w:rFonts w:eastAsia="黑体" w:hint="eastAsia"/>
          <w:sz w:val="24"/>
        </w:rPr>
        <w:t>4</w:t>
      </w:r>
      <w:r w:rsidRPr="00BE075B">
        <w:rPr>
          <w:rFonts w:eastAsia="黑体" w:hint="eastAsia"/>
          <w:sz w:val="24"/>
        </w:rPr>
        <w:t>）</w:t>
      </w:r>
      <w:r w:rsidR="0033533F">
        <w:rPr>
          <w:rFonts w:eastAsia="黑体" w:hint="eastAsia"/>
          <w:sz w:val="24"/>
        </w:rPr>
        <w:t>管理员发布</w:t>
      </w:r>
      <w:r>
        <w:rPr>
          <w:rFonts w:eastAsia="黑体" w:hint="eastAsia"/>
          <w:sz w:val="24"/>
        </w:rPr>
        <w:t>文章信息表</w:t>
      </w:r>
      <w:r w:rsidRPr="00BE075B">
        <w:rPr>
          <w:rFonts w:eastAsia="黑体" w:hint="eastAsia"/>
          <w:sz w:val="24"/>
        </w:rPr>
        <w:t>(</w:t>
      </w:r>
      <w:proofErr w:type="spellStart"/>
      <w:r w:rsidR="0033533F">
        <w:rPr>
          <w:rFonts w:eastAsia="黑体" w:hint="eastAsia"/>
          <w:sz w:val="24"/>
        </w:rPr>
        <w:t>admin</w:t>
      </w:r>
      <w:r>
        <w:rPr>
          <w:rFonts w:eastAsia="黑体" w:hint="eastAsia"/>
          <w:sz w:val="24"/>
        </w:rPr>
        <w:t>_publish_article</w:t>
      </w:r>
      <w:proofErr w:type="spellEnd"/>
      <w:r w:rsidRPr="00BE075B">
        <w:rPr>
          <w:rFonts w:eastAsia="黑体" w:hint="eastAsia"/>
          <w:sz w:val="24"/>
        </w:rPr>
        <w:t>)</w:t>
      </w:r>
    </w:p>
    <w:p w14:paraId="6DD2CAA6" w14:textId="3F47DF6C" w:rsidR="00626138" w:rsidRPr="00A31439" w:rsidRDefault="003A19F4" w:rsidP="00626138">
      <w:pPr>
        <w:pStyle w:val="a8"/>
        <w:spacing w:after="0" w:line="360" w:lineRule="auto"/>
        <w:ind w:firstLineChars="200" w:firstLine="480"/>
        <w:rPr>
          <w:sz w:val="24"/>
        </w:rPr>
      </w:pPr>
      <w:r w:rsidRPr="00A31439">
        <w:rPr>
          <w:rFonts w:hint="eastAsia"/>
          <w:sz w:val="24"/>
        </w:rPr>
        <w:t>管理员信息表主要用于保存系统管理员的信息，主要字段包括：</w:t>
      </w:r>
      <w:r>
        <w:rPr>
          <w:rFonts w:hint="eastAsia"/>
          <w:sz w:val="24"/>
        </w:rPr>
        <w:t>管理员</w:t>
      </w:r>
      <w:r w:rsidRPr="00A31439">
        <w:rPr>
          <w:rFonts w:hint="eastAsia"/>
          <w:sz w:val="24"/>
        </w:rPr>
        <w:t>ID</w:t>
      </w:r>
      <w:r>
        <w:rPr>
          <w:rFonts w:hint="eastAsia"/>
          <w:sz w:val="24"/>
        </w:rPr>
        <w:t>、管理员名字、文章名、文章内容、文章插图、</w:t>
      </w:r>
      <w:proofErr w:type="gramStart"/>
      <w:r>
        <w:rPr>
          <w:rFonts w:hint="eastAsia"/>
          <w:sz w:val="24"/>
        </w:rPr>
        <w:t>点赞数</w:t>
      </w:r>
      <w:proofErr w:type="gramEnd"/>
      <w:r w:rsidR="00626138">
        <w:rPr>
          <w:rFonts w:hint="eastAsia"/>
          <w:sz w:val="24"/>
        </w:rPr>
        <w:t>。表结构</w:t>
      </w:r>
      <w:r w:rsidR="00626138" w:rsidRPr="00A31439">
        <w:rPr>
          <w:rFonts w:hint="eastAsia"/>
          <w:sz w:val="24"/>
        </w:rPr>
        <w:t>如表</w:t>
      </w:r>
      <w:r w:rsidR="00626138">
        <w:rPr>
          <w:rFonts w:hint="eastAsia"/>
          <w:sz w:val="24"/>
        </w:rPr>
        <w:t>3</w:t>
      </w:r>
      <w:r w:rsidR="00626138" w:rsidRPr="00A31439">
        <w:rPr>
          <w:rFonts w:hint="eastAsia"/>
          <w:sz w:val="24"/>
        </w:rPr>
        <w:t>.</w:t>
      </w:r>
      <w:r>
        <w:rPr>
          <w:rFonts w:hint="eastAsia"/>
          <w:sz w:val="24"/>
        </w:rPr>
        <w:t>4</w:t>
      </w:r>
      <w:r w:rsidR="00626138" w:rsidRPr="00A31439">
        <w:rPr>
          <w:rFonts w:hint="eastAsia"/>
          <w:sz w:val="24"/>
        </w:rPr>
        <w:t>所示。</w:t>
      </w:r>
    </w:p>
    <w:p w14:paraId="4AB526EF" w14:textId="61205ED0" w:rsidR="00626138" w:rsidRPr="00A31439" w:rsidRDefault="00626138" w:rsidP="00626138">
      <w:pPr>
        <w:spacing w:line="360" w:lineRule="auto"/>
        <w:jc w:val="center"/>
        <w:rPr>
          <w:szCs w:val="21"/>
        </w:rPr>
      </w:pPr>
      <w:r w:rsidRPr="00A31439">
        <w:rPr>
          <w:rFonts w:hint="eastAsia"/>
          <w:szCs w:val="21"/>
        </w:rPr>
        <w:t>表</w:t>
      </w:r>
      <w:r>
        <w:rPr>
          <w:rFonts w:hint="eastAsia"/>
          <w:szCs w:val="21"/>
        </w:rPr>
        <w:t>3</w:t>
      </w:r>
      <w:r w:rsidRPr="00A31439">
        <w:rPr>
          <w:rFonts w:hint="eastAsia"/>
          <w:szCs w:val="21"/>
        </w:rPr>
        <w:t>.</w:t>
      </w:r>
      <w:r w:rsidR="003A19F4">
        <w:rPr>
          <w:rFonts w:hint="eastAsia"/>
          <w:szCs w:val="21"/>
        </w:rPr>
        <w:t>4</w:t>
      </w:r>
      <w:r w:rsidRPr="00A31439">
        <w:rPr>
          <w:rFonts w:hint="eastAsia"/>
          <w:szCs w:val="21"/>
        </w:rPr>
        <w:t xml:space="preserve"> </w:t>
      </w:r>
      <w:r w:rsidR="00DB045A">
        <w:rPr>
          <w:rFonts w:hint="eastAsia"/>
          <w:szCs w:val="21"/>
        </w:rPr>
        <w:t>管理员发布</w:t>
      </w:r>
      <w:r>
        <w:rPr>
          <w:rFonts w:hint="eastAsia"/>
          <w:szCs w:val="21"/>
        </w:rPr>
        <w:t>文章</w:t>
      </w:r>
      <w:r w:rsidRPr="00A31439">
        <w:rPr>
          <w:rFonts w:hint="eastAsia"/>
          <w:szCs w:val="21"/>
        </w:rPr>
        <w:t>信息表（</w:t>
      </w:r>
      <w:proofErr w:type="spellStart"/>
      <w:r w:rsidR="00DB045A">
        <w:rPr>
          <w:rFonts w:hint="eastAsia"/>
          <w:szCs w:val="21"/>
        </w:rPr>
        <w:t>admin</w:t>
      </w:r>
      <w:r>
        <w:rPr>
          <w:szCs w:val="21"/>
        </w:rPr>
        <w:t>_publish_article</w:t>
      </w:r>
      <w:proofErr w:type="spellEnd"/>
      <w:r w:rsidRPr="00A31439">
        <w:rPr>
          <w:rFonts w:hint="eastAsia"/>
          <w:szCs w:val="21"/>
        </w:rPr>
        <w:t>）</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1396"/>
        <w:gridCol w:w="1460"/>
        <w:gridCol w:w="945"/>
        <w:gridCol w:w="1243"/>
        <w:gridCol w:w="2283"/>
      </w:tblGrid>
      <w:tr w:rsidR="00626138" w:rsidRPr="00A31439" w14:paraId="16E508F1" w14:textId="77777777" w:rsidTr="00DB045A">
        <w:trPr>
          <w:jc w:val="center"/>
        </w:trPr>
        <w:tc>
          <w:tcPr>
            <w:tcW w:w="790" w:type="pct"/>
          </w:tcPr>
          <w:p w14:paraId="22A37691" w14:textId="77777777" w:rsidR="00626138" w:rsidRPr="00A31439" w:rsidRDefault="00626138" w:rsidP="001C7660">
            <w:pPr>
              <w:jc w:val="center"/>
              <w:rPr>
                <w:b/>
                <w:szCs w:val="21"/>
              </w:rPr>
            </w:pPr>
            <w:r w:rsidRPr="00A31439">
              <w:rPr>
                <w:rFonts w:hint="eastAsia"/>
                <w:b/>
                <w:szCs w:val="21"/>
              </w:rPr>
              <w:t>列名</w:t>
            </w:r>
          </w:p>
        </w:tc>
        <w:tc>
          <w:tcPr>
            <w:tcW w:w="802" w:type="pct"/>
          </w:tcPr>
          <w:p w14:paraId="7408670C" w14:textId="77777777" w:rsidR="00626138" w:rsidRPr="00A31439" w:rsidRDefault="00626138" w:rsidP="001C7660">
            <w:pPr>
              <w:jc w:val="center"/>
              <w:rPr>
                <w:b/>
                <w:szCs w:val="21"/>
              </w:rPr>
            </w:pPr>
            <w:r w:rsidRPr="00A31439">
              <w:rPr>
                <w:rFonts w:hint="eastAsia"/>
                <w:b/>
                <w:szCs w:val="21"/>
              </w:rPr>
              <w:t>数据类型</w:t>
            </w:r>
          </w:p>
        </w:tc>
        <w:tc>
          <w:tcPr>
            <w:tcW w:w="839" w:type="pct"/>
          </w:tcPr>
          <w:p w14:paraId="0166376A" w14:textId="77777777" w:rsidR="00626138" w:rsidRPr="00A31439" w:rsidRDefault="00626138" w:rsidP="001C7660">
            <w:pPr>
              <w:jc w:val="center"/>
              <w:rPr>
                <w:b/>
                <w:szCs w:val="21"/>
              </w:rPr>
            </w:pPr>
            <w:r w:rsidRPr="00A31439">
              <w:rPr>
                <w:rFonts w:hint="eastAsia"/>
                <w:b/>
                <w:szCs w:val="21"/>
              </w:rPr>
              <w:t>长度</w:t>
            </w:r>
          </w:p>
        </w:tc>
        <w:tc>
          <w:tcPr>
            <w:tcW w:w="543" w:type="pct"/>
          </w:tcPr>
          <w:p w14:paraId="4968A151" w14:textId="77777777" w:rsidR="00626138" w:rsidRPr="00A31439" w:rsidRDefault="00626138" w:rsidP="001C7660">
            <w:pPr>
              <w:jc w:val="center"/>
              <w:rPr>
                <w:b/>
                <w:szCs w:val="21"/>
              </w:rPr>
            </w:pPr>
            <w:r w:rsidRPr="00A31439">
              <w:rPr>
                <w:rFonts w:hint="eastAsia"/>
                <w:b/>
                <w:szCs w:val="21"/>
              </w:rPr>
              <w:t>允许空</w:t>
            </w:r>
          </w:p>
        </w:tc>
        <w:tc>
          <w:tcPr>
            <w:tcW w:w="714" w:type="pct"/>
          </w:tcPr>
          <w:p w14:paraId="4E018907" w14:textId="77777777" w:rsidR="00626138" w:rsidRPr="00A31439" w:rsidRDefault="00626138" w:rsidP="001C7660">
            <w:pPr>
              <w:jc w:val="center"/>
              <w:rPr>
                <w:b/>
                <w:szCs w:val="21"/>
              </w:rPr>
            </w:pPr>
            <w:r w:rsidRPr="00A31439">
              <w:rPr>
                <w:rFonts w:hint="eastAsia"/>
                <w:b/>
                <w:szCs w:val="21"/>
              </w:rPr>
              <w:t>是否主键</w:t>
            </w:r>
          </w:p>
        </w:tc>
        <w:tc>
          <w:tcPr>
            <w:tcW w:w="1312" w:type="pct"/>
          </w:tcPr>
          <w:p w14:paraId="2BF2A65D" w14:textId="77777777" w:rsidR="00626138" w:rsidRPr="00A31439" w:rsidRDefault="00626138" w:rsidP="001C7660">
            <w:pPr>
              <w:jc w:val="center"/>
              <w:rPr>
                <w:b/>
                <w:szCs w:val="21"/>
              </w:rPr>
            </w:pPr>
            <w:r w:rsidRPr="00A31439">
              <w:rPr>
                <w:rFonts w:hint="eastAsia"/>
                <w:b/>
                <w:szCs w:val="21"/>
              </w:rPr>
              <w:t>说明</w:t>
            </w:r>
          </w:p>
        </w:tc>
      </w:tr>
      <w:tr w:rsidR="00626138" w:rsidRPr="00A31439" w14:paraId="6BA5F01E" w14:textId="77777777" w:rsidTr="00DB045A">
        <w:trPr>
          <w:jc w:val="center"/>
        </w:trPr>
        <w:tc>
          <w:tcPr>
            <w:tcW w:w="790" w:type="pct"/>
          </w:tcPr>
          <w:p w14:paraId="6B94C024" w14:textId="36E69C8A" w:rsidR="00626138" w:rsidRPr="00A31439" w:rsidRDefault="0033533F" w:rsidP="001C7660">
            <w:pPr>
              <w:jc w:val="center"/>
              <w:rPr>
                <w:szCs w:val="21"/>
              </w:rPr>
            </w:pPr>
            <w:proofErr w:type="spellStart"/>
            <w:r>
              <w:rPr>
                <w:szCs w:val="21"/>
              </w:rPr>
              <w:t>admin</w:t>
            </w:r>
            <w:r w:rsidR="00626138" w:rsidRPr="00A31439">
              <w:rPr>
                <w:rFonts w:hint="eastAsia"/>
                <w:szCs w:val="21"/>
              </w:rPr>
              <w:t>Id</w:t>
            </w:r>
            <w:proofErr w:type="spellEnd"/>
          </w:p>
        </w:tc>
        <w:tc>
          <w:tcPr>
            <w:tcW w:w="802" w:type="pct"/>
          </w:tcPr>
          <w:p w14:paraId="449C26EE" w14:textId="77777777" w:rsidR="00626138" w:rsidRPr="00A31439" w:rsidRDefault="00626138" w:rsidP="001C7660">
            <w:pPr>
              <w:jc w:val="center"/>
              <w:rPr>
                <w:szCs w:val="21"/>
              </w:rPr>
            </w:pPr>
            <w:r w:rsidRPr="00A31439">
              <w:rPr>
                <w:rFonts w:hint="eastAsia"/>
                <w:szCs w:val="21"/>
              </w:rPr>
              <w:t>int</w:t>
            </w:r>
          </w:p>
        </w:tc>
        <w:tc>
          <w:tcPr>
            <w:tcW w:w="839" w:type="pct"/>
          </w:tcPr>
          <w:p w14:paraId="358E4A0F" w14:textId="77777777" w:rsidR="00626138" w:rsidRPr="00A31439" w:rsidRDefault="00626138" w:rsidP="001C7660">
            <w:pPr>
              <w:jc w:val="center"/>
              <w:rPr>
                <w:szCs w:val="21"/>
              </w:rPr>
            </w:pPr>
            <w:r w:rsidRPr="00A31439">
              <w:rPr>
                <w:rFonts w:hint="eastAsia"/>
                <w:szCs w:val="21"/>
              </w:rPr>
              <w:t>10</w:t>
            </w:r>
          </w:p>
        </w:tc>
        <w:tc>
          <w:tcPr>
            <w:tcW w:w="543" w:type="pct"/>
          </w:tcPr>
          <w:p w14:paraId="2EBBF3DF" w14:textId="77777777" w:rsidR="00626138" w:rsidRPr="00A31439" w:rsidRDefault="00626138" w:rsidP="001C7660">
            <w:pPr>
              <w:jc w:val="center"/>
              <w:rPr>
                <w:szCs w:val="21"/>
              </w:rPr>
            </w:pPr>
            <w:r w:rsidRPr="00A31439">
              <w:rPr>
                <w:rFonts w:hint="eastAsia"/>
                <w:szCs w:val="21"/>
              </w:rPr>
              <w:t>否</w:t>
            </w:r>
          </w:p>
        </w:tc>
        <w:tc>
          <w:tcPr>
            <w:tcW w:w="714" w:type="pct"/>
          </w:tcPr>
          <w:p w14:paraId="7B87845B" w14:textId="77777777" w:rsidR="00626138" w:rsidRPr="00A31439" w:rsidRDefault="00626138" w:rsidP="001C7660">
            <w:pPr>
              <w:jc w:val="center"/>
              <w:rPr>
                <w:szCs w:val="21"/>
              </w:rPr>
            </w:pPr>
            <w:r w:rsidRPr="00A31439">
              <w:rPr>
                <w:rFonts w:hint="eastAsia"/>
                <w:szCs w:val="21"/>
              </w:rPr>
              <w:t>是</w:t>
            </w:r>
          </w:p>
        </w:tc>
        <w:tc>
          <w:tcPr>
            <w:tcW w:w="1312" w:type="pct"/>
          </w:tcPr>
          <w:p w14:paraId="18ED88CD" w14:textId="4C6FDB98" w:rsidR="00626138" w:rsidRPr="00A31439" w:rsidRDefault="003A19F4" w:rsidP="001C7660">
            <w:pPr>
              <w:jc w:val="center"/>
              <w:rPr>
                <w:szCs w:val="21"/>
              </w:rPr>
            </w:pPr>
            <w:r>
              <w:rPr>
                <w:rFonts w:hint="eastAsia"/>
                <w:szCs w:val="21"/>
              </w:rPr>
              <w:t>管理员</w:t>
            </w:r>
            <w:r w:rsidR="00626138" w:rsidRPr="00A31439">
              <w:rPr>
                <w:rFonts w:hint="eastAsia"/>
                <w:szCs w:val="21"/>
              </w:rPr>
              <w:t>ID</w:t>
            </w:r>
          </w:p>
        </w:tc>
      </w:tr>
      <w:tr w:rsidR="00626138" w:rsidRPr="00A31439" w14:paraId="7D8B7820" w14:textId="77777777" w:rsidTr="00DB045A">
        <w:trPr>
          <w:jc w:val="center"/>
        </w:trPr>
        <w:tc>
          <w:tcPr>
            <w:tcW w:w="790" w:type="pct"/>
          </w:tcPr>
          <w:p w14:paraId="57F9B252" w14:textId="57AA1CF6" w:rsidR="00626138" w:rsidRPr="00A31439" w:rsidRDefault="0033533F" w:rsidP="001C7660">
            <w:pPr>
              <w:jc w:val="center"/>
              <w:rPr>
                <w:szCs w:val="21"/>
              </w:rPr>
            </w:pPr>
            <w:proofErr w:type="spellStart"/>
            <w:r>
              <w:rPr>
                <w:szCs w:val="21"/>
              </w:rPr>
              <w:t>admin</w:t>
            </w:r>
            <w:r w:rsidR="00626138" w:rsidRPr="00A31439">
              <w:rPr>
                <w:rFonts w:hint="eastAsia"/>
                <w:szCs w:val="21"/>
              </w:rPr>
              <w:t>N</w:t>
            </w:r>
            <w:r w:rsidR="00626138" w:rsidRPr="00A31439">
              <w:rPr>
                <w:szCs w:val="21"/>
              </w:rPr>
              <w:t>ame</w:t>
            </w:r>
            <w:proofErr w:type="spellEnd"/>
          </w:p>
        </w:tc>
        <w:tc>
          <w:tcPr>
            <w:tcW w:w="802" w:type="pct"/>
          </w:tcPr>
          <w:p w14:paraId="213AE4B5" w14:textId="77777777" w:rsidR="00626138" w:rsidRPr="00A31439" w:rsidRDefault="00626138" w:rsidP="001C7660">
            <w:pPr>
              <w:jc w:val="center"/>
              <w:rPr>
                <w:szCs w:val="21"/>
              </w:rPr>
            </w:pPr>
            <w:r w:rsidRPr="00A31439">
              <w:rPr>
                <w:rFonts w:hint="eastAsia"/>
                <w:szCs w:val="21"/>
              </w:rPr>
              <w:t>varchar</w:t>
            </w:r>
          </w:p>
        </w:tc>
        <w:tc>
          <w:tcPr>
            <w:tcW w:w="839" w:type="pct"/>
          </w:tcPr>
          <w:p w14:paraId="6B64C353" w14:textId="77777777" w:rsidR="00626138" w:rsidRPr="00A31439" w:rsidRDefault="00626138" w:rsidP="001C7660">
            <w:pPr>
              <w:jc w:val="center"/>
              <w:rPr>
                <w:szCs w:val="21"/>
              </w:rPr>
            </w:pPr>
            <w:r>
              <w:rPr>
                <w:rFonts w:hint="eastAsia"/>
                <w:szCs w:val="21"/>
              </w:rPr>
              <w:t>12</w:t>
            </w:r>
          </w:p>
        </w:tc>
        <w:tc>
          <w:tcPr>
            <w:tcW w:w="543" w:type="pct"/>
          </w:tcPr>
          <w:p w14:paraId="13A6439C" w14:textId="77777777" w:rsidR="00626138" w:rsidRPr="00A31439" w:rsidRDefault="00626138" w:rsidP="001C7660">
            <w:pPr>
              <w:jc w:val="center"/>
              <w:rPr>
                <w:szCs w:val="21"/>
              </w:rPr>
            </w:pPr>
            <w:r w:rsidRPr="00A31439">
              <w:rPr>
                <w:rFonts w:hint="eastAsia"/>
                <w:szCs w:val="21"/>
              </w:rPr>
              <w:t>否</w:t>
            </w:r>
          </w:p>
        </w:tc>
        <w:tc>
          <w:tcPr>
            <w:tcW w:w="714" w:type="pct"/>
          </w:tcPr>
          <w:p w14:paraId="6C7C8645" w14:textId="77777777" w:rsidR="00626138" w:rsidRPr="00A31439" w:rsidRDefault="00626138" w:rsidP="001C7660">
            <w:pPr>
              <w:jc w:val="center"/>
              <w:rPr>
                <w:szCs w:val="21"/>
              </w:rPr>
            </w:pPr>
            <w:r w:rsidRPr="00A31439">
              <w:rPr>
                <w:rFonts w:hint="eastAsia"/>
                <w:szCs w:val="21"/>
              </w:rPr>
              <w:t>否</w:t>
            </w:r>
          </w:p>
        </w:tc>
        <w:tc>
          <w:tcPr>
            <w:tcW w:w="1312" w:type="pct"/>
          </w:tcPr>
          <w:p w14:paraId="0037F3AA" w14:textId="5B672147" w:rsidR="00626138" w:rsidRPr="00A31439" w:rsidRDefault="003A19F4" w:rsidP="001C7660">
            <w:pPr>
              <w:jc w:val="center"/>
              <w:rPr>
                <w:szCs w:val="21"/>
              </w:rPr>
            </w:pPr>
            <w:r>
              <w:rPr>
                <w:rFonts w:hint="eastAsia"/>
                <w:szCs w:val="21"/>
              </w:rPr>
              <w:t>管理员</w:t>
            </w:r>
            <w:r w:rsidR="00626138">
              <w:rPr>
                <w:rFonts w:hint="eastAsia"/>
                <w:szCs w:val="21"/>
              </w:rPr>
              <w:t>名</w:t>
            </w:r>
          </w:p>
        </w:tc>
      </w:tr>
      <w:tr w:rsidR="00626138" w:rsidRPr="00A31439" w14:paraId="75208870" w14:textId="77777777" w:rsidTr="00DB045A">
        <w:trPr>
          <w:trHeight w:val="64"/>
          <w:jc w:val="center"/>
        </w:trPr>
        <w:tc>
          <w:tcPr>
            <w:tcW w:w="790" w:type="pct"/>
          </w:tcPr>
          <w:p w14:paraId="6A8C6CBE" w14:textId="77777777" w:rsidR="00626138" w:rsidRPr="00A31439" w:rsidRDefault="00626138" w:rsidP="001C7660">
            <w:pPr>
              <w:jc w:val="center"/>
              <w:rPr>
                <w:szCs w:val="21"/>
              </w:rPr>
            </w:pPr>
            <w:r>
              <w:rPr>
                <w:szCs w:val="21"/>
              </w:rPr>
              <w:t>t</w:t>
            </w:r>
            <w:r>
              <w:rPr>
                <w:rFonts w:hint="eastAsia"/>
                <w:szCs w:val="21"/>
              </w:rPr>
              <w:t>itle</w:t>
            </w:r>
          </w:p>
        </w:tc>
        <w:tc>
          <w:tcPr>
            <w:tcW w:w="802" w:type="pct"/>
          </w:tcPr>
          <w:p w14:paraId="2834ACB0" w14:textId="77777777" w:rsidR="00626138" w:rsidRPr="00A31439" w:rsidRDefault="00626138" w:rsidP="001C7660">
            <w:pPr>
              <w:jc w:val="center"/>
              <w:rPr>
                <w:szCs w:val="21"/>
              </w:rPr>
            </w:pPr>
            <w:r w:rsidRPr="00A31439">
              <w:rPr>
                <w:rFonts w:hint="eastAsia"/>
                <w:szCs w:val="21"/>
              </w:rPr>
              <w:t>varchar</w:t>
            </w:r>
          </w:p>
        </w:tc>
        <w:tc>
          <w:tcPr>
            <w:tcW w:w="839" w:type="pct"/>
          </w:tcPr>
          <w:p w14:paraId="07D1927D" w14:textId="77777777" w:rsidR="00626138" w:rsidRPr="00A31439" w:rsidRDefault="00626138" w:rsidP="001C7660">
            <w:pPr>
              <w:jc w:val="center"/>
              <w:rPr>
                <w:szCs w:val="21"/>
              </w:rPr>
            </w:pPr>
            <w:r>
              <w:rPr>
                <w:rFonts w:hint="eastAsia"/>
                <w:szCs w:val="21"/>
              </w:rPr>
              <w:t>1</w:t>
            </w:r>
            <w:r>
              <w:rPr>
                <w:szCs w:val="21"/>
              </w:rPr>
              <w:t>2</w:t>
            </w:r>
          </w:p>
        </w:tc>
        <w:tc>
          <w:tcPr>
            <w:tcW w:w="543" w:type="pct"/>
          </w:tcPr>
          <w:p w14:paraId="0DED81E1" w14:textId="77777777" w:rsidR="00626138" w:rsidRPr="00A31439" w:rsidRDefault="00626138" w:rsidP="001C7660">
            <w:pPr>
              <w:jc w:val="center"/>
              <w:rPr>
                <w:szCs w:val="21"/>
              </w:rPr>
            </w:pPr>
            <w:r w:rsidRPr="00A31439">
              <w:rPr>
                <w:rFonts w:hint="eastAsia"/>
                <w:szCs w:val="21"/>
              </w:rPr>
              <w:t>否</w:t>
            </w:r>
          </w:p>
        </w:tc>
        <w:tc>
          <w:tcPr>
            <w:tcW w:w="714" w:type="pct"/>
          </w:tcPr>
          <w:p w14:paraId="6B9C5E9E" w14:textId="77777777" w:rsidR="00626138" w:rsidRPr="00A31439" w:rsidRDefault="00626138" w:rsidP="001C7660">
            <w:pPr>
              <w:jc w:val="center"/>
              <w:rPr>
                <w:szCs w:val="21"/>
              </w:rPr>
            </w:pPr>
            <w:r w:rsidRPr="00A31439">
              <w:rPr>
                <w:rFonts w:hint="eastAsia"/>
                <w:szCs w:val="21"/>
              </w:rPr>
              <w:t>否</w:t>
            </w:r>
          </w:p>
        </w:tc>
        <w:tc>
          <w:tcPr>
            <w:tcW w:w="1312" w:type="pct"/>
          </w:tcPr>
          <w:p w14:paraId="68E6B0FB" w14:textId="77777777" w:rsidR="00626138" w:rsidRPr="00A31439" w:rsidRDefault="00626138" w:rsidP="001C7660">
            <w:pPr>
              <w:jc w:val="center"/>
              <w:rPr>
                <w:szCs w:val="21"/>
              </w:rPr>
            </w:pPr>
            <w:r>
              <w:rPr>
                <w:rFonts w:hint="eastAsia"/>
                <w:szCs w:val="21"/>
              </w:rPr>
              <w:t>文章名</w:t>
            </w:r>
          </w:p>
        </w:tc>
      </w:tr>
      <w:tr w:rsidR="00626138" w:rsidRPr="00A31439" w14:paraId="3A5395F9" w14:textId="77777777" w:rsidTr="00DB045A">
        <w:trPr>
          <w:trHeight w:val="64"/>
          <w:jc w:val="center"/>
        </w:trPr>
        <w:tc>
          <w:tcPr>
            <w:tcW w:w="790" w:type="pct"/>
          </w:tcPr>
          <w:p w14:paraId="7C1F292B" w14:textId="77777777" w:rsidR="00626138" w:rsidRDefault="00626138" w:rsidP="001C7660">
            <w:pPr>
              <w:jc w:val="center"/>
              <w:rPr>
                <w:szCs w:val="21"/>
              </w:rPr>
            </w:pPr>
            <w:r>
              <w:rPr>
                <w:rFonts w:hint="eastAsia"/>
                <w:szCs w:val="21"/>
              </w:rPr>
              <w:t>c</w:t>
            </w:r>
            <w:r>
              <w:rPr>
                <w:szCs w:val="21"/>
              </w:rPr>
              <w:t>ontent</w:t>
            </w:r>
          </w:p>
        </w:tc>
        <w:tc>
          <w:tcPr>
            <w:tcW w:w="802" w:type="pct"/>
          </w:tcPr>
          <w:p w14:paraId="527B59D2" w14:textId="77777777" w:rsidR="00626138" w:rsidRPr="00A31439" w:rsidRDefault="00626138" w:rsidP="001C7660">
            <w:pPr>
              <w:jc w:val="center"/>
              <w:rPr>
                <w:szCs w:val="21"/>
              </w:rPr>
            </w:pPr>
            <w:r>
              <w:rPr>
                <w:rFonts w:hint="eastAsia"/>
                <w:szCs w:val="21"/>
              </w:rPr>
              <w:t>t</w:t>
            </w:r>
            <w:r>
              <w:rPr>
                <w:szCs w:val="21"/>
              </w:rPr>
              <w:t>ext</w:t>
            </w:r>
          </w:p>
        </w:tc>
        <w:tc>
          <w:tcPr>
            <w:tcW w:w="839" w:type="pct"/>
          </w:tcPr>
          <w:p w14:paraId="6131A939" w14:textId="77777777" w:rsidR="00626138" w:rsidRDefault="00626138" w:rsidP="001C7660">
            <w:pPr>
              <w:jc w:val="center"/>
              <w:rPr>
                <w:szCs w:val="21"/>
              </w:rPr>
            </w:pPr>
            <w:r w:rsidRPr="00626138">
              <w:rPr>
                <w:rFonts w:hint="eastAsia"/>
                <w:szCs w:val="21"/>
              </w:rPr>
              <w:t>2,147,483,647</w:t>
            </w:r>
          </w:p>
        </w:tc>
        <w:tc>
          <w:tcPr>
            <w:tcW w:w="543" w:type="pct"/>
          </w:tcPr>
          <w:p w14:paraId="4935EB0A" w14:textId="77777777" w:rsidR="00626138" w:rsidRPr="00A31439" w:rsidRDefault="00626138" w:rsidP="001C7660">
            <w:pPr>
              <w:jc w:val="center"/>
              <w:rPr>
                <w:szCs w:val="21"/>
              </w:rPr>
            </w:pPr>
            <w:r>
              <w:rPr>
                <w:rFonts w:hint="eastAsia"/>
                <w:szCs w:val="21"/>
              </w:rPr>
              <w:t>否</w:t>
            </w:r>
          </w:p>
        </w:tc>
        <w:tc>
          <w:tcPr>
            <w:tcW w:w="714" w:type="pct"/>
          </w:tcPr>
          <w:p w14:paraId="3486B7B9" w14:textId="77777777" w:rsidR="00626138" w:rsidRPr="00A31439" w:rsidRDefault="00626138" w:rsidP="001C7660">
            <w:pPr>
              <w:jc w:val="center"/>
              <w:rPr>
                <w:szCs w:val="21"/>
              </w:rPr>
            </w:pPr>
            <w:r>
              <w:rPr>
                <w:rFonts w:hint="eastAsia"/>
                <w:szCs w:val="21"/>
              </w:rPr>
              <w:t>否</w:t>
            </w:r>
          </w:p>
        </w:tc>
        <w:tc>
          <w:tcPr>
            <w:tcW w:w="1312" w:type="pct"/>
          </w:tcPr>
          <w:p w14:paraId="2F430CEC" w14:textId="77777777" w:rsidR="00626138" w:rsidRDefault="00626138" w:rsidP="001C7660">
            <w:pPr>
              <w:jc w:val="center"/>
              <w:rPr>
                <w:szCs w:val="21"/>
              </w:rPr>
            </w:pPr>
            <w:r>
              <w:rPr>
                <w:rFonts w:hint="eastAsia"/>
                <w:szCs w:val="21"/>
              </w:rPr>
              <w:t>文章内容</w:t>
            </w:r>
          </w:p>
        </w:tc>
      </w:tr>
      <w:tr w:rsidR="00626138" w:rsidRPr="00A31439" w14:paraId="23CB4315" w14:textId="77777777" w:rsidTr="00DB045A">
        <w:trPr>
          <w:trHeight w:val="64"/>
          <w:jc w:val="center"/>
        </w:trPr>
        <w:tc>
          <w:tcPr>
            <w:tcW w:w="790" w:type="pct"/>
          </w:tcPr>
          <w:p w14:paraId="33AD3BF0" w14:textId="77777777" w:rsidR="00626138" w:rsidRDefault="00626138" w:rsidP="001C7660">
            <w:pPr>
              <w:jc w:val="center"/>
              <w:rPr>
                <w:szCs w:val="21"/>
              </w:rPr>
            </w:pPr>
            <w:r>
              <w:rPr>
                <w:szCs w:val="21"/>
              </w:rPr>
              <w:t>p</w:t>
            </w:r>
            <w:r>
              <w:rPr>
                <w:rFonts w:hint="eastAsia"/>
                <w:szCs w:val="21"/>
              </w:rPr>
              <w:t>icture</w:t>
            </w:r>
          </w:p>
        </w:tc>
        <w:tc>
          <w:tcPr>
            <w:tcW w:w="802" w:type="pct"/>
          </w:tcPr>
          <w:p w14:paraId="17E12ECC" w14:textId="77777777" w:rsidR="00626138" w:rsidRDefault="00626138" w:rsidP="001C7660">
            <w:pPr>
              <w:jc w:val="center"/>
              <w:rPr>
                <w:szCs w:val="21"/>
              </w:rPr>
            </w:pPr>
            <w:r>
              <w:rPr>
                <w:rFonts w:hint="eastAsia"/>
                <w:szCs w:val="21"/>
              </w:rPr>
              <w:t>v</w:t>
            </w:r>
            <w:r>
              <w:rPr>
                <w:szCs w:val="21"/>
              </w:rPr>
              <w:t>archar</w:t>
            </w:r>
          </w:p>
        </w:tc>
        <w:tc>
          <w:tcPr>
            <w:tcW w:w="839" w:type="pct"/>
          </w:tcPr>
          <w:p w14:paraId="34CCFBF6" w14:textId="77777777" w:rsidR="00626138" w:rsidRPr="003A19F4" w:rsidRDefault="00626138" w:rsidP="001C7660">
            <w:pPr>
              <w:jc w:val="center"/>
              <w:rPr>
                <w:szCs w:val="21"/>
              </w:rPr>
            </w:pPr>
            <w:r w:rsidRPr="003A19F4">
              <w:rPr>
                <w:rFonts w:hint="eastAsia"/>
                <w:szCs w:val="21"/>
              </w:rPr>
              <w:t>1</w:t>
            </w:r>
            <w:r w:rsidRPr="003A19F4">
              <w:rPr>
                <w:szCs w:val="21"/>
              </w:rPr>
              <w:t>2</w:t>
            </w:r>
          </w:p>
        </w:tc>
        <w:tc>
          <w:tcPr>
            <w:tcW w:w="543" w:type="pct"/>
          </w:tcPr>
          <w:p w14:paraId="36EADA85" w14:textId="77777777" w:rsidR="00626138" w:rsidRDefault="00626138" w:rsidP="001C7660">
            <w:pPr>
              <w:jc w:val="center"/>
              <w:rPr>
                <w:szCs w:val="21"/>
              </w:rPr>
            </w:pPr>
            <w:r>
              <w:rPr>
                <w:rFonts w:hint="eastAsia"/>
                <w:szCs w:val="21"/>
              </w:rPr>
              <w:t>是</w:t>
            </w:r>
          </w:p>
        </w:tc>
        <w:tc>
          <w:tcPr>
            <w:tcW w:w="714" w:type="pct"/>
          </w:tcPr>
          <w:p w14:paraId="6ACDE519" w14:textId="77777777" w:rsidR="00626138" w:rsidRDefault="00626138" w:rsidP="001C7660">
            <w:pPr>
              <w:jc w:val="center"/>
              <w:rPr>
                <w:szCs w:val="21"/>
              </w:rPr>
            </w:pPr>
            <w:r>
              <w:rPr>
                <w:rFonts w:hint="eastAsia"/>
                <w:szCs w:val="21"/>
              </w:rPr>
              <w:t>否</w:t>
            </w:r>
          </w:p>
        </w:tc>
        <w:tc>
          <w:tcPr>
            <w:tcW w:w="1312" w:type="pct"/>
          </w:tcPr>
          <w:p w14:paraId="77DAE68A" w14:textId="77777777" w:rsidR="00626138" w:rsidRDefault="00626138" w:rsidP="001C7660">
            <w:pPr>
              <w:jc w:val="center"/>
              <w:rPr>
                <w:szCs w:val="21"/>
              </w:rPr>
            </w:pPr>
            <w:r>
              <w:rPr>
                <w:rFonts w:hint="eastAsia"/>
                <w:szCs w:val="21"/>
              </w:rPr>
              <w:t>文章插图</w:t>
            </w:r>
          </w:p>
        </w:tc>
      </w:tr>
      <w:tr w:rsidR="00D4768B" w:rsidRPr="00A31439" w14:paraId="3328E48C" w14:textId="77777777" w:rsidTr="00DB045A">
        <w:trPr>
          <w:trHeight w:val="64"/>
          <w:jc w:val="center"/>
        </w:trPr>
        <w:tc>
          <w:tcPr>
            <w:tcW w:w="790" w:type="pct"/>
          </w:tcPr>
          <w:p w14:paraId="3B99B828" w14:textId="2039BCC0" w:rsidR="00D4768B" w:rsidRDefault="00D4768B" w:rsidP="00D4768B">
            <w:pPr>
              <w:jc w:val="center"/>
              <w:rPr>
                <w:szCs w:val="21"/>
              </w:rPr>
            </w:pPr>
            <w:r>
              <w:rPr>
                <w:rFonts w:hint="eastAsia"/>
                <w:szCs w:val="21"/>
              </w:rPr>
              <w:t>p</w:t>
            </w:r>
            <w:r>
              <w:rPr>
                <w:szCs w:val="21"/>
              </w:rPr>
              <w:t>raise</w:t>
            </w:r>
          </w:p>
        </w:tc>
        <w:tc>
          <w:tcPr>
            <w:tcW w:w="802" w:type="pct"/>
          </w:tcPr>
          <w:p w14:paraId="133A983F" w14:textId="620ACDFE" w:rsidR="00D4768B" w:rsidRDefault="00D4768B" w:rsidP="00D4768B">
            <w:pPr>
              <w:jc w:val="center"/>
              <w:rPr>
                <w:szCs w:val="21"/>
              </w:rPr>
            </w:pPr>
            <w:r>
              <w:rPr>
                <w:rFonts w:hint="eastAsia"/>
                <w:szCs w:val="21"/>
              </w:rPr>
              <w:t>i</w:t>
            </w:r>
            <w:r>
              <w:rPr>
                <w:szCs w:val="21"/>
              </w:rPr>
              <w:t>nt</w:t>
            </w:r>
          </w:p>
        </w:tc>
        <w:tc>
          <w:tcPr>
            <w:tcW w:w="839" w:type="pct"/>
          </w:tcPr>
          <w:p w14:paraId="49EF67D4" w14:textId="538D649C" w:rsidR="00D4768B" w:rsidRPr="003A19F4" w:rsidRDefault="00D4768B" w:rsidP="00D4768B">
            <w:pPr>
              <w:jc w:val="center"/>
              <w:rPr>
                <w:szCs w:val="21"/>
              </w:rPr>
            </w:pPr>
            <w:r w:rsidRPr="0033533F">
              <w:rPr>
                <w:rFonts w:hint="eastAsia"/>
                <w:szCs w:val="21"/>
              </w:rPr>
              <w:t>1</w:t>
            </w:r>
            <w:r w:rsidRPr="0033533F">
              <w:rPr>
                <w:szCs w:val="21"/>
              </w:rPr>
              <w:t>0</w:t>
            </w:r>
          </w:p>
        </w:tc>
        <w:tc>
          <w:tcPr>
            <w:tcW w:w="543" w:type="pct"/>
          </w:tcPr>
          <w:p w14:paraId="006EF9AD" w14:textId="72599E9E" w:rsidR="00D4768B" w:rsidRDefault="00D4768B" w:rsidP="00D4768B">
            <w:pPr>
              <w:jc w:val="center"/>
              <w:rPr>
                <w:szCs w:val="21"/>
              </w:rPr>
            </w:pPr>
            <w:r>
              <w:rPr>
                <w:rFonts w:hint="eastAsia"/>
                <w:szCs w:val="21"/>
              </w:rPr>
              <w:t>否</w:t>
            </w:r>
          </w:p>
        </w:tc>
        <w:tc>
          <w:tcPr>
            <w:tcW w:w="714" w:type="pct"/>
          </w:tcPr>
          <w:p w14:paraId="3C6D042A" w14:textId="73270D74" w:rsidR="00D4768B" w:rsidRDefault="00D4768B" w:rsidP="00D4768B">
            <w:pPr>
              <w:jc w:val="center"/>
              <w:rPr>
                <w:szCs w:val="21"/>
              </w:rPr>
            </w:pPr>
            <w:r>
              <w:rPr>
                <w:rFonts w:hint="eastAsia"/>
                <w:szCs w:val="21"/>
              </w:rPr>
              <w:t>否</w:t>
            </w:r>
          </w:p>
        </w:tc>
        <w:tc>
          <w:tcPr>
            <w:tcW w:w="1312" w:type="pct"/>
          </w:tcPr>
          <w:p w14:paraId="3D45A071" w14:textId="3C3C174C" w:rsidR="00D4768B" w:rsidRDefault="00D4768B" w:rsidP="00D4768B">
            <w:pPr>
              <w:jc w:val="center"/>
              <w:rPr>
                <w:szCs w:val="21"/>
              </w:rPr>
            </w:pPr>
            <w:proofErr w:type="gramStart"/>
            <w:r>
              <w:rPr>
                <w:rFonts w:hint="eastAsia"/>
                <w:szCs w:val="21"/>
              </w:rPr>
              <w:t>点赞数</w:t>
            </w:r>
            <w:proofErr w:type="gramEnd"/>
          </w:p>
        </w:tc>
      </w:tr>
    </w:tbl>
    <w:p w14:paraId="1535446B" w14:textId="77C8A944" w:rsidR="00DB045A" w:rsidRPr="00BE075B" w:rsidRDefault="00DB045A" w:rsidP="00DB045A">
      <w:pPr>
        <w:spacing w:line="360" w:lineRule="auto"/>
        <w:ind w:firstLineChars="200" w:firstLine="480"/>
        <w:rPr>
          <w:rFonts w:eastAsia="黑体"/>
          <w:sz w:val="24"/>
        </w:rPr>
      </w:pPr>
      <w:r w:rsidRPr="00BE075B">
        <w:rPr>
          <w:rFonts w:eastAsia="黑体" w:hint="eastAsia"/>
          <w:sz w:val="24"/>
        </w:rPr>
        <w:t>（</w:t>
      </w:r>
      <w:r>
        <w:rPr>
          <w:rFonts w:eastAsia="黑体" w:hint="eastAsia"/>
          <w:sz w:val="24"/>
        </w:rPr>
        <w:t>4</w:t>
      </w:r>
      <w:r w:rsidRPr="00BE075B">
        <w:rPr>
          <w:rFonts w:eastAsia="黑体" w:hint="eastAsia"/>
          <w:sz w:val="24"/>
        </w:rPr>
        <w:t>）</w:t>
      </w:r>
      <w:r>
        <w:rPr>
          <w:rFonts w:eastAsia="黑体" w:hint="eastAsia"/>
          <w:sz w:val="24"/>
        </w:rPr>
        <w:t>医疗就诊服务信息表</w:t>
      </w:r>
      <w:r w:rsidRPr="00BE075B">
        <w:rPr>
          <w:rFonts w:eastAsia="黑体" w:hint="eastAsia"/>
          <w:sz w:val="24"/>
        </w:rPr>
        <w:t>(</w:t>
      </w:r>
      <w:r>
        <w:rPr>
          <w:rFonts w:eastAsia="黑体" w:hint="eastAsia"/>
          <w:sz w:val="24"/>
        </w:rPr>
        <w:t>hospital</w:t>
      </w:r>
      <w:r w:rsidRPr="00BE075B">
        <w:rPr>
          <w:rFonts w:eastAsia="黑体" w:hint="eastAsia"/>
          <w:sz w:val="24"/>
        </w:rPr>
        <w:t>)</w:t>
      </w:r>
    </w:p>
    <w:p w14:paraId="378E6C00" w14:textId="66B95133" w:rsidR="00DB045A" w:rsidRPr="00A31439" w:rsidRDefault="00DB045A" w:rsidP="00DB045A">
      <w:pPr>
        <w:pStyle w:val="a8"/>
        <w:spacing w:after="0" w:line="360" w:lineRule="auto"/>
        <w:ind w:firstLineChars="200" w:firstLine="480"/>
        <w:rPr>
          <w:sz w:val="24"/>
        </w:rPr>
      </w:pPr>
      <w:r w:rsidRPr="00A31439">
        <w:rPr>
          <w:rFonts w:hint="eastAsia"/>
          <w:sz w:val="24"/>
        </w:rPr>
        <w:t>管理员信息表主要用于保存系统管理员的信息，主要字段包括：</w:t>
      </w:r>
      <w:r w:rsidR="003A19F4">
        <w:rPr>
          <w:rFonts w:hint="eastAsia"/>
          <w:sz w:val="24"/>
        </w:rPr>
        <w:t>医院</w:t>
      </w:r>
      <w:r w:rsidRPr="00A31439">
        <w:rPr>
          <w:rFonts w:hint="eastAsia"/>
          <w:sz w:val="24"/>
        </w:rPr>
        <w:t>ID</w:t>
      </w:r>
      <w:r>
        <w:rPr>
          <w:rFonts w:hint="eastAsia"/>
          <w:sz w:val="24"/>
        </w:rPr>
        <w:t>、</w:t>
      </w:r>
      <w:r w:rsidR="003A19F4">
        <w:rPr>
          <w:rFonts w:hint="eastAsia"/>
          <w:sz w:val="24"/>
        </w:rPr>
        <w:t>医院名字</w:t>
      </w:r>
      <w:r>
        <w:rPr>
          <w:rFonts w:hint="eastAsia"/>
          <w:sz w:val="24"/>
        </w:rPr>
        <w:t>、</w:t>
      </w:r>
      <w:r w:rsidR="003A19F4">
        <w:rPr>
          <w:rFonts w:hint="eastAsia"/>
          <w:sz w:val="24"/>
        </w:rPr>
        <w:t>医院简介、医院位置</w:t>
      </w:r>
      <w:r>
        <w:rPr>
          <w:rFonts w:hint="eastAsia"/>
          <w:sz w:val="24"/>
        </w:rPr>
        <w:t>。表结构</w:t>
      </w:r>
      <w:r w:rsidRPr="00A31439">
        <w:rPr>
          <w:rFonts w:hint="eastAsia"/>
          <w:sz w:val="24"/>
        </w:rPr>
        <w:t>如表</w:t>
      </w:r>
      <w:r>
        <w:rPr>
          <w:rFonts w:hint="eastAsia"/>
          <w:sz w:val="24"/>
        </w:rPr>
        <w:t>3</w:t>
      </w:r>
      <w:r w:rsidRPr="00A31439">
        <w:rPr>
          <w:rFonts w:hint="eastAsia"/>
          <w:sz w:val="24"/>
        </w:rPr>
        <w:t>.</w:t>
      </w:r>
      <w:r w:rsidR="003A19F4">
        <w:rPr>
          <w:rFonts w:hint="eastAsia"/>
          <w:sz w:val="24"/>
        </w:rPr>
        <w:t>5</w:t>
      </w:r>
      <w:r w:rsidRPr="00A31439">
        <w:rPr>
          <w:rFonts w:hint="eastAsia"/>
          <w:sz w:val="24"/>
        </w:rPr>
        <w:t>所示。</w:t>
      </w:r>
    </w:p>
    <w:p w14:paraId="6DD21F81" w14:textId="541FDE38" w:rsidR="00DB045A" w:rsidRPr="00A31439" w:rsidRDefault="00DB045A" w:rsidP="00DB045A">
      <w:pPr>
        <w:spacing w:line="360" w:lineRule="auto"/>
        <w:jc w:val="center"/>
        <w:rPr>
          <w:szCs w:val="21"/>
        </w:rPr>
      </w:pPr>
      <w:r w:rsidRPr="00A31439">
        <w:rPr>
          <w:rFonts w:hint="eastAsia"/>
          <w:szCs w:val="21"/>
        </w:rPr>
        <w:t>表</w:t>
      </w:r>
      <w:r>
        <w:rPr>
          <w:rFonts w:hint="eastAsia"/>
          <w:szCs w:val="21"/>
        </w:rPr>
        <w:t>3</w:t>
      </w:r>
      <w:r w:rsidRPr="00A31439">
        <w:rPr>
          <w:rFonts w:hint="eastAsia"/>
          <w:szCs w:val="21"/>
        </w:rPr>
        <w:t>.</w:t>
      </w:r>
      <w:r w:rsidR="003A19F4">
        <w:rPr>
          <w:rFonts w:hint="eastAsia"/>
          <w:szCs w:val="21"/>
        </w:rPr>
        <w:t>5</w:t>
      </w:r>
      <w:r w:rsidRPr="00A31439">
        <w:rPr>
          <w:rFonts w:hint="eastAsia"/>
          <w:szCs w:val="21"/>
        </w:rPr>
        <w:t xml:space="preserve"> </w:t>
      </w:r>
      <w:r>
        <w:rPr>
          <w:rFonts w:hint="eastAsia"/>
          <w:szCs w:val="21"/>
        </w:rPr>
        <w:t>管理员发布文章</w:t>
      </w:r>
      <w:r w:rsidRPr="00A31439">
        <w:rPr>
          <w:rFonts w:hint="eastAsia"/>
          <w:szCs w:val="21"/>
        </w:rPr>
        <w:t>信息表（</w:t>
      </w:r>
      <w:r>
        <w:rPr>
          <w:rFonts w:hint="eastAsia"/>
          <w:szCs w:val="21"/>
        </w:rPr>
        <w:t>hospital</w:t>
      </w:r>
      <w:r w:rsidRPr="00A31439">
        <w:rPr>
          <w:rFonts w:hint="eastAsia"/>
          <w:szCs w:val="21"/>
        </w:rPr>
        <w:t>）</w:t>
      </w:r>
    </w:p>
    <w:tbl>
      <w:tblPr>
        <w:tblW w:w="46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386"/>
        <w:gridCol w:w="1460"/>
        <w:gridCol w:w="929"/>
        <w:gridCol w:w="1234"/>
        <w:gridCol w:w="2275"/>
      </w:tblGrid>
      <w:tr w:rsidR="00DB045A" w:rsidRPr="00A31439" w14:paraId="26B5B708" w14:textId="77777777" w:rsidTr="003A19F4">
        <w:trPr>
          <w:jc w:val="center"/>
        </w:trPr>
        <w:tc>
          <w:tcPr>
            <w:tcW w:w="814" w:type="pct"/>
          </w:tcPr>
          <w:p w14:paraId="310F7A18" w14:textId="77777777" w:rsidR="00DB045A" w:rsidRPr="00A31439" w:rsidRDefault="00DB045A" w:rsidP="001C7660">
            <w:pPr>
              <w:jc w:val="center"/>
              <w:rPr>
                <w:b/>
                <w:szCs w:val="21"/>
              </w:rPr>
            </w:pPr>
            <w:r w:rsidRPr="00A31439">
              <w:rPr>
                <w:rFonts w:hint="eastAsia"/>
                <w:b/>
                <w:szCs w:val="21"/>
              </w:rPr>
              <w:t>列名</w:t>
            </w:r>
          </w:p>
        </w:tc>
        <w:tc>
          <w:tcPr>
            <w:tcW w:w="796" w:type="pct"/>
          </w:tcPr>
          <w:p w14:paraId="39CBC9A7" w14:textId="77777777" w:rsidR="00DB045A" w:rsidRPr="00A31439" w:rsidRDefault="00DB045A" w:rsidP="001C7660">
            <w:pPr>
              <w:jc w:val="center"/>
              <w:rPr>
                <w:b/>
                <w:szCs w:val="21"/>
              </w:rPr>
            </w:pPr>
            <w:r w:rsidRPr="00A31439">
              <w:rPr>
                <w:rFonts w:hint="eastAsia"/>
                <w:b/>
                <w:szCs w:val="21"/>
              </w:rPr>
              <w:t>数据类型</w:t>
            </w:r>
          </w:p>
        </w:tc>
        <w:tc>
          <w:tcPr>
            <w:tcW w:w="839" w:type="pct"/>
          </w:tcPr>
          <w:p w14:paraId="5A03EAD3" w14:textId="77777777" w:rsidR="00DB045A" w:rsidRPr="00A31439" w:rsidRDefault="00DB045A" w:rsidP="001C7660">
            <w:pPr>
              <w:jc w:val="center"/>
              <w:rPr>
                <w:b/>
                <w:szCs w:val="21"/>
              </w:rPr>
            </w:pPr>
            <w:r w:rsidRPr="00A31439">
              <w:rPr>
                <w:rFonts w:hint="eastAsia"/>
                <w:b/>
                <w:szCs w:val="21"/>
              </w:rPr>
              <w:t>长度</w:t>
            </w:r>
          </w:p>
        </w:tc>
        <w:tc>
          <w:tcPr>
            <w:tcW w:w="534" w:type="pct"/>
          </w:tcPr>
          <w:p w14:paraId="635494B7" w14:textId="77777777" w:rsidR="00DB045A" w:rsidRPr="00A31439" w:rsidRDefault="00DB045A" w:rsidP="001C7660">
            <w:pPr>
              <w:jc w:val="center"/>
              <w:rPr>
                <w:b/>
                <w:szCs w:val="21"/>
              </w:rPr>
            </w:pPr>
            <w:r w:rsidRPr="00A31439">
              <w:rPr>
                <w:rFonts w:hint="eastAsia"/>
                <w:b/>
                <w:szCs w:val="21"/>
              </w:rPr>
              <w:t>允许空</w:t>
            </w:r>
          </w:p>
        </w:tc>
        <w:tc>
          <w:tcPr>
            <w:tcW w:w="709" w:type="pct"/>
          </w:tcPr>
          <w:p w14:paraId="3EDA182E" w14:textId="77777777" w:rsidR="00DB045A" w:rsidRPr="00A31439" w:rsidRDefault="00DB045A" w:rsidP="001C7660">
            <w:pPr>
              <w:jc w:val="center"/>
              <w:rPr>
                <w:b/>
                <w:szCs w:val="21"/>
              </w:rPr>
            </w:pPr>
            <w:r w:rsidRPr="00A31439">
              <w:rPr>
                <w:rFonts w:hint="eastAsia"/>
                <w:b/>
                <w:szCs w:val="21"/>
              </w:rPr>
              <w:t>是否主键</w:t>
            </w:r>
          </w:p>
        </w:tc>
        <w:tc>
          <w:tcPr>
            <w:tcW w:w="1307" w:type="pct"/>
          </w:tcPr>
          <w:p w14:paraId="4FDE8589" w14:textId="77777777" w:rsidR="00DB045A" w:rsidRPr="00A31439" w:rsidRDefault="00DB045A" w:rsidP="001C7660">
            <w:pPr>
              <w:jc w:val="center"/>
              <w:rPr>
                <w:b/>
                <w:szCs w:val="21"/>
              </w:rPr>
            </w:pPr>
            <w:r w:rsidRPr="00A31439">
              <w:rPr>
                <w:rFonts w:hint="eastAsia"/>
                <w:b/>
                <w:szCs w:val="21"/>
              </w:rPr>
              <w:t>说明</w:t>
            </w:r>
          </w:p>
        </w:tc>
      </w:tr>
      <w:tr w:rsidR="00DB045A" w:rsidRPr="00A31439" w14:paraId="2F92D2AB" w14:textId="77777777" w:rsidTr="003A19F4">
        <w:trPr>
          <w:jc w:val="center"/>
        </w:trPr>
        <w:tc>
          <w:tcPr>
            <w:tcW w:w="814" w:type="pct"/>
          </w:tcPr>
          <w:p w14:paraId="243B74B7" w14:textId="4B223C33" w:rsidR="00DB045A" w:rsidRPr="00A31439" w:rsidRDefault="003A19F4" w:rsidP="001C7660">
            <w:pPr>
              <w:jc w:val="center"/>
              <w:rPr>
                <w:szCs w:val="21"/>
              </w:rPr>
            </w:pPr>
            <w:r>
              <w:rPr>
                <w:rFonts w:hint="eastAsia"/>
                <w:szCs w:val="21"/>
              </w:rPr>
              <w:t>hospital</w:t>
            </w:r>
            <w:r w:rsidRPr="00A31439">
              <w:rPr>
                <w:rFonts w:hint="eastAsia"/>
                <w:szCs w:val="21"/>
              </w:rPr>
              <w:t xml:space="preserve"> </w:t>
            </w:r>
            <w:r w:rsidR="00DB045A" w:rsidRPr="00A31439">
              <w:rPr>
                <w:rFonts w:hint="eastAsia"/>
                <w:szCs w:val="21"/>
              </w:rPr>
              <w:t>Id</w:t>
            </w:r>
          </w:p>
        </w:tc>
        <w:tc>
          <w:tcPr>
            <w:tcW w:w="796" w:type="pct"/>
          </w:tcPr>
          <w:p w14:paraId="17F95CE9" w14:textId="77777777" w:rsidR="00DB045A" w:rsidRPr="00A31439" w:rsidRDefault="00DB045A" w:rsidP="001C7660">
            <w:pPr>
              <w:jc w:val="center"/>
              <w:rPr>
                <w:szCs w:val="21"/>
              </w:rPr>
            </w:pPr>
            <w:r w:rsidRPr="00A31439">
              <w:rPr>
                <w:rFonts w:hint="eastAsia"/>
                <w:szCs w:val="21"/>
              </w:rPr>
              <w:t>int</w:t>
            </w:r>
          </w:p>
        </w:tc>
        <w:tc>
          <w:tcPr>
            <w:tcW w:w="839" w:type="pct"/>
          </w:tcPr>
          <w:p w14:paraId="546E149C" w14:textId="77777777" w:rsidR="00DB045A" w:rsidRPr="00A31439" w:rsidRDefault="00DB045A" w:rsidP="001C7660">
            <w:pPr>
              <w:jc w:val="center"/>
              <w:rPr>
                <w:szCs w:val="21"/>
              </w:rPr>
            </w:pPr>
            <w:r w:rsidRPr="00A31439">
              <w:rPr>
                <w:rFonts w:hint="eastAsia"/>
                <w:szCs w:val="21"/>
              </w:rPr>
              <w:t>10</w:t>
            </w:r>
          </w:p>
        </w:tc>
        <w:tc>
          <w:tcPr>
            <w:tcW w:w="534" w:type="pct"/>
          </w:tcPr>
          <w:p w14:paraId="1E1986D5" w14:textId="77777777" w:rsidR="00DB045A" w:rsidRPr="00A31439" w:rsidRDefault="00DB045A" w:rsidP="001C7660">
            <w:pPr>
              <w:jc w:val="center"/>
              <w:rPr>
                <w:szCs w:val="21"/>
              </w:rPr>
            </w:pPr>
            <w:r w:rsidRPr="00A31439">
              <w:rPr>
                <w:rFonts w:hint="eastAsia"/>
                <w:szCs w:val="21"/>
              </w:rPr>
              <w:t>否</w:t>
            </w:r>
          </w:p>
        </w:tc>
        <w:tc>
          <w:tcPr>
            <w:tcW w:w="709" w:type="pct"/>
          </w:tcPr>
          <w:p w14:paraId="54564AE8" w14:textId="77777777" w:rsidR="00DB045A" w:rsidRPr="00A31439" w:rsidRDefault="00DB045A" w:rsidP="001C7660">
            <w:pPr>
              <w:jc w:val="center"/>
              <w:rPr>
                <w:szCs w:val="21"/>
              </w:rPr>
            </w:pPr>
            <w:r w:rsidRPr="00A31439">
              <w:rPr>
                <w:rFonts w:hint="eastAsia"/>
                <w:szCs w:val="21"/>
              </w:rPr>
              <w:t>是</w:t>
            </w:r>
          </w:p>
        </w:tc>
        <w:tc>
          <w:tcPr>
            <w:tcW w:w="1307" w:type="pct"/>
          </w:tcPr>
          <w:p w14:paraId="0D848299" w14:textId="0398CB3E" w:rsidR="00DB045A" w:rsidRPr="00A31439" w:rsidRDefault="003A19F4" w:rsidP="001C7660">
            <w:pPr>
              <w:jc w:val="center"/>
              <w:rPr>
                <w:szCs w:val="21"/>
              </w:rPr>
            </w:pPr>
            <w:r>
              <w:rPr>
                <w:rFonts w:hint="eastAsia"/>
                <w:szCs w:val="21"/>
              </w:rPr>
              <w:t>医院</w:t>
            </w:r>
            <w:r w:rsidR="00DB045A" w:rsidRPr="00A31439">
              <w:rPr>
                <w:rFonts w:hint="eastAsia"/>
                <w:szCs w:val="21"/>
              </w:rPr>
              <w:t>ID</w:t>
            </w:r>
          </w:p>
        </w:tc>
      </w:tr>
      <w:tr w:rsidR="00DB045A" w:rsidRPr="00A31439" w14:paraId="2A3FDEFE" w14:textId="77777777" w:rsidTr="003A19F4">
        <w:trPr>
          <w:jc w:val="center"/>
        </w:trPr>
        <w:tc>
          <w:tcPr>
            <w:tcW w:w="814" w:type="pct"/>
          </w:tcPr>
          <w:p w14:paraId="2EA8AE9B" w14:textId="6D292CF7" w:rsidR="00DB045A" w:rsidRPr="00A31439" w:rsidRDefault="003A19F4" w:rsidP="001C7660">
            <w:pPr>
              <w:jc w:val="center"/>
              <w:rPr>
                <w:szCs w:val="21"/>
              </w:rPr>
            </w:pPr>
            <w:proofErr w:type="spellStart"/>
            <w:r>
              <w:rPr>
                <w:rFonts w:hint="eastAsia"/>
                <w:szCs w:val="21"/>
              </w:rPr>
              <w:t>hospital</w:t>
            </w:r>
            <w:r w:rsidR="00DB045A" w:rsidRPr="00A31439">
              <w:rPr>
                <w:rFonts w:hint="eastAsia"/>
                <w:szCs w:val="21"/>
              </w:rPr>
              <w:t>N</w:t>
            </w:r>
            <w:r w:rsidR="00DB045A" w:rsidRPr="00A31439">
              <w:rPr>
                <w:szCs w:val="21"/>
              </w:rPr>
              <w:t>ame</w:t>
            </w:r>
            <w:proofErr w:type="spellEnd"/>
          </w:p>
        </w:tc>
        <w:tc>
          <w:tcPr>
            <w:tcW w:w="796" w:type="pct"/>
          </w:tcPr>
          <w:p w14:paraId="183F4AE6" w14:textId="77777777" w:rsidR="00DB045A" w:rsidRPr="00A31439" w:rsidRDefault="00DB045A" w:rsidP="001C7660">
            <w:pPr>
              <w:jc w:val="center"/>
              <w:rPr>
                <w:szCs w:val="21"/>
              </w:rPr>
            </w:pPr>
            <w:r w:rsidRPr="00A31439">
              <w:rPr>
                <w:rFonts w:hint="eastAsia"/>
                <w:szCs w:val="21"/>
              </w:rPr>
              <w:t>varchar</w:t>
            </w:r>
          </w:p>
        </w:tc>
        <w:tc>
          <w:tcPr>
            <w:tcW w:w="839" w:type="pct"/>
          </w:tcPr>
          <w:p w14:paraId="4F29242F" w14:textId="77777777" w:rsidR="00DB045A" w:rsidRPr="00A31439" w:rsidRDefault="00DB045A" w:rsidP="001C7660">
            <w:pPr>
              <w:jc w:val="center"/>
              <w:rPr>
                <w:szCs w:val="21"/>
              </w:rPr>
            </w:pPr>
            <w:r>
              <w:rPr>
                <w:rFonts w:hint="eastAsia"/>
                <w:szCs w:val="21"/>
              </w:rPr>
              <w:t>12</w:t>
            </w:r>
          </w:p>
        </w:tc>
        <w:tc>
          <w:tcPr>
            <w:tcW w:w="534" w:type="pct"/>
          </w:tcPr>
          <w:p w14:paraId="785DF59D" w14:textId="77777777" w:rsidR="00DB045A" w:rsidRPr="00A31439" w:rsidRDefault="00DB045A" w:rsidP="001C7660">
            <w:pPr>
              <w:jc w:val="center"/>
              <w:rPr>
                <w:szCs w:val="21"/>
              </w:rPr>
            </w:pPr>
            <w:r w:rsidRPr="00A31439">
              <w:rPr>
                <w:rFonts w:hint="eastAsia"/>
                <w:szCs w:val="21"/>
              </w:rPr>
              <w:t>否</w:t>
            </w:r>
          </w:p>
        </w:tc>
        <w:tc>
          <w:tcPr>
            <w:tcW w:w="709" w:type="pct"/>
          </w:tcPr>
          <w:p w14:paraId="47A4805F" w14:textId="77777777" w:rsidR="00DB045A" w:rsidRPr="00A31439" w:rsidRDefault="00DB045A" w:rsidP="001C7660">
            <w:pPr>
              <w:jc w:val="center"/>
              <w:rPr>
                <w:szCs w:val="21"/>
              </w:rPr>
            </w:pPr>
            <w:r w:rsidRPr="00A31439">
              <w:rPr>
                <w:rFonts w:hint="eastAsia"/>
                <w:szCs w:val="21"/>
              </w:rPr>
              <w:t>否</w:t>
            </w:r>
          </w:p>
        </w:tc>
        <w:tc>
          <w:tcPr>
            <w:tcW w:w="1307" w:type="pct"/>
          </w:tcPr>
          <w:p w14:paraId="0CDD8B91" w14:textId="4F51D6FB" w:rsidR="00DB045A" w:rsidRPr="00A31439" w:rsidRDefault="003A19F4" w:rsidP="001C7660">
            <w:pPr>
              <w:jc w:val="center"/>
              <w:rPr>
                <w:szCs w:val="21"/>
              </w:rPr>
            </w:pPr>
            <w:r>
              <w:rPr>
                <w:rFonts w:hint="eastAsia"/>
                <w:szCs w:val="21"/>
              </w:rPr>
              <w:t>医院</w:t>
            </w:r>
            <w:r w:rsidR="00DB045A">
              <w:rPr>
                <w:rFonts w:hint="eastAsia"/>
                <w:szCs w:val="21"/>
              </w:rPr>
              <w:t>名</w:t>
            </w:r>
          </w:p>
        </w:tc>
      </w:tr>
      <w:tr w:rsidR="003A19F4" w:rsidRPr="00A31439" w14:paraId="64DDBA3B" w14:textId="77777777" w:rsidTr="003A19F4">
        <w:trPr>
          <w:trHeight w:val="64"/>
          <w:jc w:val="center"/>
        </w:trPr>
        <w:tc>
          <w:tcPr>
            <w:tcW w:w="814" w:type="pct"/>
          </w:tcPr>
          <w:p w14:paraId="6F5A7B48" w14:textId="2E07C4E4" w:rsidR="003A19F4" w:rsidRPr="00A31439" w:rsidRDefault="003A19F4" w:rsidP="003A19F4">
            <w:pPr>
              <w:jc w:val="center"/>
              <w:rPr>
                <w:szCs w:val="21"/>
              </w:rPr>
            </w:pPr>
            <w:r>
              <w:rPr>
                <w:szCs w:val="21"/>
              </w:rPr>
              <w:t>i</w:t>
            </w:r>
            <w:r>
              <w:rPr>
                <w:rFonts w:hint="eastAsia"/>
                <w:szCs w:val="21"/>
              </w:rPr>
              <w:t>ntroduce</w:t>
            </w:r>
          </w:p>
        </w:tc>
        <w:tc>
          <w:tcPr>
            <w:tcW w:w="796" w:type="pct"/>
          </w:tcPr>
          <w:p w14:paraId="7D385E28" w14:textId="45997032" w:rsidR="003A19F4" w:rsidRPr="00A31439" w:rsidRDefault="003A19F4" w:rsidP="003A19F4">
            <w:pPr>
              <w:jc w:val="center"/>
              <w:rPr>
                <w:szCs w:val="21"/>
              </w:rPr>
            </w:pPr>
            <w:r>
              <w:rPr>
                <w:rFonts w:hint="eastAsia"/>
                <w:szCs w:val="21"/>
              </w:rPr>
              <w:t>t</w:t>
            </w:r>
            <w:r>
              <w:rPr>
                <w:szCs w:val="21"/>
              </w:rPr>
              <w:t>ext</w:t>
            </w:r>
          </w:p>
        </w:tc>
        <w:tc>
          <w:tcPr>
            <w:tcW w:w="839" w:type="pct"/>
          </w:tcPr>
          <w:p w14:paraId="76811F09" w14:textId="722B913C" w:rsidR="003A19F4" w:rsidRPr="00A31439" w:rsidRDefault="003A19F4" w:rsidP="003A19F4">
            <w:pPr>
              <w:jc w:val="center"/>
              <w:rPr>
                <w:szCs w:val="21"/>
              </w:rPr>
            </w:pPr>
            <w:r w:rsidRPr="00626138">
              <w:rPr>
                <w:rFonts w:hint="eastAsia"/>
                <w:szCs w:val="21"/>
              </w:rPr>
              <w:t>2,147,483,647</w:t>
            </w:r>
          </w:p>
        </w:tc>
        <w:tc>
          <w:tcPr>
            <w:tcW w:w="534" w:type="pct"/>
          </w:tcPr>
          <w:p w14:paraId="52909BDF" w14:textId="2ED580A7" w:rsidR="003A19F4" w:rsidRPr="00A31439" w:rsidRDefault="003A19F4" w:rsidP="003A19F4">
            <w:pPr>
              <w:jc w:val="center"/>
              <w:rPr>
                <w:szCs w:val="21"/>
              </w:rPr>
            </w:pPr>
            <w:r>
              <w:rPr>
                <w:rFonts w:hint="eastAsia"/>
                <w:szCs w:val="21"/>
              </w:rPr>
              <w:t>否</w:t>
            </w:r>
          </w:p>
        </w:tc>
        <w:tc>
          <w:tcPr>
            <w:tcW w:w="709" w:type="pct"/>
          </w:tcPr>
          <w:p w14:paraId="10B8A0BE" w14:textId="7B5B575F" w:rsidR="003A19F4" w:rsidRPr="00A31439" w:rsidRDefault="003A19F4" w:rsidP="003A19F4">
            <w:pPr>
              <w:jc w:val="center"/>
              <w:rPr>
                <w:szCs w:val="21"/>
              </w:rPr>
            </w:pPr>
            <w:r>
              <w:rPr>
                <w:rFonts w:hint="eastAsia"/>
                <w:szCs w:val="21"/>
              </w:rPr>
              <w:t>否</w:t>
            </w:r>
          </w:p>
        </w:tc>
        <w:tc>
          <w:tcPr>
            <w:tcW w:w="1307" w:type="pct"/>
          </w:tcPr>
          <w:p w14:paraId="15FB4DA0" w14:textId="4F27F247" w:rsidR="003A19F4" w:rsidRPr="00A31439" w:rsidRDefault="003A19F4" w:rsidP="003A19F4">
            <w:pPr>
              <w:jc w:val="center"/>
              <w:rPr>
                <w:szCs w:val="21"/>
              </w:rPr>
            </w:pPr>
            <w:r>
              <w:rPr>
                <w:rFonts w:hint="eastAsia"/>
                <w:szCs w:val="21"/>
              </w:rPr>
              <w:t>医院简介</w:t>
            </w:r>
          </w:p>
        </w:tc>
      </w:tr>
      <w:tr w:rsidR="00DB045A" w:rsidRPr="00A31439" w14:paraId="4F93665A" w14:textId="77777777" w:rsidTr="003A19F4">
        <w:trPr>
          <w:trHeight w:val="64"/>
          <w:jc w:val="center"/>
        </w:trPr>
        <w:tc>
          <w:tcPr>
            <w:tcW w:w="814" w:type="pct"/>
          </w:tcPr>
          <w:p w14:paraId="293E51BC" w14:textId="11522D4A" w:rsidR="00DB045A" w:rsidRDefault="003A19F4" w:rsidP="001C7660">
            <w:pPr>
              <w:jc w:val="center"/>
              <w:rPr>
                <w:szCs w:val="21"/>
              </w:rPr>
            </w:pPr>
            <w:r>
              <w:rPr>
                <w:szCs w:val="21"/>
              </w:rPr>
              <w:t>l</w:t>
            </w:r>
            <w:r>
              <w:rPr>
                <w:rFonts w:hint="eastAsia"/>
                <w:szCs w:val="21"/>
              </w:rPr>
              <w:t>ocation</w:t>
            </w:r>
          </w:p>
        </w:tc>
        <w:tc>
          <w:tcPr>
            <w:tcW w:w="796" w:type="pct"/>
          </w:tcPr>
          <w:p w14:paraId="56D26D24" w14:textId="6607E502" w:rsidR="00DB045A" w:rsidRPr="00A31439" w:rsidRDefault="003A19F4" w:rsidP="001C7660">
            <w:pPr>
              <w:jc w:val="center"/>
              <w:rPr>
                <w:szCs w:val="21"/>
              </w:rPr>
            </w:pPr>
            <w:r>
              <w:rPr>
                <w:szCs w:val="21"/>
              </w:rPr>
              <w:t>v</w:t>
            </w:r>
            <w:r>
              <w:rPr>
                <w:rFonts w:hint="eastAsia"/>
                <w:szCs w:val="21"/>
              </w:rPr>
              <w:t>archar</w:t>
            </w:r>
          </w:p>
        </w:tc>
        <w:tc>
          <w:tcPr>
            <w:tcW w:w="839" w:type="pct"/>
          </w:tcPr>
          <w:p w14:paraId="61B1E1BB" w14:textId="73E8123A" w:rsidR="00DB045A" w:rsidRDefault="003A19F4" w:rsidP="001C7660">
            <w:pPr>
              <w:jc w:val="center"/>
              <w:rPr>
                <w:szCs w:val="21"/>
              </w:rPr>
            </w:pPr>
            <w:r>
              <w:rPr>
                <w:szCs w:val="21"/>
              </w:rPr>
              <w:t>12</w:t>
            </w:r>
          </w:p>
        </w:tc>
        <w:tc>
          <w:tcPr>
            <w:tcW w:w="534" w:type="pct"/>
          </w:tcPr>
          <w:p w14:paraId="002DB31B" w14:textId="77777777" w:rsidR="00DB045A" w:rsidRPr="00A31439" w:rsidRDefault="00DB045A" w:rsidP="001C7660">
            <w:pPr>
              <w:jc w:val="center"/>
              <w:rPr>
                <w:szCs w:val="21"/>
              </w:rPr>
            </w:pPr>
            <w:r>
              <w:rPr>
                <w:rFonts w:hint="eastAsia"/>
                <w:szCs w:val="21"/>
              </w:rPr>
              <w:t>否</w:t>
            </w:r>
          </w:p>
        </w:tc>
        <w:tc>
          <w:tcPr>
            <w:tcW w:w="709" w:type="pct"/>
          </w:tcPr>
          <w:p w14:paraId="743CC30F" w14:textId="77777777" w:rsidR="00DB045A" w:rsidRPr="00A31439" w:rsidRDefault="00DB045A" w:rsidP="001C7660">
            <w:pPr>
              <w:jc w:val="center"/>
              <w:rPr>
                <w:szCs w:val="21"/>
              </w:rPr>
            </w:pPr>
            <w:r>
              <w:rPr>
                <w:rFonts w:hint="eastAsia"/>
                <w:szCs w:val="21"/>
              </w:rPr>
              <w:t>否</w:t>
            </w:r>
          </w:p>
        </w:tc>
        <w:tc>
          <w:tcPr>
            <w:tcW w:w="1307" w:type="pct"/>
          </w:tcPr>
          <w:p w14:paraId="5A1415C1" w14:textId="0DA3BADC" w:rsidR="00DB045A" w:rsidRDefault="003A19F4" w:rsidP="001C7660">
            <w:pPr>
              <w:jc w:val="center"/>
              <w:rPr>
                <w:szCs w:val="21"/>
              </w:rPr>
            </w:pPr>
            <w:r>
              <w:rPr>
                <w:rFonts w:hint="eastAsia"/>
                <w:szCs w:val="21"/>
              </w:rPr>
              <w:t>医院位置</w:t>
            </w:r>
          </w:p>
        </w:tc>
      </w:tr>
    </w:tbl>
    <w:p w14:paraId="0624A0C4" w14:textId="7FCD3BD8" w:rsidR="0022148F" w:rsidRPr="000C2FDD" w:rsidRDefault="0022148F" w:rsidP="0022148F">
      <w:pPr>
        <w:pStyle w:val="a8"/>
        <w:spacing w:after="0" w:line="360" w:lineRule="auto"/>
        <w:ind w:firstLineChars="200" w:firstLine="480"/>
        <w:rPr>
          <w:color w:val="FF0000"/>
          <w:sz w:val="24"/>
        </w:rPr>
      </w:pPr>
    </w:p>
    <w:p w14:paraId="4638457C" w14:textId="54A79025" w:rsidR="0022148F" w:rsidRPr="000E273D" w:rsidRDefault="0022148F" w:rsidP="0022148F">
      <w:pPr>
        <w:pStyle w:val="2"/>
      </w:pPr>
      <w:bookmarkStart w:id="88" w:name="_Toc514919001"/>
      <w:r w:rsidRPr="000E273D">
        <w:t>3.</w:t>
      </w:r>
      <w:r w:rsidR="007908B9">
        <w:rPr>
          <w:rFonts w:hint="eastAsia"/>
        </w:rPr>
        <w:t>4</w:t>
      </w:r>
      <w:r w:rsidRPr="000E273D">
        <w:rPr>
          <w:rFonts w:hint="eastAsia"/>
        </w:rPr>
        <w:t xml:space="preserve"> </w:t>
      </w:r>
      <w:r>
        <w:rPr>
          <w:rFonts w:hint="eastAsia"/>
        </w:rPr>
        <w:t>用例实现</w:t>
      </w:r>
      <w:bookmarkEnd w:id="88"/>
    </w:p>
    <w:p w14:paraId="4A3AA00C" w14:textId="7A5248CD" w:rsidR="0022148F" w:rsidRDefault="0022148F" w:rsidP="00223F7D">
      <w:pPr>
        <w:pStyle w:val="3"/>
      </w:pPr>
      <w:bookmarkStart w:id="89" w:name="_Toc14163"/>
      <w:bookmarkStart w:id="90" w:name="_Toc498435916"/>
      <w:bookmarkStart w:id="91" w:name="_Toc514919002"/>
      <w:r>
        <w:rPr>
          <w:rFonts w:hint="eastAsia"/>
        </w:rPr>
        <w:t>3.</w:t>
      </w:r>
      <w:r w:rsidR="007908B9">
        <w:rPr>
          <w:rFonts w:hint="eastAsia"/>
        </w:rPr>
        <w:t>4</w:t>
      </w:r>
      <w:r>
        <w:rPr>
          <w:rFonts w:hint="eastAsia"/>
        </w:rPr>
        <w:t xml:space="preserve">.1 </w:t>
      </w:r>
      <w:r w:rsidR="00223F7D">
        <w:rPr>
          <w:rFonts w:hint="eastAsia"/>
        </w:rPr>
        <w:t>阅读文章</w:t>
      </w:r>
      <w:r>
        <w:rPr>
          <w:rFonts w:hint="eastAsia"/>
        </w:rPr>
        <w:t>用例实现</w:t>
      </w:r>
      <w:bookmarkEnd w:id="89"/>
      <w:bookmarkEnd w:id="90"/>
      <w:bookmarkEnd w:id="91"/>
    </w:p>
    <w:p w14:paraId="461ACBE5" w14:textId="199211F7" w:rsidR="0022148F" w:rsidRDefault="00223F7D" w:rsidP="0022148F">
      <w:pPr>
        <w:spacing w:line="360" w:lineRule="auto"/>
        <w:ind w:firstLineChars="200" w:firstLine="480"/>
        <w:rPr>
          <w:sz w:val="24"/>
        </w:rPr>
      </w:pPr>
      <w:r>
        <w:rPr>
          <w:rFonts w:hint="eastAsia"/>
          <w:sz w:val="24"/>
        </w:rPr>
        <w:t>阅读文章</w:t>
      </w:r>
      <w:r w:rsidR="0022148F">
        <w:rPr>
          <w:rFonts w:hint="eastAsia"/>
          <w:sz w:val="24"/>
        </w:rPr>
        <w:t>用例的实现顺序图如图</w:t>
      </w:r>
      <w:r w:rsidR="0022148F">
        <w:rPr>
          <w:rFonts w:hint="eastAsia"/>
          <w:sz w:val="24"/>
        </w:rPr>
        <w:t>3.</w:t>
      </w:r>
      <w:r w:rsidR="003A19F4">
        <w:rPr>
          <w:rFonts w:hint="eastAsia"/>
          <w:sz w:val="24"/>
        </w:rPr>
        <w:t>6</w:t>
      </w:r>
      <w:r w:rsidR="0022148F">
        <w:rPr>
          <w:rFonts w:hint="eastAsia"/>
          <w:sz w:val="24"/>
        </w:rPr>
        <w:t>所示。</w:t>
      </w:r>
    </w:p>
    <w:p w14:paraId="0D0CDA60" w14:textId="365E53CB" w:rsidR="0022148F" w:rsidRDefault="005D7178" w:rsidP="0022148F">
      <w:pPr>
        <w:jc w:val="center"/>
      </w:pPr>
      <w:r>
        <w:rPr>
          <w:noProof/>
        </w:rPr>
        <w:lastRenderedPageBreak/>
        <w:drawing>
          <wp:inline distT="0" distB="0" distL="0" distR="0" wp14:anchorId="5BC1573B" wp14:editId="233C4D06">
            <wp:extent cx="5028571" cy="5723809"/>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8571" cy="5723809"/>
                    </a:xfrm>
                    <a:prstGeom prst="rect">
                      <a:avLst/>
                    </a:prstGeom>
                  </pic:spPr>
                </pic:pic>
              </a:graphicData>
            </a:graphic>
          </wp:inline>
        </w:drawing>
      </w:r>
    </w:p>
    <w:p w14:paraId="4122419C" w14:textId="56A0F551" w:rsidR="0022148F" w:rsidRDefault="0022148F" w:rsidP="0022148F">
      <w:pPr>
        <w:jc w:val="center"/>
        <w:rPr>
          <w:szCs w:val="21"/>
        </w:rPr>
      </w:pPr>
      <w:r>
        <w:rPr>
          <w:rFonts w:hint="eastAsia"/>
          <w:szCs w:val="21"/>
        </w:rPr>
        <w:t>图</w:t>
      </w:r>
      <w:r>
        <w:rPr>
          <w:rFonts w:hint="eastAsia"/>
          <w:szCs w:val="21"/>
        </w:rPr>
        <w:t>3</w:t>
      </w:r>
      <w:r>
        <w:rPr>
          <w:szCs w:val="21"/>
        </w:rPr>
        <w:t>.</w:t>
      </w:r>
      <w:r w:rsidR="003A19F4">
        <w:rPr>
          <w:rFonts w:hint="eastAsia"/>
          <w:szCs w:val="21"/>
        </w:rPr>
        <w:t>6</w:t>
      </w:r>
      <w:r w:rsidR="00223F7D">
        <w:rPr>
          <w:rFonts w:hint="eastAsia"/>
          <w:szCs w:val="21"/>
        </w:rPr>
        <w:t>阅读文章</w:t>
      </w:r>
      <w:r>
        <w:rPr>
          <w:rFonts w:hint="eastAsia"/>
          <w:szCs w:val="21"/>
        </w:rPr>
        <w:t>用例顺序图</w:t>
      </w:r>
    </w:p>
    <w:p w14:paraId="75161966" w14:textId="60536BB0" w:rsidR="00223F7D" w:rsidRDefault="00223F7D" w:rsidP="00223F7D">
      <w:pPr>
        <w:pStyle w:val="3"/>
      </w:pPr>
      <w:r>
        <w:rPr>
          <w:rFonts w:hint="eastAsia"/>
        </w:rPr>
        <w:lastRenderedPageBreak/>
        <w:t xml:space="preserve">3.4.2 </w:t>
      </w:r>
      <w:r>
        <w:rPr>
          <w:rFonts w:hint="eastAsia"/>
        </w:rPr>
        <w:t>发布文章用例实现</w:t>
      </w:r>
    </w:p>
    <w:p w14:paraId="3D663C8A" w14:textId="162D3D92" w:rsidR="005D7178" w:rsidRDefault="005D7178" w:rsidP="0022148F">
      <w:pPr>
        <w:pStyle w:val="2"/>
        <w:rPr>
          <w:color w:val="auto"/>
        </w:rPr>
      </w:pPr>
      <w:bookmarkStart w:id="92" w:name="_Toc28513"/>
      <w:bookmarkStart w:id="93" w:name="_Toc498435918"/>
      <w:bookmarkStart w:id="94" w:name="_Toc514919004"/>
      <w:r>
        <w:rPr>
          <w:noProof/>
        </w:rPr>
        <w:drawing>
          <wp:inline distT="0" distB="0" distL="0" distR="0" wp14:anchorId="596A58A4" wp14:editId="0BFAD014">
            <wp:extent cx="5760085" cy="604456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085" cy="6044565"/>
                    </a:xfrm>
                    <a:prstGeom prst="rect">
                      <a:avLst/>
                    </a:prstGeom>
                  </pic:spPr>
                </pic:pic>
              </a:graphicData>
            </a:graphic>
          </wp:inline>
        </w:drawing>
      </w:r>
    </w:p>
    <w:p w14:paraId="6DF3A311" w14:textId="280E6A8E" w:rsidR="005D7178" w:rsidRDefault="005D7178" w:rsidP="005D7178">
      <w:pPr>
        <w:jc w:val="center"/>
        <w:rPr>
          <w:szCs w:val="21"/>
        </w:rPr>
      </w:pPr>
      <w:r>
        <w:rPr>
          <w:rFonts w:hint="eastAsia"/>
          <w:szCs w:val="21"/>
        </w:rPr>
        <w:t>图</w:t>
      </w:r>
      <w:r>
        <w:rPr>
          <w:rFonts w:hint="eastAsia"/>
          <w:szCs w:val="21"/>
        </w:rPr>
        <w:t>3</w:t>
      </w:r>
      <w:r>
        <w:rPr>
          <w:szCs w:val="21"/>
        </w:rPr>
        <w:t>.</w:t>
      </w:r>
      <w:r>
        <w:rPr>
          <w:rFonts w:hint="eastAsia"/>
          <w:szCs w:val="21"/>
        </w:rPr>
        <w:t>7</w:t>
      </w:r>
      <w:r>
        <w:rPr>
          <w:rFonts w:hint="eastAsia"/>
          <w:szCs w:val="21"/>
        </w:rPr>
        <w:t>发布文章用例顺序图</w:t>
      </w:r>
    </w:p>
    <w:p w14:paraId="609FCFCC" w14:textId="77777777" w:rsidR="005D7178" w:rsidRPr="005D7178" w:rsidRDefault="005D7178" w:rsidP="005D7178"/>
    <w:p w14:paraId="15B8C31D" w14:textId="38F22AF1" w:rsidR="0022148F" w:rsidRDefault="0022148F" w:rsidP="0022148F">
      <w:pPr>
        <w:pStyle w:val="2"/>
        <w:rPr>
          <w:color w:val="auto"/>
        </w:rPr>
      </w:pPr>
      <w:r>
        <w:rPr>
          <w:color w:val="auto"/>
        </w:rPr>
        <w:t>3.</w:t>
      </w:r>
      <w:r w:rsidR="007908B9">
        <w:rPr>
          <w:rFonts w:hint="eastAsia"/>
          <w:color w:val="auto"/>
        </w:rPr>
        <w:t>5</w:t>
      </w:r>
      <w:r>
        <w:rPr>
          <w:rFonts w:hint="eastAsia"/>
          <w:color w:val="auto"/>
        </w:rPr>
        <w:t xml:space="preserve"> </w:t>
      </w:r>
      <w:r>
        <w:rPr>
          <w:rFonts w:hint="eastAsia"/>
          <w:color w:val="auto"/>
        </w:rPr>
        <w:t>对象设计</w:t>
      </w:r>
      <w:bookmarkEnd w:id="92"/>
      <w:bookmarkEnd w:id="93"/>
      <w:bookmarkEnd w:id="94"/>
    </w:p>
    <w:p w14:paraId="6C21DEF6" w14:textId="011DEF05" w:rsidR="0022148F" w:rsidRDefault="0022148F" w:rsidP="00223F7D">
      <w:pPr>
        <w:pStyle w:val="3"/>
      </w:pPr>
      <w:bookmarkStart w:id="95" w:name="_Toc498435919"/>
      <w:bookmarkStart w:id="96" w:name="_Toc514919005"/>
      <w:r>
        <w:rPr>
          <w:rFonts w:hint="eastAsia"/>
        </w:rPr>
        <w:t>3.</w:t>
      </w:r>
      <w:r w:rsidR="007908B9">
        <w:rPr>
          <w:rFonts w:hint="eastAsia"/>
        </w:rPr>
        <w:t>5</w:t>
      </w:r>
      <w:r>
        <w:rPr>
          <w:rFonts w:hint="eastAsia"/>
        </w:rPr>
        <w:t>.1</w:t>
      </w:r>
      <w:r w:rsidRPr="001D64EB">
        <w:rPr>
          <w:rFonts w:hint="eastAsia"/>
        </w:rPr>
        <w:t>模块设计</w:t>
      </w:r>
      <w:bookmarkEnd w:id="95"/>
      <w:bookmarkEnd w:id="96"/>
    </w:p>
    <w:p w14:paraId="6A7382BE" w14:textId="77777777" w:rsidR="0022148F" w:rsidRPr="000C2FDD" w:rsidRDefault="0022148F" w:rsidP="0022148F">
      <w:pPr>
        <w:spacing w:line="360" w:lineRule="auto"/>
        <w:ind w:firstLineChars="200" w:firstLine="480"/>
        <w:rPr>
          <w:sz w:val="24"/>
        </w:rPr>
      </w:pPr>
      <w:r>
        <w:rPr>
          <w:rFonts w:hint="eastAsia"/>
          <w:sz w:val="24"/>
        </w:rPr>
        <w:t>本系统由多模块构成，</w:t>
      </w:r>
      <w:proofErr w:type="spellStart"/>
      <w:r>
        <w:rPr>
          <w:rFonts w:hint="eastAsia"/>
          <w:sz w:val="24"/>
        </w:rPr>
        <w:t>usl</w:t>
      </w:r>
      <w:proofErr w:type="spellEnd"/>
      <w:r>
        <w:rPr>
          <w:rFonts w:hint="eastAsia"/>
          <w:sz w:val="24"/>
        </w:rPr>
        <w:t>模块负责请求接入，</w:t>
      </w:r>
      <w:r>
        <w:rPr>
          <w:rFonts w:hint="eastAsia"/>
          <w:sz w:val="24"/>
        </w:rPr>
        <w:t>domain</w:t>
      </w:r>
      <w:r>
        <w:rPr>
          <w:rFonts w:hint="eastAsia"/>
          <w:sz w:val="24"/>
        </w:rPr>
        <w:t>模块存放业务实体，</w:t>
      </w:r>
      <w:proofErr w:type="spellStart"/>
      <w:r>
        <w:rPr>
          <w:rFonts w:hint="eastAsia"/>
          <w:sz w:val="24"/>
        </w:rPr>
        <w:t>bll</w:t>
      </w:r>
      <w:proofErr w:type="spellEnd"/>
      <w:r>
        <w:rPr>
          <w:rFonts w:hint="eastAsia"/>
          <w:sz w:val="24"/>
        </w:rPr>
        <w:t>和</w:t>
      </w:r>
      <w:r>
        <w:rPr>
          <w:rFonts w:hint="eastAsia"/>
          <w:sz w:val="24"/>
        </w:rPr>
        <w:t>dal</w:t>
      </w:r>
      <w:r>
        <w:rPr>
          <w:rFonts w:hint="eastAsia"/>
          <w:sz w:val="24"/>
        </w:rPr>
        <w:t>模块存放业务处理对象接口，</w:t>
      </w:r>
      <w:proofErr w:type="spellStart"/>
      <w:r>
        <w:rPr>
          <w:rFonts w:hint="eastAsia"/>
          <w:sz w:val="24"/>
        </w:rPr>
        <w:t>bllImpl</w:t>
      </w:r>
      <w:proofErr w:type="spellEnd"/>
      <w:r>
        <w:rPr>
          <w:rFonts w:hint="eastAsia"/>
          <w:sz w:val="24"/>
        </w:rPr>
        <w:t>和</w:t>
      </w:r>
      <w:proofErr w:type="spellStart"/>
      <w:r>
        <w:rPr>
          <w:rFonts w:hint="eastAsia"/>
          <w:sz w:val="24"/>
        </w:rPr>
        <w:t>dalImpl</w:t>
      </w:r>
      <w:proofErr w:type="spellEnd"/>
      <w:r>
        <w:rPr>
          <w:rFonts w:hint="eastAsia"/>
          <w:sz w:val="24"/>
        </w:rPr>
        <w:t>模块存放接口层实现，</w:t>
      </w:r>
      <w:proofErr w:type="spellStart"/>
      <w:r>
        <w:rPr>
          <w:rFonts w:hint="eastAsia"/>
          <w:sz w:val="24"/>
        </w:rPr>
        <w:t>usl</w:t>
      </w:r>
      <w:proofErr w:type="spellEnd"/>
      <w:r>
        <w:rPr>
          <w:rFonts w:hint="eastAsia"/>
          <w:sz w:val="24"/>
        </w:rPr>
        <w:t>模块依赖</w:t>
      </w:r>
      <w:proofErr w:type="spellStart"/>
      <w:r>
        <w:rPr>
          <w:rFonts w:hint="eastAsia"/>
          <w:sz w:val="24"/>
        </w:rPr>
        <w:t>bll</w:t>
      </w:r>
      <w:proofErr w:type="spellEnd"/>
      <w:r>
        <w:rPr>
          <w:rFonts w:hint="eastAsia"/>
          <w:sz w:val="24"/>
        </w:rPr>
        <w:t>模块接口，</w:t>
      </w:r>
      <w:proofErr w:type="spellStart"/>
      <w:r>
        <w:rPr>
          <w:rFonts w:hint="eastAsia"/>
          <w:sz w:val="24"/>
        </w:rPr>
        <w:t>bll</w:t>
      </w:r>
      <w:proofErr w:type="spellEnd"/>
      <w:r>
        <w:rPr>
          <w:rFonts w:hint="eastAsia"/>
          <w:sz w:val="24"/>
        </w:rPr>
        <w:t>模块依赖于</w:t>
      </w:r>
      <w:r>
        <w:rPr>
          <w:rFonts w:hint="eastAsia"/>
          <w:sz w:val="24"/>
        </w:rPr>
        <w:t>dal</w:t>
      </w:r>
      <w:r>
        <w:rPr>
          <w:rFonts w:hint="eastAsia"/>
          <w:sz w:val="24"/>
        </w:rPr>
        <w:t>模块接口，运行时由容器负责匹配、注入接口的具体实现，各模块间依赖关系如图</w:t>
      </w:r>
      <w:r>
        <w:rPr>
          <w:rFonts w:hint="eastAsia"/>
          <w:sz w:val="24"/>
        </w:rPr>
        <w:t>3.6</w:t>
      </w:r>
      <w:r>
        <w:rPr>
          <w:rFonts w:hint="eastAsia"/>
          <w:sz w:val="24"/>
        </w:rPr>
        <w:t>所示。</w:t>
      </w:r>
    </w:p>
    <w:p w14:paraId="6C6BAB22" w14:textId="51CA94DD" w:rsidR="0022148F" w:rsidRDefault="0022148F" w:rsidP="0022148F">
      <w:pPr>
        <w:jc w:val="center"/>
        <w:rPr>
          <w:rStyle w:val="ad"/>
        </w:rPr>
      </w:pPr>
      <w:r>
        <w:rPr>
          <w:rFonts w:hint="eastAsia"/>
          <w:noProof/>
        </w:rPr>
        <w:lastRenderedPageBreak/>
        <w:drawing>
          <wp:inline distT="0" distB="0" distL="0" distR="0" wp14:anchorId="0921ED1C" wp14:editId="2360C0A1">
            <wp:extent cx="4029075" cy="1990725"/>
            <wp:effectExtent l="0" t="0" r="0" b="0"/>
            <wp:docPr id="4" name="图片 4" descr="组件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descr="组件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9075" cy="1990725"/>
                    </a:xfrm>
                    <a:prstGeom prst="rect">
                      <a:avLst/>
                    </a:prstGeom>
                    <a:noFill/>
                    <a:ln>
                      <a:noFill/>
                    </a:ln>
                    <a:effectLst/>
                  </pic:spPr>
                </pic:pic>
              </a:graphicData>
            </a:graphic>
          </wp:inline>
        </w:drawing>
      </w:r>
    </w:p>
    <w:p w14:paraId="799117B5" w14:textId="77777777" w:rsidR="0022148F" w:rsidRDefault="0022148F" w:rsidP="0022148F">
      <w:pPr>
        <w:ind w:left="840"/>
        <w:jc w:val="center"/>
        <w:rPr>
          <w:rStyle w:val="ad"/>
        </w:rPr>
      </w:pPr>
      <w:r>
        <w:rPr>
          <w:rFonts w:hint="eastAsia"/>
          <w:szCs w:val="21"/>
        </w:rPr>
        <w:t>图</w:t>
      </w:r>
      <w:r>
        <w:rPr>
          <w:rFonts w:hint="eastAsia"/>
          <w:szCs w:val="21"/>
        </w:rPr>
        <w:t>3</w:t>
      </w:r>
      <w:r>
        <w:rPr>
          <w:szCs w:val="21"/>
        </w:rPr>
        <w:t>.</w:t>
      </w:r>
      <w:r>
        <w:rPr>
          <w:rFonts w:hint="eastAsia"/>
          <w:szCs w:val="21"/>
        </w:rPr>
        <w:t>6</w:t>
      </w:r>
      <w:r>
        <w:rPr>
          <w:rFonts w:hint="eastAsia"/>
          <w:szCs w:val="21"/>
        </w:rPr>
        <w:t>模块依赖关系图</w:t>
      </w:r>
    </w:p>
    <w:p w14:paraId="4E476B5F" w14:textId="3B258438" w:rsidR="0022148F" w:rsidRDefault="0022148F" w:rsidP="00223F7D">
      <w:pPr>
        <w:pStyle w:val="3"/>
      </w:pPr>
      <w:bookmarkStart w:id="97" w:name="_Toc498435920"/>
      <w:bookmarkStart w:id="98" w:name="_Toc514919006"/>
      <w:r>
        <w:rPr>
          <w:rFonts w:hint="eastAsia"/>
        </w:rPr>
        <w:t>3.</w:t>
      </w:r>
      <w:r w:rsidR="007908B9">
        <w:rPr>
          <w:rFonts w:hint="eastAsia"/>
        </w:rPr>
        <w:t>5</w:t>
      </w:r>
      <w:r>
        <w:rPr>
          <w:rFonts w:hint="eastAsia"/>
        </w:rPr>
        <w:t>.2</w:t>
      </w:r>
      <w:r w:rsidRPr="001D64EB">
        <w:rPr>
          <w:rFonts w:hint="eastAsia"/>
        </w:rPr>
        <w:t>业务实体</w:t>
      </w:r>
      <w:r>
        <w:rPr>
          <w:rFonts w:hint="eastAsia"/>
        </w:rPr>
        <w:t>类的</w:t>
      </w:r>
      <w:r w:rsidRPr="001D64EB">
        <w:rPr>
          <w:rFonts w:hint="eastAsia"/>
        </w:rPr>
        <w:t>设计</w:t>
      </w:r>
      <w:bookmarkEnd w:id="97"/>
      <w:bookmarkEnd w:id="98"/>
    </w:p>
    <w:p w14:paraId="24EEF5A7" w14:textId="04BF35A2" w:rsidR="0022148F" w:rsidRDefault="0022148F" w:rsidP="0022148F">
      <w:pPr>
        <w:spacing w:line="360" w:lineRule="auto"/>
        <w:ind w:firstLineChars="200" w:firstLine="480"/>
        <w:rPr>
          <w:sz w:val="24"/>
        </w:rPr>
      </w:pPr>
      <w:r>
        <w:rPr>
          <w:rFonts w:hint="eastAsia"/>
          <w:sz w:val="24"/>
        </w:rPr>
        <w:t>业务实体包括</w:t>
      </w:r>
      <w:r w:rsidR="00EF76DD">
        <w:rPr>
          <w:rFonts w:hint="eastAsia"/>
          <w:sz w:val="24"/>
        </w:rPr>
        <w:t>医疗咨询</w:t>
      </w:r>
      <w:r>
        <w:rPr>
          <w:rFonts w:hint="eastAsia"/>
          <w:sz w:val="24"/>
        </w:rPr>
        <w:t>系统所有业务中涉及到的独立实体，业务实体设计及各个业务实体之间的关系如图</w:t>
      </w:r>
      <w:r>
        <w:rPr>
          <w:rFonts w:hint="eastAsia"/>
          <w:sz w:val="24"/>
        </w:rPr>
        <w:t>3.7</w:t>
      </w:r>
      <w:r>
        <w:rPr>
          <w:rFonts w:hint="eastAsia"/>
          <w:sz w:val="24"/>
        </w:rPr>
        <w:t>所示。</w:t>
      </w:r>
    </w:p>
    <w:p w14:paraId="7E52CED9" w14:textId="0F7F4AB0" w:rsidR="0022148F" w:rsidRDefault="0022148F" w:rsidP="0022148F">
      <w:pPr>
        <w:spacing w:line="360" w:lineRule="auto"/>
        <w:rPr>
          <w:sz w:val="24"/>
        </w:rPr>
      </w:pPr>
    </w:p>
    <w:p w14:paraId="61705382" w14:textId="72E6A1D5" w:rsidR="00EF76DD" w:rsidRPr="00EF76DD" w:rsidRDefault="00EF76DD" w:rsidP="0022148F">
      <w:pPr>
        <w:spacing w:line="360" w:lineRule="auto"/>
        <w:rPr>
          <w:sz w:val="24"/>
        </w:rPr>
      </w:pPr>
      <w:r>
        <w:rPr>
          <w:noProof/>
        </w:rPr>
        <w:drawing>
          <wp:inline distT="0" distB="0" distL="0" distR="0" wp14:anchorId="14DB6237" wp14:editId="3E8B077B">
            <wp:extent cx="5760085" cy="50260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5026025"/>
                    </a:xfrm>
                    <a:prstGeom prst="rect">
                      <a:avLst/>
                    </a:prstGeom>
                  </pic:spPr>
                </pic:pic>
              </a:graphicData>
            </a:graphic>
          </wp:inline>
        </w:drawing>
      </w:r>
    </w:p>
    <w:p w14:paraId="49D64A1A" w14:textId="77777777" w:rsidR="0022148F" w:rsidRDefault="0022148F" w:rsidP="0022148F">
      <w:pPr>
        <w:ind w:left="840"/>
        <w:jc w:val="center"/>
        <w:rPr>
          <w:szCs w:val="21"/>
        </w:rPr>
      </w:pPr>
      <w:r>
        <w:rPr>
          <w:rFonts w:hint="eastAsia"/>
          <w:szCs w:val="21"/>
        </w:rPr>
        <w:t>图</w:t>
      </w:r>
      <w:r>
        <w:rPr>
          <w:rFonts w:hint="eastAsia"/>
          <w:szCs w:val="21"/>
        </w:rPr>
        <w:t>3</w:t>
      </w:r>
      <w:r>
        <w:rPr>
          <w:szCs w:val="21"/>
        </w:rPr>
        <w:t>.</w:t>
      </w:r>
      <w:r>
        <w:rPr>
          <w:rFonts w:hint="eastAsia"/>
          <w:szCs w:val="21"/>
        </w:rPr>
        <w:t>7</w:t>
      </w:r>
      <w:r>
        <w:rPr>
          <w:rFonts w:hint="eastAsia"/>
          <w:szCs w:val="21"/>
        </w:rPr>
        <w:t>业务实体及实体间关系图</w:t>
      </w:r>
    </w:p>
    <w:p w14:paraId="3CE5973F" w14:textId="369A95C0" w:rsidR="0022148F" w:rsidRDefault="0022148F" w:rsidP="00223F7D">
      <w:pPr>
        <w:pStyle w:val="3"/>
      </w:pPr>
      <w:bookmarkStart w:id="99" w:name="_Toc498435921"/>
      <w:bookmarkStart w:id="100" w:name="_Toc514919007"/>
      <w:r>
        <w:rPr>
          <w:rFonts w:hint="eastAsia"/>
        </w:rPr>
        <w:lastRenderedPageBreak/>
        <w:t>3.</w:t>
      </w:r>
      <w:r w:rsidR="007908B9">
        <w:rPr>
          <w:rFonts w:hint="eastAsia"/>
        </w:rPr>
        <w:t>5</w:t>
      </w:r>
      <w:r>
        <w:rPr>
          <w:rFonts w:hint="eastAsia"/>
        </w:rPr>
        <w:t>.3</w:t>
      </w:r>
      <w:r>
        <w:rPr>
          <w:rFonts w:hint="eastAsia"/>
        </w:rPr>
        <w:t>业务处理类的</w:t>
      </w:r>
      <w:r w:rsidRPr="001D64EB">
        <w:rPr>
          <w:rFonts w:hint="eastAsia"/>
        </w:rPr>
        <w:t>设计</w:t>
      </w:r>
      <w:bookmarkEnd w:id="99"/>
      <w:bookmarkEnd w:id="100"/>
    </w:p>
    <w:p w14:paraId="4EE81085" w14:textId="0589D32C" w:rsidR="0022148F" w:rsidRPr="000C2FDD" w:rsidRDefault="0022148F" w:rsidP="0022148F">
      <w:pPr>
        <w:spacing w:line="360" w:lineRule="auto"/>
        <w:ind w:firstLineChars="200" w:firstLine="480"/>
        <w:rPr>
          <w:rFonts w:eastAsia="黑体"/>
          <w:sz w:val="24"/>
        </w:rPr>
      </w:pPr>
      <w:r w:rsidRPr="000C2FDD">
        <w:rPr>
          <w:rFonts w:eastAsia="黑体" w:hint="eastAsia"/>
          <w:sz w:val="24"/>
        </w:rPr>
        <w:t>（</w:t>
      </w:r>
      <w:r w:rsidRPr="000C2FDD">
        <w:rPr>
          <w:rFonts w:eastAsia="黑体" w:hint="eastAsia"/>
          <w:sz w:val="24"/>
        </w:rPr>
        <w:t>1</w:t>
      </w:r>
      <w:r w:rsidRPr="000C2FDD">
        <w:rPr>
          <w:rFonts w:eastAsia="黑体" w:hint="eastAsia"/>
          <w:sz w:val="24"/>
        </w:rPr>
        <w:t>）</w:t>
      </w:r>
      <w:r w:rsidR="007818F8">
        <w:rPr>
          <w:rFonts w:eastAsia="黑体" w:hint="eastAsia"/>
          <w:sz w:val="24"/>
        </w:rPr>
        <w:t>文章</w:t>
      </w:r>
      <w:r w:rsidRPr="00C31C3E">
        <w:rPr>
          <w:rFonts w:ascii="黑体" w:eastAsia="黑体" w:hAnsi="黑体" w:hint="eastAsia"/>
          <w:color w:val="000000"/>
          <w:sz w:val="24"/>
        </w:rPr>
        <w:t>业务</w:t>
      </w:r>
      <w:r>
        <w:rPr>
          <w:rFonts w:ascii="黑体" w:eastAsia="黑体" w:hAnsi="黑体" w:hint="eastAsia"/>
          <w:color w:val="000000"/>
          <w:sz w:val="24"/>
        </w:rPr>
        <w:t>类的</w:t>
      </w:r>
      <w:r w:rsidRPr="00C31C3E">
        <w:rPr>
          <w:rFonts w:ascii="黑体" w:eastAsia="黑体" w:hAnsi="黑体" w:hint="eastAsia"/>
          <w:color w:val="000000"/>
          <w:sz w:val="24"/>
        </w:rPr>
        <w:t>设计</w:t>
      </w:r>
    </w:p>
    <w:p w14:paraId="37CEA6D8" w14:textId="2AC58551" w:rsidR="0022148F" w:rsidRPr="000C2FDD" w:rsidRDefault="0022148F" w:rsidP="0022148F">
      <w:pPr>
        <w:spacing w:line="360" w:lineRule="auto"/>
        <w:ind w:firstLineChars="200" w:firstLine="480"/>
        <w:rPr>
          <w:sz w:val="24"/>
        </w:rPr>
      </w:pPr>
      <w:r>
        <w:rPr>
          <w:rFonts w:hint="eastAsia"/>
          <w:sz w:val="24"/>
        </w:rPr>
        <w:t>系统中所有业务实体间业务关系由业务对象负责维护，</w:t>
      </w:r>
      <w:r w:rsidR="007818F8">
        <w:rPr>
          <w:rFonts w:hint="eastAsia"/>
          <w:sz w:val="24"/>
        </w:rPr>
        <w:t>文章</w:t>
      </w:r>
      <w:r>
        <w:rPr>
          <w:rFonts w:hint="eastAsia"/>
          <w:sz w:val="24"/>
        </w:rPr>
        <w:t>业务对象设计及各个业务对象之间的关系如图</w:t>
      </w:r>
      <w:r>
        <w:rPr>
          <w:rFonts w:hint="eastAsia"/>
          <w:sz w:val="24"/>
        </w:rPr>
        <w:t>3.8</w:t>
      </w:r>
      <w:r>
        <w:rPr>
          <w:rFonts w:hint="eastAsia"/>
          <w:sz w:val="24"/>
        </w:rPr>
        <w:t>所示。</w:t>
      </w:r>
    </w:p>
    <w:p w14:paraId="0DE36EDC" w14:textId="2160FCE9" w:rsidR="0022148F" w:rsidRDefault="0022148F" w:rsidP="0022148F">
      <w:pPr>
        <w:spacing w:line="360" w:lineRule="auto"/>
        <w:rPr>
          <w:sz w:val="24"/>
        </w:rPr>
      </w:pPr>
    </w:p>
    <w:p w14:paraId="358CD08F" w14:textId="4587F9F6" w:rsidR="007818F8" w:rsidRDefault="007818F8" w:rsidP="0022148F">
      <w:pPr>
        <w:spacing w:line="360" w:lineRule="auto"/>
        <w:rPr>
          <w:sz w:val="24"/>
        </w:rPr>
      </w:pPr>
      <w:r>
        <w:rPr>
          <w:noProof/>
        </w:rPr>
        <w:drawing>
          <wp:inline distT="0" distB="0" distL="0" distR="0" wp14:anchorId="0C8D3414" wp14:editId="489339B7">
            <wp:extent cx="5760085" cy="34251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085" cy="3425190"/>
                    </a:xfrm>
                    <a:prstGeom prst="rect">
                      <a:avLst/>
                    </a:prstGeom>
                  </pic:spPr>
                </pic:pic>
              </a:graphicData>
            </a:graphic>
          </wp:inline>
        </w:drawing>
      </w:r>
    </w:p>
    <w:p w14:paraId="69209ED9" w14:textId="67AC8B4D" w:rsidR="0022148F" w:rsidRDefault="0022148F" w:rsidP="0022148F">
      <w:pPr>
        <w:ind w:left="840"/>
        <w:jc w:val="center"/>
        <w:rPr>
          <w:szCs w:val="21"/>
        </w:rPr>
      </w:pPr>
      <w:r>
        <w:rPr>
          <w:rFonts w:hint="eastAsia"/>
          <w:szCs w:val="21"/>
        </w:rPr>
        <w:t>图</w:t>
      </w:r>
      <w:r>
        <w:rPr>
          <w:rFonts w:hint="eastAsia"/>
          <w:szCs w:val="21"/>
        </w:rPr>
        <w:t>3.8</w:t>
      </w:r>
      <w:r w:rsidR="007818F8">
        <w:rPr>
          <w:rFonts w:hint="eastAsia"/>
          <w:szCs w:val="21"/>
        </w:rPr>
        <w:t>文章</w:t>
      </w:r>
      <w:r>
        <w:rPr>
          <w:rFonts w:hint="eastAsia"/>
          <w:szCs w:val="21"/>
        </w:rPr>
        <w:t>业务对象关系图</w:t>
      </w:r>
    </w:p>
    <w:p w14:paraId="237ADC20" w14:textId="4F01F7A2" w:rsidR="0022148F" w:rsidRPr="000C2FDD" w:rsidRDefault="0022148F" w:rsidP="0022148F">
      <w:pPr>
        <w:spacing w:line="360" w:lineRule="auto"/>
        <w:ind w:firstLineChars="200" w:firstLine="480"/>
        <w:rPr>
          <w:rFonts w:eastAsia="黑体"/>
          <w:sz w:val="24"/>
        </w:rPr>
      </w:pPr>
      <w:r w:rsidRPr="000C2FDD">
        <w:rPr>
          <w:rFonts w:eastAsia="黑体" w:hint="eastAsia"/>
          <w:sz w:val="24"/>
        </w:rPr>
        <w:t>（</w:t>
      </w:r>
      <w:r w:rsidRPr="000C2FDD">
        <w:rPr>
          <w:rFonts w:eastAsia="黑体" w:hint="eastAsia"/>
          <w:sz w:val="24"/>
        </w:rPr>
        <w:t>2</w:t>
      </w:r>
      <w:r w:rsidRPr="000C2FDD">
        <w:rPr>
          <w:rFonts w:eastAsia="黑体" w:hint="eastAsia"/>
          <w:sz w:val="24"/>
        </w:rPr>
        <w:t>）</w:t>
      </w:r>
      <w:r w:rsidR="007818F8">
        <w:rPr>
          <w:rFonts w:eastAsia="黑体" w:hint="eastAsia"/>
          <w:sz w:val="24"/>
        </w:rPr>
        <w:t>医疗服务</w:t>
      </w:r>
      <w:r w:rsidRPr="00C31C3E">
        <w:rPr>
          <w:rFonts w:ascii="黑体" w:eastAsia="黑体" w:hAnsi="黑体" w:hint="eastAsia"/>
          <w:color w:val="000000"/>
          <w:sz w:val="24"/>
        </w:rPr>
        <w:t>业务</w:t>
      </w:r>
      <w:r>
        <w:rPr>
          <w:rFonts w:ascii="黑体" w:eastAsia="黑体" w:hAnsi="黑体" w:hint="eastAsia"/>
          <w:color w:val="000000"/>
          <w:sz w:val="24"/>
        </w:rPr>
        <w:t>类的</w:t>
      </w:r>
      <w:r w:rsidRPr="00C31C3E">
        <w:rPr>
          <w:rFonts w:ascii="黑体" w:eastAsia="黑体" w:hAnsi="黑体" w:hint="eastAsia"/>
          <w:color w:val="000000"/>
          <w:sz w:val="24"/>
        </w:rPr>
        <w:t>设计</w:t>
      </w:r>
    </w:p>
    <w:p w14:paraId="3B5B83AE" w14:textId="4AC6A3BC" w:rsidR="0022148F" w:rsidRDefault="007818F8" w:rsidP="0022148F">
      <w:pPr>
        <w:spacing w:line="360" w:lineRule="auto"/>
        <w:ind w:firstLineChars="200" w:firstLine="480"/>
        <w:rPr>
          <w:sz w:val="24"/>
        </w:rPr>
      </w:pPr>
      <w:r>
        <w:rPr>
          <w:rFonts w:hint="eastAsia"/>
          <w:sz w:val="24"/>
        </w:rPr>
        <w:t>医疗服务</w:t>
      </w:r>
      <w:r w:rsidR="0022148F">
        <w:rPr>
          <w:rFonts w:hint="eastAsia"/>
          <w:sz w:val="24"/>
        </w:rPr>
        <w:t>业务对象设计及各个业务对象之间的关系如图</w:t>
      </w:r>
      <w:r w:rsidR="0022148F">
        <w:rPr>
          <w:rFonts w:hint="eastAsia"/>
          <w:sz w:val="24"/>
        </w:rPr>
        <w:t>3.9</w:t>
      </w:r>
      <w:r w:rsidR="0022148F">
        <w:rPr>
          <w:rFonts w:hint="eastAsia"/>
          <w:sz w:val="24"/>
        </w:rPr>
        <w:t>所示。</w:t>
      </w:r>
    </w:p>
    <w:p w14:paraId="40D76BB3" w14:textId="20D32840" w:rsidR="0022148F" w:rsidRDefault="0022148F" w:rsidP="0022148F">
      <w:pPr>
        <w:spacing w:line="360" w:lineRule="auto"/>
        <w:jc w:val="center"/>
        <w:rPr>
          <w:sz w:val="24"/>
        </w:rPr>
      </w:pPr>
    </w:p>
    <w:p w14:paraId="1E6444EC" w14:textId="33FD776B" w:rsidR="007818F8" w:rsidRDefault="007818F8" w:rsidP="0022148F">
      <w:pPr>
        <w:spacing w:line="360" w:lineRule="auto"/>
        <w:jc w:val="center"/>
        <w:rPr>
          <w:sz w:val="24"/>
        </w:rPr>
      </w:pPr>
      <w:r>
        <w:rPr>
          <w:noProof/>
        </w:rPr>
        <w:lastRenderedPageBreak/>
        <w:drawing>
          <wp:inline distT="0" distB="0" distL="0" distR="0" wp14:anchorId="1DDB1A6A" wp14:editId="71A6186C">
            <wp:extent cx="5760085" cy="34099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3409950"/>
                    </a:xfrm>
                    <a:prstGeom prst="rect">
                      <a:avLst/>
                    </a:prstGeom>
                  </pic:spPr>
                </pic:pic>
              </a:graphicData>
            </a:graphic>
          </wp:inline>
        </w:drawing>
      </w:r>
    </w:p>
    <w:p w14:paraId="234B826D" w14:textId="1E5F2826" w:rsidR="0022148F" w:rsidRDefault="0022148F" w:rsidP="0022148F">
      <w:pPr>
        <w:ind w:left="840"/>
        <w:jc w:val="center"/>
        <w:rPr>
          <w:szCs w:val="21"/>
        </w:rPr>
      </w:pPr>
      <w:r>
        <w:rPr>
          <w:rFonts w:hint="eastAsia"/>
          <w:szCs w:val="21"/>
        </w:rPr>
        <w:t>图</w:t>
      </w:r>
      <w:r>
        <w:rPr>
          <w:rFonts w:hint="eastAsia"/>
          <w:szCs w:val="21"/>
        </w:rPr>
        <w:t>3.9</w:t>
      </w:r>
      <w:r w:rsidR="007818F8">
        <w:rPr>
          <w:rFonts w:hint="eastAsia"/>
          <w:szCs w:val="21"/>
        </w:rPr>
        <w:t>医疗服务</w:t>
      </w:r>
      <w:r>
        <w:rPr>
          <w:rFonts w:hint="eastAsia"/>
          <w:szCs w:val="21"/>
        </w:rPr>
        <w:t>业务对象关系图</w:t>
      </w:r>
    </w:p>
    <w:p w14:paraId="22D7659E" w14:textId="4E1196FF" w:rsidR="0022148F" w:rsidRDefault="0022148F" w:rsidP="00223F7D">
      <w:pPr>
        <w:pStyle w:val="3"/>
      </w:pPr>
      <w:bookmarkStart w:id="101" w:name="_Toc498435922"/>
      <w:bookmarkStart w:id="102" w:name="_Toc514919008"/>
      <w:r>
        <w:rPr>
          <w:rFonts w:hint="eastAsia"/>
        </w:rPr>
        <w:t>3.</w:t>
      </w:r>
      <w:r w:rsidR="007908B9">
        <w:rPr>
          <w:rFonts w:hint="eastAsia"/>
        </w:rPr>
        <w:t>5</w:t>
      </w:r>
      <w:r>
        <w:rPr>
          <w:rFonts w:hint="eastAsia"/>
        </w:rPr>
        <w:t>.4</w:t>
      </w:r>
      <w:r>
        <w:rPr>
          <w:rFonts w:hint="eastAsia"/>
        </w:rPr>
        <w:t>类的</w:t>
      </w:r>
      <w:r w:rsidRPr="00F85B5F">
        <w:rPr>
          <w:rFonts w:hint="eastAsia"/>
        </w:rPr>
        <w:t>描述</w:t>
      </w:r>
      <w:bookmarkEnd w:id="101"/>
      <w:bookmarkEnd w:id="102"/>
    </w:p>
    <w:p w14:paraId="3C6225F5" w14:textId="77777777" w:rsidR="0022148F" w:rsidRPr="000C2FDD" w:rsidRDefault="0022148F" w:rsidP="0022148F">
      <w:pPr>
        <w:spacing w:line="360" w:lineRule="auto"/>
        <w:ind w:firstLineChars="200" w:firstLine="480"/>
        <w:rPr>
          <w:rFonts w:eastAsia="黑体"/>
          <w:sz w:val="24"/>
        </w:rPr>
      </w:pPr>
      <w:r w:rsidRPr="000C2FDD">
        <w:rPr>
          <w:rFonts w:eastAsia="黑体" w:hint="eastAsia"/>
          <w:sz w:val="24"/>
        </w:rPr>
        <w:t>（</w:t>
      </w:r>
      <w:r w:rsidRPr="000C2FDD">
        <w:rPr>
          <w:rFonts w:eastAsia="黑体" w:hint="eastAsia"/>
          <w:sz w:val="24"/>
        </w:rPr>
        <w:t>1</w:t>
      </w:r>
      <w:r w:rsidRPr="000C2FDD">
        <w:rPr>
          <w:rFonts w:eastAsia="黑体" w:hint="eastAsia"/>
          <w:sz w:val="24"/>
        </w:rPr>
        <w:t>）</w:t>
      </w:r>
      <w:r w:rsidRPr="000C2FDD">
        <w:rPr>
          <w:rFonts w:eastAsia="黑体" w:hint="eastAsia"/>
          <w:sz w:val="24"/>
        </w:rPr>
        <w:t>domain</w:t>
      </w:r>
      <w:r w:rsidRPr="000C2FDD">
        <w:rPr>
          <w:rFonts w:eastAsia="黑体" w:hint="eastAsia"/>
          <w:sz w:val="24"/>
        </w:rPr>
        <w:t>包中类的描述</w:t>
      </w:r>
    </w:p>
    <w:p w14:paraId="1C56ED64" w14:textId="77777777" w:rsidR="0022148F" w:rsidRDefault="0022148F" w:rsidP="0022148F">
      <w:pPr>
        <w:spacing w:line="360" w:lineRule="auto"/>
        <w:ind w:firstLineChars="200" w:firstLine="480"/>
        <w:rPr>
          <w:sz w:val="24"/>
        </w:rPr>
      </w:pPr>
      <w:r>
        <w:rPr>
          <w:rFonts w:hint="eastAsia"/>
          <w:sz w:val="24"/>
        </w:rPr>
        <w:t>domain</w:t>
      </w:r>
      <w:r>
        <w:rPr>
          <w:rFonts w:hint="eastAsia"/>
          <w:sz w:val="24"/>
        </w:rPr>
        <w:t>包中类的描述如表</w:t>
      </w:r>
      <w:r>
        <w:rPr>
          <w:rFonts w:hint="eastAsia"/>
          <w:sz w:val="24"/>
        </w:rPr>
        <w:t>3.9</w:t>
      </w:r>
      <w:r>
        <w:rPr>
          <w:rFonts w:hint="eastAsia"/>
          <w:sz w:val="24"/>
        </w:rPr>
        <w:t>所示。</w:t>
      </w:r>
    </w:p>
    <w:p w14:paraId="4DDDD072" w14:textId="77777777" w:rsidR="0022148F" w:rsidRDefault="0022148F" w:rsidP="0022148F">
      <w:pPr>
        <w:spacing w:line="360" w:lineRule="auto"/>
        <w:jc w:val="center"/>
        <w:rPr>
          <w:szCs w:val="21"/>
        </w:rPr>
      </w:pPr>
      <w:r>
        <w:rPr>
          <w:rFonts w:hint="eastAsia"/>
          <w:szCs w:val="21"/>
        </w:rPr>
        <w:t>表</w:t>
      </w:r>
      <w:r>
        <w:rPr>
          <w:rFonts w:hint="eastAsia"/>
          <w:szCs w:val="21"/>
        </w:rPr>
        <w:t>3.9</w:t>
      </w:r>
      <w:r>
        <w:rPr>
          <w:szCs w:val="21"/>
        </w:rPr>
        <w:t xml:space="preserve"> </w:t>
      </w:r>
      <w:r>
        <w:rPr>
          <w:rFonts w:hint="eastAsia"/>
          <w:szCs w:val="21"/>
        </w:rPr>
        <w:t>domain</w:t>
      </w:r>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4066"/>
        <w:gridCol w:w="2974"/>
      </w:tblGrid>
      <w:tr w:rsidR="0022148F" w14:paraId="6305F0AA" w14:textId="77777777" w:rsidTr="004B220A">
        <w:trPr>
          <w:jc w:val="center"/>
        </w:trPr>
        <w:tc>
          <w:tcPr>
            <w:tcW w:w="1626" w:type="dxa"/>
            <w:tcBorders>
              <w:top w:val="single" w:sz="4" w:space="0" w:color="auto"/>
              <w:left w:val="single" w:sz="4" w:space="0" w:color="auto"/>
              <w:bottom w:val="single" w:sz="4" w:space="0" w:color="auto"/>
              <w:right w:val="single" w:sz="4" w:space="0" w:color="auto"/>
            </w:tcBorders>
          </w:tcPr>
          <w:p w14:paraId="51928B51" w14:textId="77777777" w:rsidR="0022148F" w:rsidRDefault="0022148F" w:rsidP="004B220A">
            <w:pPr>
              <w:jc w:val="center"/>
              <w:rPr>
                <w:b/>
                <w:szCs w:val="21"/>
              </w:rPr>
            </w:pPr>
            <w:r>
              <w:rPr>
                <w:rFonts w:hint="eastAsia"/>
                <w:b/>
                <w:color w:val="000000"/>
                <w:szCs w:val="21"/>
              </w:rPr>
              <w:t>类名</w:t>
            </w:r>
          </w:p>
        </w:tc>
        <w:tc>
          <w:tcPr>
            <w:tcW w:w="4066" w:type="dxa"/>
            <w:tcBorders>
              <w:top w:val="single" w:sz="4" w:space="0" w:color="auto"/>
              <w:left w:val="single" w:sz="4" w:space="0" w:color="auto"/>
              <w:bottom w:val="single" w:sz="4" w:space="0" w:color="auto"/>
              <w:right w:val="single" w:sz="4" w:space="0" w:color="auto"/>
            </w:tcBorders>
            <w:vAlign w:val="center"/>
          </w:tcPr>
          <w:p w14:paraId="7DF77D76" w14:textId="77777777" w:rsidR="0022148F" w:rsidRDefault="0022148F" w:rsidP="004B220A">
            <w:pPr>
              <w:jc w:val="center"/>
              <w:rPr>
                <w:rFonts w:ascii="宋体" w:hAnsi="宋体" w:cs="宋体"/>
                <w:b/>
                <w:color w:val="000000"/>
                <w:szCs w:val="21"/>
              </w:rPr>
            </w:pPr>
            <w:r>
              <w:rPr>
                <w:rFonts w:hint="eastAsia"/>
                <w:b/>
                <w:color w:val="000000"/>
                <w:szCs w:val="21"/>
              </w:rPr>
              <w:t>属性</w:t>
            </w:r>
            <w:r>
              <w:rPr>
                <w:b/>
                <w:color w:val="000000"/>
                <w:szCs w:val="21"/>
              </w:rPr>
              <w:t>/</w:t>
            </w:r>
            <w:r>
              <w:rPr>
                <w:rFonts w:hint="eastAsia"/>
                <w:b/>
                <w:color w:val="000000"/>
                <w:szCs w:val="21"/>
              </w:rPr>
              <w:t>方法</w:t>
            </w:r>
          </w:p>
        </w:tc>
        <w:tc>
          <w:tcPr>
            <w:tcW w:w="2974" w:type="dxa"/>
            <w:tcBorders>
              <w:top w:val="single" w:sz="4" w:space="0" w:color="auto"/>
              <w:left w:val="single" w:sz="4" w:space="0" w:color="auto"/>
              <w:bottom w:val="single" w:sz="4" w:space="0" w:color="auto"/>
              <w:right w:val="single" w:sz="4" w:space="0" w:color="auto"/>
            </w:tcBorders>
            <w:vAlign w:val="center"/>
          </w:tcPr>
          <w:p w14:paraId="1A950C4F" w14:textId="77777777" w:rsidR="0022148F" w:rsidRDefault="0022148F" w:rsidP="004B220A">
            <w:pPr>
              <w:jc w:val="center"/>
              <w:rPr>
                <w:rFonts w:ascii="宋体" w:hAnsi="宋体" w:cs="宋体"/>
                <w:b/>
                <w:color w:val="000000"/>
                <w:szCs w:val="21"/>
              </w:rPr>
            </w:pPr>
            <w:r>
              <w:rPr>
                <w:rFonts w:ascii="宋体" w:hAnsi="宋体" w:cs="宋体" w:hint="eastAsia"/>
                <w:b/>
                <w:color w:val="000000"/>
                <w:szCs w:val="21"/>
              </w:rPr>
              <w:t>描述</w:t>
            </w:r>
          </w:p>
        </w:tc>
      </w:tr>
      <w:tr w:rsidR="0022148F" w14:paraId="0BD9FBF8" w14:textId="77777777" w:rsidTr="004B220A">
        <w:trPr>
          <w:jc w:val="center"/>
        </w:trPr>
        <w:tc>
          <w:tcPr>
            <w:tcW w:w="1626" w:type="dxa"/>
            <w:vMerge w:val="restart"/>
            <w:tcBorders>
              <w:top w:val="single" w:sz="4" w:space="0" w:color="auto"/>
              <w:left w:val="single" w:sz="4" w:space="0" w:color="auto"/>
              <w:right w:val="single" w:sz="4" w:space="0" w:color="auto"/>
            </w:tcBorders>
            <w:vAlign w:val="center"/>
          </w:tcPr>
          <w:p w14:paraId="75EE8BE9" w14:textId="46BB6CE4" w:rsidR="0022148F" w:rsidRDefault="003B6A26" w:rsidP="004B220A">
            <w:pPr>
              <w:jc w:val="left"/>
              <w:rPr>
                <w:color w:val="000000"/>
                <w:szCs w:val="21"/>
              </w:rPr>
            </w:pPr>
            <w:proofErr w:type="spellStart"/>
            <w:r>
              <w:rPr>
                <w:color w:val="000000"/>
                <w:szCs w:val="21"/>
              </w:rPr>
              <w:t>A</w:t>
            </w:r>
            <w:r>
              <w:rPr>
                <w:rFonts w:hint="eastAsia"/>
                <w:color w:val="000000"/>
                <w:szCs w:val="21"/>
              </w:rPr>
              <w:t>r</w:t>
            </w:r>
            <w:r>
              <w:rPr>
                <w:color w:val="000000"/>
                <w:szCs w:val="21"/>
              </w:rPr>
              <w:t>tical</w:t>
            </w:r>
            <w:proofErr w:type="spellEnd"/>
          </w:p>
        </w:tc>
        <w:tc>
          <w:tcPr>
            <w:tcW w:w="4066" w:type="dxa"/>
            <w:tcBorders>
              <w:top w:val="single" w:sz="4" w:space="0" w:color="auto"/>
              <w:left w:val="single" w:sz="4" w:space="0" w:color="auto"/>
              <w:bottom w:val="single" w:sz="4" w:space="0" w:color="auto"/>
              <w:right w:val="single" w:sz="4" w:space="0" w:color="auto"/>
            </w:tcBorders>
            <w:vAlign w:val="center"/>
          </w:tcPr>
          <w:p w14:paraId="5B7A67E6" w14:textId="77777777" w:rsidR="0022148F" w:rsidRDefault="0022148F" w:rsidP="004B220A">
            <w:pPr>
              <w:jc w:val="left"/>
              <w:rPr>
                <w:color w:val="000000"/>
                <w:szCs w:val="21"/>
              </w:rPr>
            </w:pPr>
            <w:r>
              <w:rPr>
                <w:rFonts w:hint="eastAsia"/>
                <w:color w:val="000000"/>
                <w:szCs w:val="21"/>
              </w:rPr>
              <w:t>Long id</w:t>
            </w:r>
          </w:p>
        </w:tc>
        <w:tc>
          <w:tcPr>
            <w:tcW w:w="2974" w:type="dxa"/>
            <w:tcBorders>
              <w:top w:val="single" w:sz="4" w:space="0" w:color="auto"/>
              <w:left w:val="single" w:sz="4" w:space="0" w:color="auto"/>
              <w:bottom w:val="single" w:sz="4" w:space="0" w:color="auto"/>
              <w:right w:val="single" w:sz="4" w:space="0" w:color="auto"/>
            </w:tcBorders>
            <w:vAlign w:val="center"/>
          </w:tcPr>
          <w:p w14:paraId="01F0BEF2" w14:textId="4218E123" w:rsidR="0022148F" w:rsidRDefault="003B6A26" w:rsidP="004B220A">
            <w:pPr>
              <w:rPr>
                <w:color w:val="000000"/>
                <w:szCs w:val="21"/>
              </w:rPr>
            </w:pPr>
            <w:r>
              <w:rPr>
                <w:rFonts w:hint="eastAsia"/>
                <w:color w:val="000000"/>
                <w:szCs w:val="21"/>
              </w:rPr>
              <w:t>文章</w:t>
            </w:r>
            <w:r w:rsidR="0022148F">
              <w:rPr>
                <w:rFonts w:hint="eastAsia"/>
                <w:color w:val="000000"/>
                <w:szCs w:val="21"/>
              </w:rPr>
              <w:t>编号</w:t>
            </w:r>
          </w:p>
        </w:tc>
      </w:tr>
      <w:tr w:rsidR="0022148F" w14:paraId="73768892" w14:textId="77777777" w:rsidTr="004B220A">
        <w:trPr>
          <w:jc w:val="center"/>
        </w:trPr>
        <w:tc>
          <w:tcPr>
            <w:tcW w:w="1626" w:type="dxa"/>
            <w:vMerge/>
            <w:tcBorders>
              <w:left w:val="single" w:sz="4" w:space="0" w:color="auto"/>
              <w:right w:val="single" w:sz="4" w:space="0" w:color="auto"/>
            </w:tcBorders>
            <w:vAlign w:val="center"/>
          </w:tcPr>
          <w:p w14:paraId="44A41976" w14:textId="77777777" w:rsidR="0022148F" w:rsidRDefault="0022148F" w:rsidP="004B220A">
            <w:pPr>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66718F75" w14:textId="77777777" w:rsidR="0022148F" w:rsidRDefault="0022148F" w:rsidP="004B220A">
            <w:pPr>
              <w:jc w:val="left"/>
              <w:rPr>
                <w:color w:val="000000"/>
                <w:szCs w:val="21"/>
              </w:rPr>
            </w:pPr>
            <w:r>
              <w:rPr>
                <w:rFonts w:hint="eastAsia"/>
                <w:color w:val="000000"/>
                <w:szCs w:val="21"/>
              </w:rPr>
              <w:t xml:space="preserve">Long </w:t>
            </w:r>
            <w:proofErr w:type="spellStart"/>
            <w:r>
              <w:rPr>
                <w:rFonts w:hint="eastAsia"/>
                <w:color w:val="000000"/>
                <w:szCs w:val="21"/>
              </w:rPr>
              <w:t>userId</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2D9976FD" w14:textId="4AD6CA95" w:rsidR="0022148F" w:rsidRDefault="003B6A26" w:rsidP="004B220A">
            <w:pPr>
              <w:rPr>
                <w:color w:val="000000"/>
                <w:szCs w:val="21"/>
              </w:rPr>
            </w:pPr>
            <w:r>
              <w:rPr>
                <w:rFonts w:hint="eastAsia"/>
                <w:color w:val="000000"/>
                <w:szCs w:val="21"/>
              </w:rPr>
              <w:t>文章</w:t>
            </w:r>
            <w:r w:rsidR="0022148F">
              <w:rPr>
                <w:rFonts w:hint="eastAsia"/>
                <w:color w:val="000000"/>
                <w:szCs w:val="21"/>
              </w:rPr>
              <w:t>关联的用户编号</w:t>
            </w:r>
          </w:p>
        </w:tc>
      </w:tr>
      <w:tr w:rsidR="0022148F" w14:paraId="60B4C43F" w14:textId="77777777" w:rsidTr="004B220A">
        <w:trPr>
          <w:jc w:val="center"/>
        </w:trPr>
        <w:tc>
          <w:tcPr>
            <w:tcW w:w="1626" w:type="dxa"/>
            <w:vMerge/>
            <w:tcBorders>
              <w:left w:val="single" w:sz="4" w:space="0" w:color="auto"/>
              <w:right w:val="single" w:sz="4" w:space="0" w:color="auto"/>
            </w:tcBorders>
            <w:vAlign w:val="center"/>
          </w:tcPr>
          <w:p w14:paraId="25623FE1" w14:textId="77777777" w:rsidR="0022148F" w:rsidRDefault="0022148F" w:rsidP="004B220A">
            <w:pPr>
              <w:widowControl/>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45395183" w14:textId="77777777" w:rsidR="0022148F" w:rsidRDefault="0022148F" w:rsidP="004B220A">
            <w:pPr>
              <w:jc w:val="left"/>
              <w:rPr>
                <w:color w:val="000000"/>
                <w:szCs w:val="21"/>
              </w:rPr>
            </w:pPr>
            <w:r>
              <w:rPr>
                <w:rFonts w:hint="eastAsia"/>
                <w:color w:val="000000"/>
                <w:szCs w:val="21"/>
              </w:rPr>
              <w:t>String title</w:t>
            </w:r>
          </w:p>
        </w:tc>
        <w:tc>
          <w:tcPr>
            <w:tcW w:w="2974" w:type="dxa"/>
            <w:tcBorders>
              <w:top w:val="single" w:sz="4" w:space="0" w:color="auto"/>
              <w:left w:val="single" w:sz="4" w:space="0" w:color="auto"/>
              <w:bottom w:val="single" w:sz="4" w:space="0" w:color="auto"/>
              <w:right w:val="single" w:sz="4" w:space="0" w:color="auto"/>
            </w:tcBorders>
            <w:vAlign w:val="center"/>
          </w:tcPr>
          <w:p w14:paraId="42F8DFF6" w14:textId="350B54FF" w:rsidR="0022148F" w:rsidRDefault="003B6A26" w:rsidP="004B220A">
            <w:pPr>
              <w:rPr>
                <w:color w:val="000000"/>
                <w:szCs w:val="21"/>
              </w:rPr>
            </w:pPr>
            <w:r>
              <w:rPr>
                <w:rFonts w:hint="eastAsia"/>
                <w:color w:val="000000"/>
                <w:szCs w:val="21"/>
              </w:rPr>
              <w:t>文章</w:t>
            </w:r>
            <w:r w:rsidR="0022148F">
              <w:rPr>
                <w:rFonts w:hint="eastAsia"/>
                <w:color w:val="000000"/>
                <w:szCs w:val="21"/>
              </w:rPr>
              <w:t>标题</w:t>
            </w:r>
          </w:p>
        </w:tc>
      </w:tr>
      <w:tr w:rsidR="0022148F" w14:paraId="1C1C626A" w14:textId="77777777" w:rsidTr="004B220A">
        <w:trPr>
          <w:jc w:val="center"/>
        </w:trPr>
        <w:tc>
          <w:tcPr>
            <w:tcW w:w="1626" w:type="dxa"/>
            <w:vMerge/>
            <w:tcBorders>
              <w:left w:val="single" w:sz="4" w:space="0" w:color="auto"/>
              <w:right w:val="single" w:sz="4" w:space="0" w:color="auto"/>
            </w:tcBorders>
            <w:vAlign w:val="center"/>
          </w:tcPr>
          <w:p w14:paraId="11D98399" w14:textId="77777777" w:rsidR="0022148F" w:rsidRDefault="0022148F" w:rsidP="004B220A">
            <w:pPr>
              <w:widowControl/>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609A4ED6" w14:textId="57F99E04" w:rsidR="0022148F" w:rsidRDefault="003B6A26" w:rsidP="004B220A">
            <w:pPr>
              <w:jc w:val="left"/>
              <w:rPr>
                <w:color w:val="000000"/>
                <w:szCs w:val="21"/>
              </w:rPr>
            </w:pPr>
            <w:r>
              <w:rPr>
                <w:color w:val="000000"/>
                <w:szCs w:val="21"/>
              </w:rPr>
              <w:t>text</w:t>
            </w:r>
            <w:r w:rsidR="0022148F">
              <w:rPr>
                <w:rFonts w:hint="eastAsia"/>
                <w:color w:val="000000"/>
                <w:szCs w:val="21"/>
              </w:rPr>
              <w:t xml:space="preserve"> </w:t>
            </w:r>
            <w:r>
              <w:rPr>
                <w:color w:val="000000"/>
                <w:szCs w:val="21"/>
              </w:rPr>
              <w:t>content</w:t>
            </w:r>
          </w:p>
        </w:tc>
        <w:tc>
          <w:tcPr>
            <w:tcW w:w="2974" w:type="dxa"/>
            <w:tcBorders>
              <w:top w:val="single" w:sz="4" w:space="0" w:color="auto"/>
              <w:left w:val="single" w:sz="4" w:space="0" w:color="auto"/>
              <w:bottom w:val="single" w:sz="4" w:space="0" w:color="auto"/>
              <w:right w:val="single" w:sz="4" w:space="0" w:color="auto"/>
            </w:tcBorders>
            <w:vAlign w:val="center"/>
          </w:tcPr>
          <w:p w14:paraId="1ACF41CF" w14:textId="06131CDD" w:rsidR="0022148F" w:rsidRDefault="003B6A26" w:rsidP="004B220A">
            <w:pPr>
              <w:rPr>
                <w:color w:val="000000"/>
                <w:szCs w:val="21"/>
              </w:rPr>
            </w:pPr>
            <w:r>
              <w:rPr>
                <w:rFonts w:hint="eastAsia"/>
                <w:color w:val="000000"/>
                <w:szCs w:val="21"/>
              </w:rPr>
              <w:t>文章内容</w:t>
            </w:r>
          </w:p>
        </w:tc>
      </w:tr>
      <w:tr w:rsidR="0022148F" w14:paraId="24DDE0AB" w14:textId="77777777" w:rsidTr="004B220A">
        <w:trPr>
          <w:jc w:val="center"/>
        </w:trPr>
        <w:tc>
          <w:tcPr>
            <w:tcW w:w="1626" w:type="dxa"/>
            <w:vMerge/>
            <w:tcBorders>
              <w:left w:val="single" w:sz="4" w:space="0" w:color="auto"/>
              <w:right w:val="single" w:sz="4" w:space="0" w:color="auto"/>
            </w:tcBorders>
            <w:vAlign w:val="center"/>
          </w:tcPr>
          <w:p w14:paraId="07F8498A" w14:textId="77777777" w:rsidR="0022148F" w:rsidRDefault="0022148F" w:rsidP="004B220A">
            <w:pPr>
              <w:widowControl/>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5B29DC1E" w14:textId="0CB9A035" w:rsidR="0022148F" w:rsidRDefault="003B6A26" w:rsidP="004B220A">
            <w:pPr>
              <w:jc w:val="left"/>
              <w:rPr>
                <w:color w:val="000000"/>
                <w:szCs w:val="21"/>
              </w:rPr>
            </w:pPr>
            <w:r>
              <w:rPr>
                <w:color w:val="000000"/>
                <w:szCs w:val="21"/>
              </w:rPr>
              <w:t>Long praise</w:t>
            </w:r>
          </w:p>
        </w:tc>
        <w:tc>
          <w:tcPr>
            <w:tcW w:w="2974" w:type="dxa"/>
            <w:tcBorders>
              <w:top w:val="single" w:sz="4" w:space="0" w:color="auto"/>
              <w:left w:val="single" w:sz="4" w:space="0" w:color="auto"/>
              <w:bottom w:val="single" w:sz="4" w:space="0" w:color="auto"/>
              <w:right w:val="single" w:sz="4" w:space="0" w:color="auto"/>
            </w:tcBorders>
            <w:vAlign w:val="center"/>
          </w:tcPr>
          <w:p w14:paraId="6FEE5272" w14:textId="002982DC" w:rsidR="0022148F" w:rsidRDefault="003B6A26" w:rsidP="004B220A">
            <w:pPr>
              <w:rPr>
                <w:color w:val="000000"/>
                <w:szCs w:val="21"/>
              </w:rPr>
            </w:pPr>
            <w:r>
              <w:rPr>
                <w:rFonts w:hint="eastAsia"/>
                <w:color w:val="000000"/>
                <w:szCs w:val="21"/>
              </w:rPr>
              <w:t>文章的</w:t>
            </w:r>
            <w:proofErr w:type="gramStart"/>
            <w:r>
              <w:rPr>
                <w:rFonts w:hint="eastAsia"/>
                <w:color w:val="000000"/>
                <w:szCs w:val="21"/>
              </w:rPr>
              <w:t>点赞数</w:t>
            </w:r>
            <w:proofErr w:type="gramEnd"/>
          </w:p>
        </w:tc>
      </w:tr>
      <w:tr w:rsidR="0022148F" w14:paraId="094BB36E" w14:textId="77777777" w:rsidTr="004B220A">
        <w:trPr>
          <w:jc w:val="center"/>
        </w:trPr>
        <w:tc>
          <w:tcPr>
            <w:tcW w:w="1626" w:type="dxa"/>
            <w:vMerge/>
            <w:tcBorders>
              <w:left w:val="single" w:sz="4" w:space="0" w:color="auto"/>
              <w:right w:val="single" w:sz="4" w:space="0" w:color="auto"/>
            </w:tcBorders>
            <w:vAlign w:val="center"/>
          </w:tcPr>
          <w:p w14:paraId="7D32B97A" w14:textId="77777777" w:rsidR="0022148F" w:rsidRDefault="0022148F" w:rsidP="004B220A">
            <w:pPr>
              <w:widowControl/>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1E027E93" w14:textId="77777777" w:rsidR="0022148F" w:rsidRDefault="0022148F" w:rsidP="004B220A">
            <w:pPr>
              <w:jc w:val="left"/>
              <w:rPr>
                <w:color w:val="000000"/>
                <w:szCs w:val="21"/>
              </w:rPr>
            </w:pPr>
            <w:r>
              <w:rPr>
                <w:rFonts w:hint="eastAsia"/>
                <w:color w:val="000000"/>
                <w:szCs w:val="21"/>
              </w:rPr>
              <w:t>String status</w:t>
            </w:r>
          </w:p>
        </w:tc>
        <w:tc>
          <w:tcPr>
            <w:tcW w:w="2974" w:type="dxa"/>
            <w:tcBorders>
              <w:top w:val="single" w:sz="4" w:space="0" w:color="auto"/>
              <w:left w:val="single" w:sz="4" w:space="0" w:color="auto"/>
              <w:bottom w:val="single" w:sz="4" w:space="0" w:color="auto"/>
              <w:right w:val="single" w:sz="4" w:space="0" w:color="auto"/>
            </w:tcBorders>
            <w:vAlign w:val="center"/>
          </w:tcPr>
          <w:p w14:paraId="60BE8D9D" w14:textId="2746F93B" w:rsidR="0022148F" w:rsidRDefault="003B6A26" w:rsidP="004B220A">
            <w:pPr>
              <w:rPr>
                <w:color w:val="000000"/>
                <w:szCs w:val="21"/>
              </w:rPr>
            </w:pPr>
            <w:r>
              <w:rPr>
                <w:rFonts w:hint="eastAsia"/>
                <w:color w:val="000000"/>
                <w:szCs w:val="21"/>
              </w:rPr>
              <w:t>文章</w:t>
            </w:r>
            <w:r w:rsidR="0022148F">
              <w:rPr>
                <w:rFonts w:hint="eastAsia"/>
                <w:color w:val="000000"/>
                <w:szCs w:val="21"/>
              </w:rPr>
              <w:t>的状态：编辑</w:t>
            </w:r>
            <w:r w:rsidR="0022148F">
              <w:rPr>
                <w:rFonts w:hint="eastAsia"/>
                <w:color w:val="000000"/>
                <w:szCs w:val="21"/>
              </w:rPr>
              <w:t>/</w:t>
            </w:r>
            <w:r w:rsidR="0022148F">
              <w:rPr>
                <w:rFonts w:hint="eastAsia"/>
                <w:color w:val="000000"/>
                <w:szCs w:val="21"/>
              </w:rPr>
              <w:t>发布</w:t>
            </w:r>
          </w:p>
        </w:tc>
      </w:tr>
      <w:tr w:rsidR="0022148F" w14:paraId="2234EF67" w14:textId="77777777" w:rsidTr="004B220A">
        <w:trPr>
          <w:jc w:val="center"/>
        </w:trPr>
        <w:tc>
          <w:tcPr>
            <w:tcW w:w="1626" w:type="dxa"/>
            <w:vMerge/>
            <w:tcBorders>
              <w:left w:val="single" w:sz="4" w:space="0" w:color="auto"/>
              <w:right w:val="single" w:sz="4" w:space="0" w:color="auto"/>
            </w:tcBorders>
            <w:vAlign w:val="center"/>
          </w:tcPr>
          <w:p w14:paraId="382F2BF3" w14:textId="77777777" w:rsidR="0022148F" w:rsidRDefault="0022148F" w:rsidP="004B220A">
            <w:pPr>
              <w:widowControl/>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04B5CA78" w14:textId="77777777" w:rsidR="0022148F" w:rsidRDefault="0022148F" w:rsidP="004B220A">
            <w:pPr>
              <w:jc w:val="left"/>
              <w:rPr>
                <w:color w:val="000000"/>
                <w:szCs w:val="21"/>
              </w:rPr>
            </w:pPr>
            <w:r>
              <w:rPr>
                <w:rFonts w:hint="eastAsia"/>
                <w:color w:val="000000"/>
                <w:szCs w:val="21"/>
              </w:rPr>
              <w:t>String type</w:t>
            </w:r>
          </w:p>
        </w:tc>
        <w:tc>
          <w:tcPr>
            <w:tcW w:w="2974" w:type="dxa"/>
            <w:tcBorders>
              <w:top w:val="single" w:sz="4" w:space="0" w:color="auto"/>
              <w:left w:val="single" w:sz="4" w:space="0" w:color="auto"/>
              <w:bottom w:val="single" w:sz="4" w:space="0" w:color="auto"/>
              <w:right w:val="single" w:sz="4" w:space="0" w:color="auto"/>
            </w:tcBorders>
            <w:vAlign w:val="center"/>
          </w:tcPr>
          <w:p w14:paraId="4D25121E" w14:textId="2F6B7453" w:rsidR="0022148F" w:rsidRDefault="003B6A26" w:rsidP="004B220A">
            <w:pPr>
              <w:rPr>
                <w:color w:val="000000"/>
                <w:szCs w:val="21"/>
              </w:rPr>
            </w:pPr>
            <w:r>
              <w:rPr>
                <w:rFonts w:hint="eastAsia"/>
                <w:color w:val="000000"/>
                <w:szCs w:val="21"/>
              </w:rPr>
              <w:t>文章</w:t>
            </w:r>
            <w:r w:rsidR="0022148F">
              <w:rPr>
                <w:rFonts w:hint="eastAsia"/>
                <w:color w:val="000000"/>
                <w:szCs w:val="21"/>
              </w:rPr>
              <w:t>类型</w:t>
            </w:r>
          </w:p>
        </w:tc>
      </w:tr>
      <w:tr w:rsidR="0022148F" w14:paraId="2309A35C" w14:textId="77777777" w:rsidTr="004B220A">
        <w:trPr>
          <w:jc w:val="center"/>
        </w:trPr>
        <w:tc>
          <w:tcPr>
            <w:tcW w:w="1626" w:type="dxa"/>
            <w:vMerge/>
            <w:tcBorders>
              <w:left w:val="single" w:sz="4" w:space="0" w:color="auto"/>
              <w:right w:val="single" w:sz="4" w:space="0" w:color="auto"/>
            </w:tcBorders>
            <w:vAlign w:val="center"/>
          </w:tcPr>
          <w:p w14:paraId="63D10879" w14:textId="77777777" w:rsidR="0022148F" w:rsidRDefault="0022148F" w:rsidP="004B220A">
            <w:pPr>
              <w:widowControl/>
              <w:jc w:val="left"/>
              <w:rPr>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653F03CA" w14:textId="77777777" w:rsidR="0022148F" w:rsidRDefault="0022148F" w:rsidP="004B220A">
            <w:pPr>
              <w:jc w:val="left"/>
              <w:rPr>
                <w:color w:val="000000"/>
                <w:szCs w:val="21"/>
              </w:rPr>
            </w:pPr>
            <w:r>
              <w:rPr>
                <w:rFonts w:hint="eastAsia"/>
                <w:color w:val="000000"/>
                <w:szCs w:val="21"/>
              </w:rPr>
              <w:t xml:space="preserve">Date </w:t>
            </w:r>
            <w:proofErr w:type="spellStart"/>
            <w:r>
              <w:rPr>
                <w:rFonts w:hint="eastAsia"/>
                <w:color w:val="000000"/>
                <w:szCs w:val="21"/>
              </w:rPr>
              <w:t>creationDate</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3D81438F" w14:textId="39BDA515" w:rsidR="0022148F" w:rsidRDefault="003B6A26" w:rsidP="004B220A">
            <w:pPr>
              <w:rPr>
                <w:color w:val="000000"/>
                <w:szCs w:val="21"/>
              </w:rPr>
            </w:pPr>
            <w:r>
              <w:rPr>
                <w:rFonts w:hint="eastAsia"/>
                <w:color w:val="000000"/>
                <w:szCs w:val="21"/>
              </w:rPr>
              <w:t>文章发表</w:t>
            </w:r>
            <w:r w:rsidR="0022148F">
              <w:rPr>
                <w:rFonts w:hint="eastAsia"/>
                <w:color w:val="000000"/>
                <w:szCs w:val="21"/>
              </w:rPr>
              <w:t>创建时间</w:t>
            </w:r>
          </w:p>
        </w:tc>
      </w:tr>
    </w:tbl>
    <w:p w14:paraId="5571F18A" w14:textId="77777777" w:rsidR="00BA5B8C" w:rsidRDefault="00BA5B8C" w:rsidP="0022148F">
      <w:pPr>
        <w:spacing w:line="360" w:lineRule="auto"/>
        <w:jc w:val="center"/>
        <w:rPr>
          <w:color w:val="FF0000"/>
          <w:sz w:val="24"/>
        </w:rPr>
      </w:pPr>
    </w:p>
    <w:p w14:paraId="33AB7365" w14:textId="4201ADB6" w:rsidR="0022148F" w:rsidRDefault="0022148F" w:rsidP="0022148F">
      <w:pPr>
        <w:spacing w:line="360" w:lineRule="auto"/>
        <w:jc w:val="center"/>
        <w:rPr>
          <w:szCs w:val="21"/>
        </w:rPr>
      </w:pPr>
      <w:r>
        <w:rPr>
          <w:rFonts w:hint="eastAsia"/>
          <w:szCs w:val="21"/>
        </w:rPr>
        <w:t>续表</w:t>
      </w:r>
      <w:r>
        <w:rPr>
          <w:rFonts w:hint="eastAsia"/>
          <w:szCs w:val="21"/>
        </w:rPr>
        <w:t>3.9</w:t>
      </w:r>
      <w:r>
        <w:rPr>
          <w:szCs w:val="21"/>
        </w:rPr>
        <w:t xml:space="preserve"> </w:t>
      </w:r>
      <w:r>
        <w:rPr>
          <w:rFonts w:hint="eastAsia"/>
          <w:szCs w:val="21"/>
        </w:rPr>
        <w:t>domain</w:t>
      </w:r>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4066"/>
        <w:gridCol w:w="2974"/>
      </w:tblGrid>
      <w:tr w:rsidR="0022148F" w14:paraId="627B5F10" w14:textId="77777777" w:rsidTr="004B220A">
        <w:trPr>
          <w:jc w:val="center"/>
        </w:trPr>
        <w:tc>
          <w:tcPr>
            <w:tcW w:w="1626" w:type="dxa"/>
            <w:tcBorders>
              <w:top w:val="single" w:sz="4" w:space="0" w:color="auto"/>
              <w:left w:val="single" w:sz="4" w:space="0" w:color="auto"/>
              <w:bottom w:val="single" w:sz="4" w:space="0" w:color="auto"/>
              <w:right w:val="single" w:sz="4" w:space="0" w:color="auto"/>
            </w:tcBorders>
          </w:tcPr>
          <w:p w14:paraId="5376BE49" w14:textId="77777777" w:rsidR="0022148F" w:rsidRDefault="0022148F" w:rsidP="004B220A">
            <w:pPr>
              <w:jc w:val="center"/>
              <w:rPr>
                <w:b/>
                <w:szCs w:val="21"/>
              </w:rPr>
            </w:pPr>
            <w:r>
              <w:rPr>
                <w:rFonts w:hint="eastAsia"/>
                <w:b/>
                <w:color w:val="000000"/>
                <w:szCs w:val="21"/>
              </w:rPr>
              <w:t>类名</w:t>
            </w:r>
          </w:p>
        </w:tc>
        <w:tc>
          <w:tcPr>
            <w:tcW w:w="4066" w:type="dxa"/>
            <w:tcBorders>
              <w:top w:val="single" w:sz="4" w:space="0" w:color="auto"/>
              <w:left w:val="single" w:sz="4" w:space="0" w:color="auto"/>
              <w:bottom w:val="single" w:sz="4" w:space="0" w:color="auto"/>
              <w:right w:val="single" w:sz="4" w:space="0" w:color="auto"/>
            </w:tcBorders>
            <w:vAlign w:val="center"/>
          </w:tcPr>
          <w:p w14:paraId="0D6ED322" w14:textId="77777777" w:rsidR="0022148F" w:rsidRDefault="0022148F" w:rsidP="004B220A">
            <w:pPr>
              <w:jc w:val="center"/>
              <w:rPr>
                <w:rFonts w:ascii="宋体" w:hAnsi="宋体" w:cs="宋体"/>
                <w:b/>
                <w:color w:val="000000"/>
                <w:szCs w:val="21"/>
              </w:rPr>
            </w:pPr>
            <w:r>
              <w:rPr>
                <w:rFonts w:hint="eastAsia"/>
                <w:b/>
                <w:color w:val="000000"/>
                <w:szCs w:val="21"/>
              </w:rPr>
              <w:t>属性</w:t>
            </w:r>
            <w:r>
              <w:rPr>
                <w:b/>
                <w:color w:val="000000"/>
                <w:szCs w:val="21"/>
              </w:rPr>
              <w:t>/</w:t>
            </w:r>
            <w:r>
              <w:rPr>
                <w:rFonts w:hint="eastAsia"/>
                <w:b/>
                <w:color w:val="000000"/>
                <w:szCs w:val="21"/>
              </w:rPr>
              <w:t>方法</w:t>
            </w:r>
          </w:p>
        </w:tc>
        <w:tc>
          <w:tcPr>
            <w:tcW w:w="2974" w:type="dxa"/>
            <w:tcBorders>
              <w:top w:val="single" w:sz="4" w:space="0" w:color="auto"/>
              <w:left w:val="single" w:sz="4" w:space="0" w:color="auto"/>
              <w:bottom w:val="single" w:sz="4" w:space="0" w:color="auto"/>
              <w:right w:val="single" w:sz="4" w:space="0" w:color="auto"/>
            </w:tcBorders>
            <w:vAlign w:val="center"/>
          </w:tcPr>
          <w:p w14:paraId="6FA6864E" w14:textId="77777777" w:rsidR="0022148F" w:rsidRDefault="0022148F" w:rsidP="004B220A">
            <w:pPr>
              <w:jc w:val="center"/>
              <w:rPr>
                <w:rFonts w:ascii="宋体" w:hAnsi="宋体" w:cs="宋体"/>
                <w:b/>
                <w:color w:val="000000"/>
                <w:szCs w:val="21"/>
              </w:rPr>
            </w:pPr>
            <w:r>
              <w:rPr>
                <w:rFonts w:ascii="宋体" w:hAnsi="宋体" w:cs="宋体" w:hint="eastAsia"/>
                <w:b/>
                <w:color w:val="000000"/>
                <w:szCs w:val="21"/>
              </w:rPr>
              <w:t>描述</w:t>
            </w:r>
          </w:p>
        </w:tc>
      </w:tr>
      <w:tr w:rsidR="0022148F" w14:paraId="6554876C" w14:textId="77777777" w:rsidTr="004B220A">
        <w:trPr>
          <w:jc w:val="center"/>
        </w:trPr>
        <w:tc>
          <w:tcPr>
            <w:tcW w:w="1626" w:type="dxa"/>
            <w:vMerge w:val="restart"/>
            <w:tcBorders>
              <w:top w:val="single" w:sz="4" w:space="0" w:color="auto"/>
              <w:left w:val="single" w:sz="4" w:space="0" w:color="auto"/>
              <w:right w:val="single" w:sz="4" w:space="0" w:color="auto"/>
            </w:tcBorders>
            <w:vAlign w:val="center"/>
          </w:tcPr>
          <w:p w14:paraId="31FAC50D" w14:textId="6A08EAD5" w:rsidR="0022148F" w:rsidRDefault="003B6A26" w:rsidP="004B220A">
            <w:pPr>
              <w:jc w:val="left"/>
              <w:rPr>
                <w:color w:val="000000"/>
                <w:szCs w:val="21"/>
              </w:rPr>
            </w:pPr>
            <w:proofErr w:type="spellStart"/>
            <w:r>
              <w:rPr>
                <w:szCs w:val="21"/>
              </w:rPr>
              <w:t>Midical</w:t>
            </w:r>
            <w:proofErr w:type="spellEnd"/>
          </w:p>
        </w:tc>
        <w:tc>
          <w:tcPr>
            <w:tcW w:w="4066" w:type="dxa"/>
            <w:tcBorders>
              <w:top w:val="single" w:sz="4" w:space="0" w:color="auto"/>
              <w:left w:val="single" w:sz="4" w:space="0" w:color="auto"/>
              <w:bottom w:val="single" w:sz="4" w:space="0" w:color="auto"/>
              <w:right w:val="single" w:sz="4" w:space="0" w:color="auto"/>
            </w:tcBorders>
            <w:vAlign w:val="center"/>
          </w:tcPr>
          <w:p w14:paraId="7C664E33" w14:textId="77777777" w:rsidR="0022148F" w:rsidRDefault="0022148F" w:rsidP="004B220A">
            <w:pPr>
              <w:jc w:val="left"/>
              <w:rPr>
                <w:color w:val="000000"/>
                <w:szCs w:val="21"/>
              </w:rPr>
            </w:pPr>
            <w:r>
              <w:rPr>
                <w:rFonts w:hint="eastAsia"/>
                <w:color w:val="000000"/>
                <w:szCs w:val="21"/>
              </w:rPr>
              <w:t>Long id</w:t>
            </w:r>
          </w:p>
        </w:tc>
        <w:tc>
          <w:tcPr>
            <w:tcW w:w="2974" w:type="dxa"/>
            <w:tcBorders>
              <w:top w:val="single" w:sz="4" w:space="0" w:color="auto"/>
              <w:left w:val="single" w:sz="4" w:space="0" w:color="auto"/>
              <w:bottom w:val="single" w:sz="4" w:space="0" w:color="auto"/>
              <w:right w:val="single" w:sz="4" w:space="0" w:color="auto"/>
            </w:tcBorders>
            <w:vAlign w:val="center"/>
          </w:tcPr>
          <w:p w14:paraId="7BD2E97E" w14:textId="542D5FC8" w:rsidR="0022148F" w:rsidRDefault="003B6A26" w:rsidP="004B220A">
            <w:pPr>
              <w:rPr>
                <w:color w:val="000000"/>
                <w:szCs w:val="21"/>
              </w:rPr>
            </w:pPr>
            <w:r>
              <w:rPr>
                <w:rFonts w:hint="eastAsia"/>
                <w:color w:val="000000"/>
                <w:szCs w:val="21"/>
              </w:rPr>
              <w:t>医院</w:t>
            </w:r>
            <w:r w:rsidR="0022148F">
              <w:rPr>
                <w:rFonts w:hint="eastAsia"/>
                <w:color w:val="000000"/>
                <w:szCs w:val="21"/>
              </w:rPr>
              <w:t>编号</w:t>
            </w:r>
          </w:p>
        </w:tc>
      </w:tr>
      <w:tr w:rsidR="0022148F" w14:paraId="53F6734A" w14:textId="77777777" w:rsidTr="004B220A">
        <w:trPr>
          <w:jc w:val="center"/>
        </w:trPr>
        <w:tc>
          <w:tcPr>
            <w:tcW w:w="1626" w:type="dxa"/>
            <w:vMerge/>
            <w:tcBorders>
              <w:left w:val="single" w:sz="4" w:space="0" w:color="auto"/>
              <w:right w:val="single" w:sz="4" w:space="0" w:color="auto"/>
            </w:tcBorders>
            <w:vAlign w:val="center"/>
          </w:tcPr>
          <w:p w14:paraId="76DC35CA" w14:textId="77777777" w:rsidR="0022148F" w:rsidRDefault="0022148F" w:rsidP="004B220A">
            <w:pPr>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79087460" w14:textId="70A80656" w:rsidR="0022148F" w:rsidRDefault="0022148F" w:rsidP="004B220A">
            <w:pPr>
              <w:jc w:val="left"/>
              <w:rPr>
                <w:color w:val="000000"/>
                <w:szCs w:val="21"/>
              </w:rPr>
            </w:pPr>
            <w:r>
              <w:rPr>
                <w:rFonts w:hint="eastAsia"/>
                <w:color w:val="000000"/>
                <w:szCs w:val="21"/>
              </w:rPr>
              <w:t xml:space="preserve">Long </w:t>
            </w:r>
            <w:proofErr w:type="spellStart"/>
            <w:r w:rsidR="003B6A26">
              <w:rPr>
                <w:color w:val="000000"/>
                <w:szCs w:val="21"/>
              </w:rPr>
              <w:t>admin</w:t>
            </w:r>
            <w:r>
              <w:rPr>
                <w:rFonts w:hint="eastAsia"/>
                <w:color w:val="000000"/>
                <w:szCs w:val="21"/>
              </w:rPr>
              <w:t>Id</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54657997" w14:textId="7A6AB0B0" w:rsidR="0022148F" w:rsidRDefault="003B6A26" w:rsidP="004B220A">
            <w:pPr>
              <w:rPr>
                <w:rFonts w:ascii="宋体" w:hAnsi="宋体" w:cs="宋体"/>
                <w:color w:val="000000"/>
                <w:szCs w:val="21"/>
              </w:rPr>
            </w:pPr>
            <w:r>
              <w:rPr>
                <w:rFonts w:ascii="宋体" w:hAnsi="宋体" w:cs="宋体" w:hint="eastAsia"/>
                <w:color w:val="000000"/>
                <w:szCs w:val="21"/>
              </w:rPr>
              <w:t>医院发布者</w:t>
            </w:r>
            <w:r w:rsidR="0022148F">
              <w:rPr>
                <w:rFonts w:ascii="宋体" w:hAnsi="宋体" w:cs="宋体" w:hint="eastAsia"/>
                <w:color w:val="000000"/>
                <w:szCs w:val="21"/>
              </w:rPr>
              <w:t>编号</w:t>
            </w:r>
          </w:p>
        </w:tc>
      </w:tr>
      <w:tr w:rsidR="0022148F" w14:paraId="10DE7EBC" w14:textId="77777777" w:rsidTr="004B220A">
        <w:trPr>
          <w:jc w:val="center"/>
        </w:trPr>
        <w:tc>
          <w:tcPr>
            <w:tcW w:w="1626" w:type="dxa"/>
            <w:vMerge/>
            <w:tcBorders>
              <w:left w:val="single" w:sz="4" w:space="0" w:color="auto"/>
              <w:right w:val="single" w:sz="4" w:space="0" w:color="auto"/>
            </w:tcBorders>
            <w:vAlign w:val="center"/>
          </w:tcPr>
          <w:p w14:paraId="30B1CB21" w14:textId="77777777" w:rsidR="0022148F" w:rsidRDefault="0022148F" w:rsidP="004B220A">
            <w:pPr>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2FCA8463" w14:textId="6242DC13" w:rsidR="0022148F" w:rsidRDefault="0022148F" w:rsidP="004B220A">
            <w:pPr>
              <w:jc w:val="left"/>
              <w:rPr>
                <w:color w:val="000000"/>
                <w:szCs w:val="21"/>
              </w:rPr>
            </w:pPr>
            <w:r>
              <w:rPr>
                <w:rFonts w:hint="eastAsia"/>
                <w:color w:val="000000"/>
                <w:szCs w:val="21"/>
              </w:rPr>
              <w:t xml:space="preserve">String </w:t>
            </w:r>
            <w:r w:rsidR="003B6A26">
              <w:rPr>
                <w:color w:val="000000"/>
                <w:szCs w:val="21"/>
              </w:rPr>
              <w:t>name</w:t>
            </w:r>
          </w:p>
        </w:tc>
        <w:tc>
          <w:tcPr>
            <w:tcW w:w="2974" w:type="dxa"/>
            <w:tcBorders>
              <w:top w:val="single" w:sz="4" w:space="0" w:color="auto"/>
              <w:left w:val="single" w:sz="4" w:space="0" w:color="auto"/>
              <w:bottom w:val="single" w:sz="4" w:space="0" w:color="auto"/>
              <w:right w:val="single" w:sz="4" w:space="0" w:color="auto"/>
            </w:tcBorders>
            <w:vAlign w:val="center"/>
          </w:tcPr>
          <w:p w14:paraId="074583D0" w14:textId="4BDB6BB3" w:rsidR="0022148F" w:rsidRDefault="003B6A26" w:rsidP="004B220A">
            <w:pPr>
              <w:rPr>
                <w:rFonts w:ascii="宋体" w:hAnsi="宋体" w:cs="宋体"/>
                <w:color w:val="000000"/>
                <w:szCs w:val="21"/>
              </w:rPr>
            </w:pPr>
            <w:r>
              <w:rPr>
                <w:rFonts w:ascii="宋体" w:hAnsi="宋体" w:cs="宋体" w:hint="eastAsia"/>
                <w:color w:val="000000"/>
                <w:szCs w:val="21"/>
              </w:rPr>
              <w:t>医院名称</w:t>
            </w:r>
          </w:p>
        </w:tc>
      </w:tr>
      <w:tr w:rsidR="0022148F" w14:paraId="1E9249AB" w14:textId="77777777" w:rsidTr="004B220A">
        <w:trPr>
          <w:jc w:val="center"/>
        </w:trPr>
        <w:tc>
          <w:tcPr>
            <w:tcW w:w="1626" w:type="dxa"/>
            <w:vMerge/>
            <w:tcBorders>
              <w:left w:val="single" w:sz="4" w:space="0" w:color="auto"/>
              <w:right w:val="single" w:sz="4" w:space="0" w:color="auto"/>
            </w:tcBorders>
            <w:vAlign w:val="center"/>
          </w:tcPr>
          <w:p w14:paraId="42B0A04E" w14:textId="77777777" w:rsidR="0022148F" w:rsidRDefault="0022148F" w:rsidP="004B220A">
            <w:pPr>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0D02980C" w14:textId="0F436859" w:rsidR="0022148F" w:rsidRDefault="003B6A26" w:rsidP="004B220A">
            <w:pPr>
              <w:jc w:val="left"/>
              <w:rPr>
                <w:color w:val="000000"/>
                <w:szCs w:val="21"/>
              </w:rPr>
            </w:pPr>
            <w:r>
              <w:rPr>
                <w:color w:val="000000"/>
                <w:szCs w:val="21"/>
              </w:rPr>
              <w:t>String location</w:t>
            </w:r>
          </w:p>
        </w:tc>
        <w:tc>
          <w:tcPr>
            <w:tcW w:w="2974" w:type="dxa"/>
            <w:tcBorders>
              <w:top w:val="single" w:sz="4" w:space="0" w:color="auto"/>
              <w:left w:val="single" w:sz="4" w:space="0" w:color="auto"/>
              <w:bottom w:val="single" w:sz="4" w:space="0" w:color="auto"/>
              <w:right w:val="single" w:sz="4" w:space="0" w:color="auto"/>
            </w:tcBorders>
            <w:vAlign w:val="center"/>
          </w:tcPr>
          <w:p w14:paraId="378FB151" w14:textId="22557182" w:rsidR="0022148F" w:rsidRDefault="003B6A26" w:rsidP="004B220A">
            <w:pPr>
              <w:rPr>
                <w:rFonts w:ascii="宋体" w:hAnsi="宋体" w:cs="宋体"/>
                <w:color w:val="000000"/>
                <w:szCs w:val="21"/>
              </w:rPr>
            </w:pPr>
            <w:r>
              <w:rPr>
                <w:rFonts w:ascii="宋体" w:hAnsi="宋体" w:cs="宋体" w:hint="eastAsia"/>
                <w:color w:val="000000"/>
                <w:szCs w:val="21"/>
              </w:rPr>
              <w:t>医院位置</w:t>
            </w:r>
          </w:p>
        </w:tc>
      </w:tr>
      <w:tr w:rsidR="0022148F" w14:paraId="07207123" w14:textId="77777777" w:rsidTr="004B220A">
        <w:trPr>
          <w:jc w:val="center"/>
        </w:trPr>
        <w:tc>
          <w:tcPr>
            <w:tcW w:w="1626" w:type="dxa"/>
            <w:vMerge/>
            <w:tcBorders>
              <w:left w:val="single" w:sz="4" w:space="0" w:color="auto"/>
              <w:right w:val="single" w:sz="4" w:space="0" w:color="auto"/>
            </w:tcBorders>
            <w:vAlign w:val="center"/>
          </w:tcPr>
          <w:p w14:paraId="6D20E568" w14:textId="77777777" w:rsidR="0022148F" w:rsidRDefault="0022148F" w:rsidP="004B220A">
            <w:pPr>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220DC124" w14:textId="69F97F87" w:rsidR="0022148F" w:rsidRDefault="003B6A26" w:rsidP="004B220A">
            <w:pPr>
              <w:jc w:val="left"/>
              <w:rPr>
                <w:color w:val="000000"/>
                <w:szCs w:val="21"/>
              </w:rPr>
            </w:pPr>
            <w:r>
              <w:rPr>
                <w:color w:val="000000"/>
                <w:szCs w:val="21"/>
              </w:rPr>
              <w:t>String introduce</w:t>
            </w:r>
          </w:p>
        </w:tc>
        <w:tc>
          <w:tcPr>
            <w:tcW w:w="2974" w:type="dxa"/>
            <w:tcBorders>
              <w:top w:val="single" w:sz="4" w:space="0" w:color="auto"/>
              <w:left w:val="single" w:sz="4" w:space="0" w:color="auto"/>
              <w:bottom w:val="single" w:sz="4" w:space="0" w:color="auto"/>
              <w:right w:val="single" w:sz="4" w:space="0" w:color="auto"/>
            </w:tcBorders>
            <w:vAlign w:val="center"/>
          </w:tcPr>
          <w:p w14:paraId="04B74D63" w14:textId="243CCECC" w:rsidR="0022148F" w:rsidRDefault="003B6A26" w:rsidP="004B220A">
            <w:pPr>
              <w:rPr>
                <w:rFonts w:ascii="宋体" w:hAnsi="宋体" w:cs="宋体"/>
                <w:color w:val="000000"/>
                <w:szCs w:val="21"/>
              </w:rPr>
            </w:pPr>
            <w:r>
              <w:rPr>
                <w:rFonts w:ascii="宋体" w:hAnsi="宋体" w:cs="宋体" w:hint="eastAsia"/>
                <w:color w:val="000000"/>
                <w:szCs w:val="21"/>
              </w:rPr>
              <w:t>医院简介</w:t>
            </w:r>
          </w:p>
        </w:tc>
      </w:tr>
      <w:tr w:rsidR="0022148F" w14:paraId="29D804B8" w14:textId="77777777" w:rsidTr="004B220A">
        <w:trPr>
          <w:jc w:val="center"/>
        </w:trPr>
        <w:tc>
          <w:tcPr>
            <w:tcW w:w="1626" w:type="dxa"/>
            <w:vMerge/>
            <w:tcBorders>
              <w:left w:val="single" w:sz="4" w:space="0" w:color="auto"/>
              <w:bottom w:val="single" w:sz="4" w:space="0" w:color="auto"/>
              <w:right w:val="single" w:sz="4" w:space="0" w:color="auto"/>
            </w:tcBorders>
            <w:vAlign w:val="center"/>
          </w:tcPr>
          <w:p w14:paraId="02A0F89A" w14:textId="77777777" w:rsidR="0022148F" w:rsidRDefault="0022148F" w:rsidP="004B220A">
            <w:pPr>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746DD7DA" w14:textId="114E1B58" w:rsidR="0022148F" w:rsidRDefault="0022148F" w:rsidP="004B220A">
            <w:pPr>
              <w:jc w:val="left"/>
              <w:rPr>
                <w:color w:val="000000"/>
                <w:szCs w:val="21"/>
              </w:rPr>
            </w:pPr>
            <w:r>
              <w:rPr>
                <w:rFonts w:hint="eastAsia"/>
                <w:color w:val="000000"/>
                <w:szCs w:val="21"/>
              </w:rPr>
              <w:t>List&lt;</w:t>
            </w:r>
            <w:proofErr w:type="spellStart"/>
            <w:r w:rsidR="003B6A26">
              <w:rPr>
                <w:color w:val="000000"/>
                <w:szCs w:val="21"/>
              </w:rPr>
              <w:t>Midical</w:t>
            </w:r>
            <w:r>
              <w:rPr>
                <w:rFonts w:hint="eastAsia"/>
                <w:color w:val="000000"/>
                <w:szCs w:val="21"/>
              </w:rPr>
              <w:t>Item</w:t>
            </w:r>
            <w:proofErr w:type="spellEnd"/>
            <w:r>
              <w:rPr>
                <w:rFonts w:hint="eastAsia"/>
                <w:color w:val="000000"/>
                <w:szCs w:val="21"/>
              </w:rPr>
              <w:t xml:space="preserve">&gt; </w:t>
            </w:r>
            <w:proofErr w:type="spellStart"/>
            <w:r w:rsidR="003B6A26">
              <w:rPr>
                <w:color w:val="000000"/>
                <w:szCs w:val="21"/>
              </w:rPr>
              <w:t>midical</w:t>
            </w:r>
            <w:r>
              <w:rPr>
                <w:rFonts w:hint="eastAsia"/>
                <w:color w:val="000000"/>
                <w:szCs w:val="21"/>
              </w:rPr>
              <w:t>Item</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34FEB0F9" w14:textId="0EAD48B1" w:rsidR="0022148F" w:rsidRDefault="003B6A26" w:rsidP="004B220A">
            <w:pPr>
              <w:rPr>
                <w:rFonts w:ascii="宋体" w:hAnsi="宋体" w:cs="宋体"/>
                <w:color w:val="000000"/>
                <w:szCs w:val="21"/>
              </w:rPr>
            </w:pPr>
            <w:r>
              <w:rPr>
                <w:rFonts w:ascii="宋体" w:hAnsi="宋体" w:cs="宋体" w:hint="eastAsia"/>
                <w:color w:val="000000"/>
                <w:szCs w:val="21"/>
              </w:rPr>
              <w:t>医疗服务列表</w:t>
            </w:r>
          </w:p>
        </w:tc>
      </w:tr>
      <w:tr w:rsidR="003F3354" w14:paraId="11965C47" w14:textId="77777777" w:rsidTr="004B220A">
        <w:trPr>
          <w:jc w:val="center"/>
        </w:trPr>
        <w:tc>
          <w:tcPr>
            <w:tcW w:w="1626" w:type="dxa"/>
            <w:vMerge w:val="restart"/>
            <w:tcBorders>
              <w:left w:val="single" w:sz="4" w:space="0" w:color="auto"/>
              <w:right w:val="single" w:sz="4" w:space="0" w:color="auto"/>
            </w:tcBorders>
            <w:vAlign w:val="center"/>
          </w:tcPr>
          <w:p w14:paraId="4E2C374C" w14:textId="656D4DBC" w:rsidR="003F3354" w:rsidRDefault="003F3354" w:rsidP="003F3354">
            <w:pPr>
              <w:widowControl/>
              <w:jc w:val="left"/>
              <w:rPr>
                <w:rFonts w:ascii="宋体" w:hAnsi="宋体" w:cs="宋体"/>
                <w:color w:val="000000"/>
                <w:szCs w:val="21"/>
              </w:rPr>
            </w:pPr>
            <w:r>
              <w:rPr>
                <w:szCs w:val="21"/>
              </w:rPr>
              <w:t>A</w:t>
            </w:r>
            <w:r>
              <w:rPr>
                <w:rFonts w:hint="eastAsia"/>
                <w:szCs w:val="21"/>
              </w:rPr>
              <w:t>dmin</w:t>
            </w:r>
          </w:p>
        </w:tc>
        <w:tc>
          <w:tcPr>
            <w:tcW w:w="4066" w:type="dxa"/>
            <w:tcBorders>
              <w:top w:val="single" w:sz="4" w:space="0" w:color="auto"/>
              <w:left w:val="single" w:sz="4" w:space="0" w:color="auto"/>
              <w:bottom w:val="single" w:sz="4" w:space="0" w:color="auto"/>
              <w:right w:val="single" w:sz="4" w:space="0" w:color="auto"/>
            </w:tcBorders>
            <w:vAlign w:val="center"/>
          </w:tcPr>
          <w:p w14:paraId="11523860" w14:textId="608A1AB6" w:rsidR="003F3354" w:rsidRDefault="003F3354" w:rsidP="003F3354">
            <w:pPr>
              <w:jc w:val="left"/>
              <w:rPr>
                <w:color w:val="000000"/>
                <w:szCs w:val="21"/>
              </w:rPr>
            </w:pPr>
            <w:r>
              <w:rPr>
                <w:rFonts w:hint="eastAsia"/>
                <w:color w:val="000000"/>
                <w:szCs w:val="21"/>
              </w:rPr>
              <w:t>Long id</w:t>
            </w:r>
          </w:p>
        </w:tc>
        <w:tc>
          <w:tcPr>
            <w:tcW w:w="2974" w:type="dxa"/>
            <w:tcBorders>
              <w:top w:val="single" w:sz="4" w:space="0" w:color="auto"/>
              <w:left w:val="single" w:sz="4" w:space="0" w:color="auto"/>
              <w:bottom w:val="single" w:sz="4" w:space="0" w:color="auto"/>
              <w:right w:val="single" w:sz="4" w:space="0" w:color="auto"/>
            </w:tcBorders>
            <w:vAlign w:val="center"/>
          </w:tcPr>
          <w:p w14:paraId="1A498595" w14:textId="54F1439A" w:rsidR="003F3354" w:rsidRDefault="003F3354" w:rsidP="003F3354">
            <w:pPr>
              <w:rPr>
                <w:rFonts w:ascii="宋体" w:hAnsi="宋体" w:cs="宋体"/>
                <w:color w:val="000000"/>
                <w:szCs w:val="21"/>
              </w:rPr>
            </w:pPr>
            <w:r>
              <w:rPr>
                <w:rFonts w:ascii="宋体" w:hAnsi="宋体" w:cs="宋体" w:hint="eastAsia"/>
                <w:color w:val="000000"/>
                <w:szCs w:val="21"/>
              </w:rPr>
              <w:t>管理员编号</w:t>
            </w:r>
          </w:p>
        </w:tc>
      </w:tr>
      <w:tr w:rsidR="003F3354" w14:paraId="27623B53" w14:textId="77777777" w:rsidTr="004B220A">
        <w:trPr>
          <w:jc w:val="center"/>
        </w:trPr>
        <w:tc>
          <w:tcPr>
            <w:tcW w:w="1626" w:type="dxa"/>
            <w:vMerge/>
            <w:tcBorders>
              <w:left w:val="single" w:sz="4" w:space="0" w:color="auto"/>
              <w:right w:val="single" w:sz="4" w:space="0" w:color="auto"/>
            </w:tcBorders>
            <w:vAlign w:val="center"/>
          </w:tcPr>
          <w:p w14:paraId="505EDDA5" w14:textId="77777777" w:rsidR="003F3354" w:rsidRDefault="003F3354" w:rsidP="003F3354">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6269D237" w14:textId="6F88A112" w:rsidR="003F3354" w:rsidRDefault="003F3354" w:rsidP="003F3354">
            <w:pPr>
              <w:jc w:val="left"/>
              <w:rPr>
                <w:color w:val="000000"/>
                <w:szCs w:val="21"/>
              </w:rPr>
            </w:pPr>
            <w:r>
              <w:rPr>
                <w:rFonts w:hint="eastAsia"/>
                <w:color w:val="000000"/>
                <w:szCs w:val="21"/>
              </w:rPr>
              <w:t>String username</w:t>
            </w:r>
          </w:p>
        </w:tc>
        <w:tc>
          <w:tcPr>
            <w:tcW w:w="2974" w:type="dxa"/>
            <w:tcBorders>
              <w:top w:val="single" w:sz="4" w:space="0" w:color="auto"/>
              <w:left w:val="single" w:sz="4" w:space="0" w:color="auto"/>
              <w:bottom w:val="single" w:sz="4" w:space="0" w:color="auto"/>
              <w:right w:val="single" w:sz="4" w:space="0" w:color="auto"/>
            </w:tcBorders>
            <w:vAlign w:val="center"/>
          </w:tcPr>
          <w:p w14:paraId="10B26891" w14:textId="516A006E" w:rsidR="003F3354" w:rsidRDefault="003F3354" w:rsidP="003F3354">
            <w:pPr>
              <w:rPr>
                <w:rFonts w:ascii="宋体" w:hAnsi="宋体" w:cs="宋体"/>
                <w:color w:val="000000"/>
                <w:szCs w:val="21"/>
              </w:rPr>
            </w:pPr>
            <w:r>
              <w:rPr>
                <w:rFonts w:ascii="宋体" w:hAnsi="宋体" w:cs="宋体" w:hint="eastAsia"/>
                <w:color w:val="000000"/>
                <w:szCs w:val="21"/>
              </w:rPr>
              <w:t>登录用户名</w:t>
            </w:r>
          </w:p>
        </w:tc>
      </w:tr>
      <w:tr w:rsidR="003F3354" w14:paraId="150C01BE" w14:textId="77777777" w:rsidTr="004B220A">
        <w:trPr>
          <w:jc w:val="center"/>
        </w:trPr>
        <w:tc>
          <w:tcPr>
            <w:tcW w:w="1626" w:type="dxa"/>
            <w:vMerge/>
            <w:tcBorders>
              <w:left w:val="single" w:sz="4" w:space="0" w:color="auto"/>
              <w:right w:val="single" w:sz="4" w:space="0" w:color="auto"/>
            </w:tcBorders>
            <w:vAlign w:val="center"/>
          </w:tcPr>
          <w:p w14:paraId="7E8A9EEA" w14:textId="77777777" w:rsidR="003F3354" w:rsidRDefault="003F3354" w:rsidP="003F3354">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26FF66F4" w14:textId="7D6F0DDB" w:rsidR="003F3354" w:rsidRDefault="003F3354" w:rsidP="003F3354">
            <w:pPr>
              <w:jc w:val="left"/>
              <w:rPr>
                <w:color w:val="000000"/>
                <w:szCs w:val="21"/>
              </w:rPr>
            </w:pPr>
            <w:r>
              <w:rPr>
                <w:rFonts w:hint="eastAsia"/>
                <w:color w:val="000000"/>
                <w:szCs w:val="21"/>
              </w:rPr>
              <w:t>String password</w:t>
            </w:r>
          </w:p>
        </w:tc>
        <w:tc>
          <w:tcPr>
            <w:tcW w:w="2974" w:type="dxa"/>
            <w:tcBorders>
              <w:top w:val="single" w:sz="4" w:space="0" w:color="auto"/>
              <w:left w:val="single" w:sz="4" w:space="0" w:color="auto"/>
              <w:bottom w:val="single" w:sz="4" w:space="0" w:color="auto"/>
              <w:right w:val="single" w:sz="4" w:space="0" w:color="auto"/>
            </w:tcBorders>
            <w:vAlign w:val="center"/>
          </w:tcPr>
          <w:p w14:paraId="2F1D6081" w14:textId="75067C58" w:rsidR="003F3354" w:rsidRDefault="003F3354" w:rsidP="003F3354">
            <w:pPr>
              <w:rPr>
                <w:rFonts w:ascii="宋体" w:hAnsi="宋体" w:cs="宋体"/>
                <w:color w:val="000000"/>
                <w:szCs w:val="21"/>
              </w:rPr>
            </w:pPr>
            <w:r>
              <w:rPr>
                <w:rFonts w:ascii="宋体" w:hAnsi="宋体" w:cs="宋体" w:hint="eastAsia"/>
                <w:color w:val="000000"/>
                <w:szCs w:val="21"/>
              </w:rPr>
              <w:t>用户登录密码</w:t>
            </w:r>
          </w:p>
        </w:tc>
      </w:tr>
      <w:tr w:rsidR="003F3354" w14:paraId="3EE530D1" w14:textId="77777777" w:rsidTr="004B220A">
        <w:trPr>
          <w:jc w:val="center"/>
        </w:trPr>
        <w:tc>
          <w:tcPr>
            <w:tcW w:w="1626" w:type="dxa"/>
            <w:vMerge/>
            <w:tcBorders>
              <w:left w:val="single" w:sz="4" w:space="0" w:color="auto"/>
              <w:right w:val="single" w:sz="4" w:space="0" w:color="auto"/>
            </w:tcBorders>
            <w:vAlign w:val="center"/>
          </w:tcPr>
          <w:p w14:paraId="08AB9771" w14:textId="77777777" w:rsidR="003F3354" w:rsidRDefault="003F3354" w:rsidP="003F3354">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39DD6D1E" w14:textId="06DC940E" w:rsidR="003F3354" w:rsidRDefault="003F3354" w:rsidP="003F3354">
            <w:pPr>
              <w:jc w:val="left"/>
              <w:rPr>
                <w:color w:val="000000"/>
                <w:szCs w:val="21"/>
              </w:rPr>
            </w:pPr>
            <w:r>
              <w:rPr>
                <w:rFonts w:hint="eastAsia"/>
                <w:color w:val="000000"/>
                <w:szCs w:val="21"/>
              </w:rPr>
              <w:t>List&lt;</w:t>
            </w:r>
            <w:proofErr w:type="spellStart"/>
            <w:r>
              <w:rPr>
                <w:color w:val="000000"/>
                <w:szCs w:val="21"/>
              </w:rPr>
              <w:t>Midical</w:t>
            </w:r>
            <w:r>
              <w:rPr>
                <w:rFonts w:hint="eastAsia"/>
                <w:color w:val="000000"/>
                <w:szCs w:val="21"/>
              </w:rPr>
              <w:t>Item</w:t>
            </w:r>
            <w:proofErr w:type="spellEnd"/>
            <w:r>
              <w:rPr>
                <w:rFonts w:hint="eastAsia"/>
                <w:color w:val="000000"/>
                <w:szCs w:val="21"/>
              </w:rPr>
              <w:t xml:space="preserve">&gt; </w:t>
            </w:r>
            <w:proofErr w:type="spellStart"/>
            <w:r>
              <w:rPr>
                <w:color w:val="000000"/>
                <w:szCs w:val="21"/>
              </w:rPr>
              <w:t>midical</w:t>
            </w:r>
            <w:r>
              <w:rPr>
                <w:rFonts w:hint="eastAsia"/>
                <w:color w:val="000000"/>
                <w:szCs w:val="21"/>
              </w:rPr>
              <w:t>Item</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7EAFF209" w14:textId="47EBB0C1" w:rsidR="003F3354" w:rsidRDefault="003F3354" w:rsidP="003F3354">
            <w:pPr>
              <w:rPr>
                <w:rFonts w:ascii="宋体" w:hAnsi="宋体" w:cs="宋体"/>
                <w:color w:val="000000"/>
                <w:szCs w:val="21"/>
              </w:rPr>
            </w:pPr>
            <w:r>
              <w:rPr>
                <w:rFonts w:ascii="宋体" w:hAnsi="宋体" w:cs="宋体" w:hint="eastAsia"/>
                <w:color w:val="000000"/>
                <w:szCs w:val="21"/>
              </w:rPr>
              <w:t>医疗服务列表</w:t>
            </w:r>
          </w:p>
        </w:tc>
      </w:tr>
      <w:tr w:rsidR="003F3354" w14:paraId="046A7EE5" w14:textId="77777777" w:rsidTr="004B220A">
        <w:trPr>
          <w:jc w:val="center"/>
        </w:trPr>
        <w:tc>
          <w:tcPr>
            <w:tcW w:w="1626" w:type="dxa"/>
            <w:vMerge/>
            <w:tcBorders>
              <w:left w:val="single" w:sz="4" w:space="0" w:color="auto"/>
              <w:right w:val="single" w:sz="4" w:space="0" w:color="auto"/>
            </w:tcBorders>
            <w:vAlign w:val="center"/>
          </w:tcPr>
          <w:p w14:paraId="08C096B7" w14:textId="77777777" w:rsidR="003F3354" w:rsidRDefault="003F3354" w:rsidP="003F3354">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5F6298B6" w14:textId="7D41B591" w:rsidR="003F3354" w:rsidRDefault="003F3354" w:rsidP="003F3354">
            <w:pPr>
              <w:jc w:val="left"/>
              <w:rPr>
                <w:color w:val="000000"/>
                <w:szCs w:val="21"/>
              </w:rPr>
            </w:pPr>
            <w:r>
              <w:rPr>
                <w:rFonts w:hint="eastAsia"/>
                <w:color w:val="000000"/>
                <w:szCs w:val="21"/>
              </w:rPr>
              <w:t>List&lt;</w:t>
            </w:r>
            <w:proofErr w:type="spellStart"/>
            <w:r>
              <w:rPr>
                <w:color w:val="000000"/>
                <w:szCs w:val="21"/>
              </w:rPr>
              <w:t>A</w:t>
            </w:r>
            <w:r>
              <w:rPr>
                <w:rFonts w:hint="eastAsia"/>
                <w:color w:val="000000"/>
                <w:szCs w:val="21"/>
              </w:rPr>
              <w:t>rti</w:t>
            </w:r>
            <w:r>
              <w:rPr>
                <w:color w:val="000000"/>
                <w:szCs w:val="21"/>
              </w:rPr>
              <w:t>cal</w:t>
            </w:r>
            <w:r>
              <w:rPr>
                <w:rFonts w:hint="eastAsia"/>
                <w:color w:val="000000"/>
                <w:szCs w:val="21"/>
              </w:rPr>
              <w:t>Item</w:t>
            </w:r>
            <w:proofErr w:type="spellEnd"/>
            <w:r>
              <w:rPr>
                <w:rFonts w:hint="eastAsia"/>
                <w:color w:val="000000"/>
                <w:szCs w:val="21"/>
              </w:rPr>
              <w:t>&gt;</w:t>
            </w:r>
            <w:proofErr w:type="spellStart"/>
            <w:r>
              <w:rPr>
                <w:color w:val="000000"/>
                <w:szCs w:val="21"/>
              </w:rPr>
              <w:t>artical</w:t>
            </w:r>
            <w:r>
              <w:rPr>
                <w:rFonts w:hint="eastAsia"/>
                <w:color w:val="000000"/>
                <w:szCs w:val="21"/>
              </w:rPr>
              <w:t>Item</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64895ABA" w14:textId="6F1F8ABE" w:rsidR="003F3354" w:rsidRDefault="003F3354" w:rsidP="003F3354">
            <w:pPr>
              <w:rPr>
                <w:rFonts w:ascii="宋体" w:hAnsi="宋体" w:cs="宋体"/>
                <w:color w:val="000000"/>
                <w:szCs w:val="21"/>
              </w:rPr>
            </w:pPr>
            <w:r>
              <w:rPr>
                <w:rFonts w:ascii="宋体" w:hAnsi="宋体" w:cs="宋体" w:hint="eastAsia"/>
                <w:color w:val="000000"/>
                <w:szCs w:val="21"/>
              </w:rPr>
              <w:t>发布文章列表</w:t>
            </w:r>
          </w:p>
        </w:tc>
      </w:tr>
      <w:tr w:rsidR="0022148F" w14:paraId="4167FA5C" w14:textId="77777777" w:rsidTr="004B220A">
        <w:trPr>
          <w:jc w:val="center"/>
        </w:trPr>
        <w:tc>
          <w:tcPr>
            <w:tcW w:w="1626" w:type="dxa"/>
            <w:vMerge/>
            <w:tcBorders>
              <w:left w:val="single" w:sz="4" w:space="0" w:color="auto"/>
              <w:right w:val="single" w:sz="4" w:space="0" w:color="auto"/>
            </w:tcBorders>
            <w:vAlign w:val="center"/>
          </w:tcPr>
          <w:p w14:paraId="0492CB32"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0E89F2E4" w14:textId="77777777" w:rsidR="0022148F" w:rsidRDefault="0022148F" w:rsidP="004B220A">
            <w:pPr>
              <w:jc w:val="left"/>
              <w:rPr>
                <w:color w:val="000000"/>
                <w:szCs w:val="21"/>
              </w:rPr>
            </w:pPr>
            <w:r>
              <w:rPr>
                <w:rFonts w:hint="eastAsia"/>
                <w:color w:val="000000"/>
                <w:szCs w:val="21"/>
              </w:rPr>
              <w:t>String name</w:t>
            </w:r>
          </w:p>
        </w:tc>
        <w:tc>
          <w:tcPr>
            <w:tcW w:w="2974" w:type="dxa"/>
            <w:tcBorders>
              <w:top w:val="single" w:sz="4" w:space="0" w:color="auto"/>
              <w:left w:val="single" w:sz="4" w:space="0" w:color="auto"/>
              <w:bottom w:val="single" w:sz="4" w:space="0" w:color="auto"/>
              <w:right w:val="single" w:sz="4" w:space="0" w:color="auto"/>
            </w:tcBorders>
            <w:vAlign w:val="center"/>
          </w:tcPr>
          <w:p w14:paraId="5D37D15E" w14:textId="77777777" w:rsidR="0022148F" w:rsidRDefault="0022148F" w:rsidP="004B220A">
            <w:pPr>
              <w:rPr>
                <w:rFonts w:ascii="宋体" w:hAnsi="宋体" w:cs="宋体"/>
                <w:color w:val="000000"/>
                <w:szCs w:val="21"/>
              </w:rPr>
            </w:pPr>
            <w:r>
              <w:rPr>
                <w:rFonts w:ascii="宋体" w:hAnsi="宋体" w:cs="宋体" w:hint="eastAsia"/>
                <w:color w:val="000000"/>
                <w:szCs w:val="21"/>
              </w:rPr>
              <w:t>分组名称</w:t>
            </w:r>
          </w:p>
        </w:tc>
      </w:tr>
      <w:tr w:rsidR="0022148F" w14:paraId="4C734CE5" w14:textId="77777777" w:rsidTr="004B220A">
        <w:trPr>
          <w:trHeight w:val="70"/>
          <w:jc w:val="center"/>
        </w:trPr>
        <w:tc>
          <w:tcPr>
            <w:tcW w:w="1626" w:type="dxa"/>
            <w:vMerge/>
            <w:tcBorders>
              <w:left w:val="single" w:sz="4" w:space="0" w:color="auto"/>
              <w:right w:val="single" w:sz="4" w:space="0" w:color="auto"/>
            </w:tcBorders>
            <w:vAlign w:val="center"/>
          </w:tcPr>
          <w:p w14:paraId="4CFC74E3"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0C1CFDA9" w14:textId="77777777" w:rsidR="0022148F" w:rsidRDefault="0022148F" w:rsidP="004B220A">
            <w:pPr>
              <w:jc w:val="left"/>
              <w:rPr>
                <w:color w:val="000000"/>
                <w:szCs w:val="21"/>
              </w:rPr>
            </w:pPr>
            <w:r>
              <w:rPr>
                <w:rFonts w:hint="eastAsia"/>
                <w:color w:val="000000"/>
                <w:szCs w:val="21"/>
              </w:rPr>
              <w:t xml:space="preserve">List&lt;User&gt; </w:t>
            </w:r>
            <w:proofErr w:type="spellStart"/>
            <w:r>
              <w:rPr>
                <w:rFonts w:hint="eastAsia"/>
                <w:color w:val="000000"/>
                <w:szCs w:val="21"/>
              </w:rPr>
              <w:t>listMember</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4F3C0406" w14:textId="77777777" w:rsidR="0022148F" w:rsidRDefault="0022148F" w:rsidP="004B220A">
            <w:pPr>
              <w:rPr>
                <w:rFonts w:ascii="宋体" w:hAnsi="宋体" w:cs="宋体"/>
                <w:color w:val="000000"/>
                <w:szCs w:val="21"/>
              </w:rPr>
            </w:pPr>
            <w:r>
              <w:rPr>
                <w:rFonts w:ascii="宋体" w:hAnsi="宋体" w:cs="宋体" w:hint="eastAsia"/>
                <w:color w:val="000000"/>
                <w:szCs w:val="21"/>
              </w:rPr>
              <w:t>分组内所有联系人列表</w:t>
            </w:r>
          </w:p>
        </w:tc>
      </w:tr>
      <w:tr w:rsidR="0022148F" w14:paraId="7809F827" w14:textId="77777777" w:rsidTr="004B220A">
        <w:trPr>
          <w:trHeight w:val="70"/>
          <w:jc w:val="center"/>
        </w:trPr>
        <w:tc>
          <w:tcPr>
            <w:tcW w:w="1626" w:type="dxa"/>
            <w:vMerge w:val="restart"/>
            <w:tcBorders>
              <w:left w:val="single" w:sz="4" w:space="0" w:color="auto"/>
              <w:right w:val="single" w:sz="4" w:space="0" w:color="auto"/>
            </w:tcBorders>
            <w:vAlign w:val="center"/>
          </w:tcPr>
          <w:p w14:paraId="7E59CA8C" w14:textId="77777777" w:rsidR="0022148F" w:rsidRDefault="0022148F" w:rsidP="004B220A">
            <w:pPr>
              <w:widowControl/>
              <w:jc w:val="left"/>
              <w:rPr>
                <w:rFonts w:ascii="宋体" w:hAnsi="宋体" w:cs="宋体"/>
                <w:color w:val="000000"/>
                <w:szCs w:val="21"/>
              </w:rPr>
            </w:pPr>
            <w:r>
              <w:rPr>
                <w:rFonts w:hint="eastAsia"/>
                <w:szCs w:val="21"/>
              </w:rPr>
              <w:t>User</w:t>
            </w:r>
          </w:p>
        </w:tc>
        <w:tc>
          <w:tcPr>
            <w:tcW w:w="4066" w:type="dxa"/>
            <w:tcBorders>
              <w:top w:val="single" w:sz="4" w:space="0" w:color="auto"/>
              <w:left w:val="single" w:sz="4" w:space="0" w:color="auto"/>
              <w:bottom w:val="single" w:sz="4" w:space="0" w:color="auto"/>
              <w:right w:val="single" w:sz="4" w:space="0" w:color="auto"/>
            </w:tcBorders>
            <w:vAlign w:val="center"/>
          </w:tcPr>
          <w:p w14:paraId="55BC6980" w14:textId="77777777" w:rsidR="0022148F" w:rsidRDefault="0022148F" w:rsidP="004B220A">
            <w:pPr>
              <w:jc w:val="left"/>
              <w:rPr>
                <w:color w:val="000000"/>
                <w:szCs w:val="21"/>
              </w:rPr>
            </w:pPr>
            <w:r>
              <w:rPr>
                <w:rFonts w:hint="eastAsia"/>
                <w:color w:val="000000"/>
                <w:szCs w:val="21"/>
              </w:rPr>
              <w:t>Long id</w:t>
            </w:r>
          </w:p>
        </w:tc>
        <w:tc>
          <w:tcPr>
            <w:tcW w:w="2974" w:type="dxa"/>
            <w:tcBorders>
              <w:top w:val="single" w:sz="4" w:space="0" w:color="auto"/>
              <w:left w:val="single" w:sz="4" w:space="0" w:color="auto"/>
              <w:bottom w:val="single" w:sz="4" w:space="0" w:color="auto"/>
              <w:right w:val="single" w:sz="4" w:space="0" w:color="auto"/>
            </w:tcBorders>
            <w:vAlign w:val="center"/>
          </w:tcPr>
          <w:p w14:paraId="38282B18" w14:textId="77777777" w:rsidR="0022148F" w:rsidRDefault="0022148F" w:rsidP="004B220A">
            <w:pPr>
              <w:rPr>
                <w:rFonts w:ascii="宋体" w:hAnsi="宋体" w:cs="宋体"/>
                <w:color w:val="000000"/>
                <w:szCs w:val="21"/>
              </w:rPr>
            </w:pPr>
            <w:r>
              <w:rPr>
                <w:rFonts w:ascii="宋体" w:hAnsi="宋体" w:cs="宋体" w:hint="eastAsia"/>
                <w:color w:val="000000"/>
                <w:szCs w:val="21"/>
              </w:rPr>
              <w:t>用户编号</w:t>
            </w:r>
          </w:p>
        </w:tc>
      </w:tr>
      <w:tr w:rsidR="0022148F" w14:paraId="3646653F" w14:textId="77777777" w:rsidTr="004B220A">
        <w:trPr>
          <w:trHeight w:val="70"/>
          <w:jc w:val="center"/>
        </w:trPr>
        <w:tc>
          <w:tcPr>
            <w:tcW w:w="1626" w:type="dxa"/>
            <w:vMerge/>
            <w:tcBorders>
              <w:left w:val="single" w:sz="4" w:space="0" w:color="auto"/>
              <w:right w:val="single" w:sz="4" w:space="0" w:color="auto"/>
            </w:tcBorders>
            <w:vAlign w:val="center"/>
          </w:tcPr>
          <w:p w14:paraId="3181F877"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6225B04A" w14:textId="77777777" w:rsidR="0022148F" w:rsidRDefault="0022148F" w:rsidP="004B220A">
            <w:pPr>
              <w:jc w:val="left"/>
              <w:rPr>
                <w:color w:val="000000"/>
                <w:szCs w:val="21"/>
              </w:rPr>
            </w:pPr>
            <w:r>
              <w:rPr>
                <w:rFonts w:hint="eastAsia"/>
                <w:color w:val="000000"/>
                <w:szCs w:val="21"/>
              </w:rPr>
              <w:t>String username</w:t>
            </w:r>
          </w:p>
        </w:tc>
        <w:tc>
          <w:tcPr>
            <w:tcW w:w="2974" w:type="dxa"/>
            <w:tcBorders>
              <w:top w:val="single" w:sz="4" w:space="0" w:color="auto"/>
              <w:left w:val="single" w:sz="4" w:space="0" w:color="auto"/>
              <w:bottom w:val="single" w:sz="4" w:space="0" w:color="auto"/>
              <w:right w:val="single" w:sz="4" w:space="0" w:color="auto"/>
            </w:tcBorders>
            <w:vAlign w:val="center"/>
          </w:tcPr>
          <w:p w14:paraId="5AE8F686" w14:textId="77777777" w:rsidR="0022148F" w:rsidRDefault="0022148F" w:rsidP="004B220A">
            <w:pPr>
              <w:rPr>
                <w:rFonts w:ascii="宋体" w:hAnsi="宋体" w:cs="宋体"/>
                <w:color w:val="000000"/>
                <w:szCs w:val="21"/>
              </w:rPr>
            </w:pPr>
            <w:r>
              <w:rPr>
                <w:rFonts w:ascii="宋体" w:hAnsi="宋体" w:cs="宋体" w:hint="eastAsia"/>
                <w:color w:val="000000"/>
                <w:szCs w:val="21"/>
              </w:rPr>
              <w:t>登录用户名</w:t>
            </w:r>
          </w:p>
        </w:tc>
      </w:tr>
      <w:tr w:rsidR="0022148F" w14:paraId="0EF7EA0D" w14:textId="77777777" w:rsidTr="004B220A">
        <w:trPr>
          <w:trHeight w:val="70"/>
          <w:jc w:val="center"/>
        </w:trPr>
        <w:tc>
          <w:tcPr>
            <w:tcW w:w="1626" w:type="dxa"/>
            <w:vMerge/>
            <w:tcBorders>
              <w:left w:val="single" w:sz="4" w:space="0" w:color="auto"/>
              <w:right w:val="single" w:sz="4" w:space="0" w:color="auto"/>
            </w:tcBorders>
            <w:vAlign w:val="center"/>
          </w:tcPr>
          <w:p w14:paraId="45A6F150"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30845238" w14:textId="77777777" w:rsidR="0022148F" w:rsidRDefault="0022148F" w:rsidP="004B220A">
            <w:pPr>
              <w:jc w:val="left"/>
              <w:rPr>
                <w:color w:val="000000"/>
                <w:szCs w:val="21"/>
              </w:rPr>
            </w:pPr>
            <w:r>
              <w:rPr>
                <w:rFonts w:hint="eastAsia"/>
                <w:color w:val="000000"/>
                <w:szCs w:val="21"/>
              </w:rPr>
              <w:t>String password</w:t>
            </w:r>
          </w:p>
        </w:tc>
        <w:tc>
          <w:tcPr>
            <w:tcW w:w="2974" w:type="dxa"/>
            <w:tcBorders>
              <w:top w:val="single" w:sz="4" w:space="0" w:color="auto"/>
              <w:left w:val="single" w:sz="4" w:space="0" w:color="auto"/>
              <w:bottom w:val="single" w:sz="4" w:space="0" w:color="auto"/>
              <w:right w:val="single" w:sz="4" w:space="0" w:color="auto"/>
            </w:tcBorders>
            <w:vAlign w:val="center"/>
          </w:tcPr>
          <w:p w14:paraId="5F53051C" w14:textId="77777777" w:rsidR="0022148F" w:rsidRDefault="0022148F" w:rsidP="004B220A">
            <w:pPr>
              <w:rPr>
                <w:rFonts w:ascii="宋体" w:hAnsi="宋体" w:cs="宋体"/>
                <w:color w:val="000000"/>
                <w:szCs w:val="21"/>
              </w:rPr>
            </w:pPr>
            <w:r>
              <w:rPr>
                <w:rFonts w:ascii="宋体" w:hAnsi="宋体" w:cs="宋体" w:hint="eastAsia"/>
                <w:color w:val="000000"/>
                <w:szCs w:val="21"/>
              </w:rPr>
              <w:t>用户登录密码</w:t>
            </w:r>
          </w:p>
        </w:tc>
      </w:tr>
      <w:tr w:rsidR="0022148F" w14:paraId="7DCE5580" w14:textId="77777777" w:rsidTr="004B220A">
        <w:trPr>
          <w:trHeight w:val="70"/>
          <w:jc w:val="center"/>
        </w:trPr>
        <w:tc>
          <w:tcPr>
            <w:tcW w:w="1626" w:type="dxa"/>
            <w:vMerge/>
            <w:tcBorders>
              <w:left w:val="single" w:sz="4" w:space="0" w:color="auto"/>
              <w:right w:val="single" w:sz="4" w:space="0" w:color="auto"/>
            </w:tcBorders>
            <w:vAlign w:val="center"/>
          </w:tcPr>
          <w:p w14:paraId="57DAB742"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7CB54434" w14:textId="77777777" w:rsidR="0022148F" w:rsidRDefault="0022148F" w:rsidP="004B220A">
            <w:pPr>
              <w:jc w:val="left"/>
              <w:rPr>
                <w:color w:val="000000"/>
                <w:szCs w:val="21"/>
              </w:rPr>
            </w:pPr>
            <w:r>
              <w:rPr>
                <w:rFonts w:hint="eastAsia"/>
                <w:color w:val="000000"/>
                <w:szCs w:val="21"/>
              </w:rPr>
              <w:t>Int age</w:t>
            </w:r>
          </w:p>
        </w:tc>
        <w:tc>
          <w:tcPr>
            <w:tcW w:w="2974" w:type="dxa"/>
            <w:tcBorders>
              <w:top w:val="single" w:sz="4" w:space="0" w:color="auto"/>
              <w:left w:val="single" w:sz="4" w:space="0" w:color="auto"/>
              <w:bottom w:val="single" w:sz="4" w:space="0" w:color="auto"/>
              <w:right w:val="single" w:sz="4" w:space="0" w:color="auto"/>
            </w:tcBorders>
            <w:vAlign w:val="center"/>
          </w:tcPr>
          <w:p w14:paraId="510667F0" w14:textId="77777777" w:rsidR="0022148F" w:rsidRDefault="0022148F" w:rsidP="004B220A">
            <w:pPr>
              <w:rPr>
                <w:rFonts w:ascii="宋体" w:hAnsi="宋体" w:cs="宋体"/>
                <w:color w:val="000000"/>
                <w:szCs w:val="21"/>
              </w:rPr>
            </w:pPr>
            <w:r>
              <w:rPr>
                <w:rFonts w:ascii="宋体" w:hAnsi="宋体" w:cs="宋体" w:hint="eastAsia"/>
                <w:color w:val="000000"/>
                <w:szCs w:val="21"/>
              </w:rPr>
              <w:t>用户年龄</w:t>
            </w:r>
          </w:p>
        </w:tc>
      </w:tr>
      <w:tr w:rsidR="0022148F" w14:paraId="2667DE86" w14:textId="77777777" w:rsidTr="004B220A">
        <w:trPr>
          <w:trHeight w:val="70"/>
          <w:jc w:val="center"/>
        </w:trPr>
        <w:tc>
          <w:tcPr>
            <w:tcW w:w="1626" w:type="dxa"/>
            <w:vMerge/>
            <w:tcBorders>
              <w:left w:val="single" w:sz="4" w:space="0" w:color="auto"/>
              <w:right w:val="single" w:sz="4" w:space="0" w:color="auto"/>
            </w:tcBorders>
            <w:vAlign w:val="center"/>
          </w:tcPr>
          <w:p w14:paraId="6FB2FE3E"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40D07C58" w14:textId="77777777" w:rsidR="0022148F" w:rsidRDefault="0022148F" w:rsidP="004B220A">
            <w:pPr>
              <w:jc w:val="left"/>
              <w:rPr>
                <w:color w:val="000000"/>
                <w:szCs w:val="21"/>
              </w:rPr>
            </w:pPr>
            <w:r>
              <w:rPr>
                <w:rFonts w:hint="eastAsia"/>
                <w:color w:val="000000"/>
                <w:szCs w:val="21"/>
              </w:rPr>
              <w:t>String email</w:t>
            </w:r>
          </w:p>
        </w:tc>
        <w:tc>
          <w:tcPr>
            <w:tcW w:w="2974" w:type="dxa"/>
            <w:tcBorders>
              <w:top w:val="single" w:sz="4" w:space="0" w:color="auto"/>
              <w:left w:val="single" w:sz="4" w:space="0" w:color="auto"/>
              <w:bottom w:val="single" w:sz="4" w:space="0" w:color="auto"/>
              <w:right w:val="single" w:sz="4" w:space="0" w:color="auto"/>
            </w:tcBorders>
            <w:vAlign w:val="center"/>
          </w:tcPr>
          <w:p w14:paraId="193F247F" w14:textId="77777777" w:rsidR="0022148F" w:rsidRDefault="0022148F" w:rsidP="004B220A">
            <w:pPr>
              <w:rPr>
                <w:rFonts w:ascii="宋体" w:hAnsi="宋体" w:cs="宋体"/>
                <w:color w:val="000000"/>
                <w:szCs w:val="21"/>
              </w:rPr>
            </w:pPr>
            <w:r>
              <w:rPr>
                <w:rFonts w:ascii="宋体" w:hAnsi="宋体" w:cs="宋体" w:hint="eastAsia"/>
                <w:color w:val="000000"/>
                <w:szCs w:val="21"/>
              </w:rPr>
              <w:t>用户邮箱</w:t>
            </w:r>
          </w:p>
        </w:tc>
      </w:tr>
      <w:tr w:rsidR="0022148F" w14:paraId="60C4634D" w14:textId="77777777" w:rsidTr="004B220A">
        <w:trPr>
          <w:trHeight w:val="70"/>
          <w:jc w:val="center"/>
        </w:trPr>
        <w:tc>
          <w:tcPr>
            <w:tcW w:w="1626" w:type="dxa"/>
            <w:vMerge/>
            <w:tcBorders>
              <w:left w:val="single" w:sz="4" w:space="0" w:color="auto"/>
              <w:right w:val="single" w:sz="4" w:space="0" w:color="auto"/>
            </w:tcBorders>
            <w:vAlign w:val="center"/>
          </w:tcPr>
          <w:p w14:paraId="79D091F8"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517CC862" w14:textId="77777777" w:rsidR="0022148F" w:rsidRDefault="0022148F" w:rsidP="004B220A">
            <w:pPr>
              <w:jc w:val="left"/>
              <w:rPr>
                <w:color w:val="000000"/>
                <w:szCs w:val="21"/>
              </w:rPr>
            </w:pPr>
            <w:r>
              <w:rPr>
                <w:rFonts w:hint="eastAsia"/>
                <w:color w:val="000000"/>
                <w:szCs w:val="21"/>
              </w:rPr>
              <w:t>String phone</w:t>
            </w:r>
          </w:p>
        </w:tc>
        <w:tc>
          <w:tcPr>
            <w:tcW w:w="2974" w:type="dxa"/>
            <w:tcBorders>
              <w:top w:val="single" w:sz="4" w:space="0" w:color="auto"/>
              <w:left w:val="single" w:sz="4" w:space="0" w:color="auto"/>
              <w:bottom w:val="single" w:sz="4" w:space="0" w:color="auto"/>
              <w:right w:val="single" w:sz="4" w:space="0" w:color="auto"/>
            </w:tcBorders>
            <w:vAlign w:val="center"/>
          </w:tcPr>
          <w:p w14:paraId="3B204A05" w14:textId="77777777" w:rsidR="0022148F" w:rsidRDefault="0022148F" w:rsidP="004B220A">
            <w:pPr>
              <w:rPr>
                <w:rFonts w:ascii="宋体" w:hAnsi="宋体" w:cs="宋体"/>
                <w:color w:val="000000"/>
                <w:szCs w:val="21"/>
              </w:rPr>
            </w:pPr>
            <w:r>
              <w:rPr>
                <w:rFonts w:ascii="宋体" w:hAnsi="宋体" w:cs="宋体" w:hint="eastAsia"/>
                <w:color w:val="000000"/>
                <w:szCs w:val="21"/>
              </w:rPr>
              <w:t>用户电话</w:t>
            </w:r>
          </w:p>
        </w:tc>
      </w:tr>
      <w:tr w:rsidR="0022148F" w14:paraId="4D4C6FEE" w14:textId="77777777" w:rsidTr="004B220A">
        <w:trPr>
          <w:trHeight w:val="70"/>
          <w:jc w:val="center"/>
        </w:trPr>
        <w:tc>
          <w:tcPr>
            <w:tcW w:w="1626" w:type="dxa"/>
            <w:vMerge/>
            <w:tcBorders>
              <w:left w:val="single" w:sz="4" w:space="0" w:color="auto"/>
              <w:right w:val="single" w:sz="4" w:space="0" w:color="auto"/>
            </w:tcBorders>
            <w:vAlign w:val="center"/>
          </w:tcPr>
          <w:p w14:paraId="692277BB"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6A583D50" w14:textId="77777777" w:rsidR="0022148F" w:rsidRDefault="0022148F" w:rsidP="004B220A">
            <w:pPr>
              <w:jc w:val="left"/>
              <w:rPr>
                <w:color w:val="000000"/>
                <w:szCs w:val="21"/>
              </w:rPr>
            </w:pPr>
            <w:r>
              <w:rPr>
                <w:rFonts w:hint="eastAsia"/>
                <w:color w:val="000000"/>
                <w:szCs w:val="21"/>
              </w:rPr>
              <w:t>String address</w:t>
            </w:r>
          </w:p>
        </w:tc>
        <w:tc>
          <w:tcPr>
            <w:tcW w:w="2974" w:type="dxa"/>
            <w:tcBorders>
              <w:top w:val="single" w:sz="4" w:space="0" w:color="auto"/>
              <w:left w:val="single" w:sz="4" w:space="0" w:color="auto"/>
              <w:bottom w:val="single" w:sz="4" w:space="0" w:color="auto"/>
              <w:right w:val="single" w:sz="4" w:space="0" w:color="auto"/>
            </w:tcBorders>
            <w:vAlign w:val="center"/>
          </w:tcPr>
          <w:p w14:paraId="563513FB" w14:textId="77777777" w:rsidR="0022148F" w:rsidRDefault="0022148F" w:rsidP="004B220A">
            <w:pPr>
              <w:rPr>
                <w:rFonts w:ascii="宋体" w:hAnsi="宋体" w:cs="宋体"/>
                <w:color w:val="000000"/>
                <w:szCs w:val="21"/>
              </w:rPr>
            </w:pPr>
            <w:r>
              <w:rPr>
                <w:rFonts w:ascii="宋体" w:hAnsi="宋体" w:cs="宋体" w:hint="eastAsia"/>
                <w:color w:val="000000"/>
                <w:szCs w:val="21"/>
              </w:rPr>
              <w:t>用户住址</w:t>
            </w:r>
          </w:p>
        </w:tc>
      </w:tr>
      <w:tr w:rsidR="0022148F" w14:paraId="796A8CC8" w14:textId="77777777" w:rsidTr="004B220A">
        <w:trPr>
          <w:trHeight w:val="70"/>
          <w:jc w:val="center"/>
        </w:trPr>
        <w:tc>
          <w:tcPr>
            <w:tcW w:w="1626" w:type="dxa"/>
            <w:vMerge/>
            <w:tcBorders>
              <w:left w:val="single" w:sz="4" w:space="0" w:color="auto"/>
              <w:right w:val="single" w:sz="4" w:space="0" w:color="auto"/>
            </w:tcBorders>
            <w:vAlign w:val="center"/>
          </w:tcPr>
          <w:p w14:paraId="086EDEF2"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206BA975" w14:textId="77777777" w:rsidR="0022148F" w:rsidRDefault="0022148F" w:rsidP="004B220A">
            <w:pPr>
              <w:jc w:val="left"/>
              <w:rPr>
                <w:color w:val="000000"/>
                <w:szCs w:val="21"/>
              </w:rPr>
            </w:pPr>
            <w:r>
              <w:rPr>
                <w:rFonts w:hint="eastAsia"/>
                <w:color w:val="000000"/>
                <w:szCs w:val="21"/>
              </w:rPr>
              <w:t>String status</w:t>
            </w:r>
          </w:p>
        </w:tc>
        <w:tc>
          <w:tcPr>
            <w:tcW w:w="2974" w:type="dxa"/>
            <w:tcBorders>
              <w:top w:val="single" w:sz="4" w:space="0" w:color="auto"/>
              <w:left w:val="single" w:sz="4" w:space="0" w:color="auto"/>
              <w:bottom w:val="single" w:sz="4" w:space="0" w:color="auto"/>
              <w:right w:val="single" w:sz="4" w:space="0" w:color="auto"/>
            </w:tcBorders>
            <w:vAlign w:val="center"/>
          </w:tcPr>
          <w:p w14:paraId="5D50A22D" w14:textId="77777777" w:rsidR="0022148F" w:rsidRDefault="0022148F" w:rsidP="004B220A">
            <w:pPr>
              <w:rPr>
                <w:rFonts w:ascii="宋体" w:hAnsi="宋体" w:cs="宋体"/>
                <w:color w:val="000000"/>
                <w:szCs w:val="21"/>
              </w:rPr>
            </w:pPr>
            <w:r>
              <w:rPr>
                <w:rFonts w:ascii="宋体" w:hAnsi="宋体" w:cs="宋体" w:hint="eastAsia"/>
                <w:color w:val="000000"/>
                <w:szCs w:val="21"/>
              </w:rPr>
              <w:t>用户状态:可用/</w:t>
            </w:r>
            <w:proofErr w:type="gramStart"/>
            <w:r>
              <w:rPr>
                <w:rFonts w:ascii="宋体" w:hAnsi="宋体" w:cs="宋体" w:hint="eastAsia"/>
                <w:color w:val="000000"/>
                <w:szCs w:val="21"/>
              </w:rPr>
              <w:t>不</w:t>
            </w:r>
            <w:proofErr w:type="gramEnd"/>
            <w:r>
              <w:rPr>
                <w:rFonts w:ascii="宋体" w:hAnsi="宋体" w:cs="宋体" w:hint="eastAsia"/>
                <w:color w:val="000000"/>
                <w:szCs w:val="21"/>
              </w:rPr>
              <w:t>可用</w:t>
            </w:r>
          </w:p>
        </w:tc>
      </w:tr>
      <w:tr w:rsidR="0022148F" w14:paraId="117DE9C6" w14:textId="77777777" w:rsidTr="004B220A">
        <w:trPr>
          <w:trHeight w:val="70"/>
          <w:jc w:val="center"/>
        </w:trPr>
        <w:tc>
          <w:tcPr>
            <w:tcW w:w="1626" w:type="dxa"/>
            <w:vMerge/>
            <w:tcBorders>
              <w:left w:val="single" w:sz="4" w:space="0" w:color="auto"/>
              <w:right w:val="single" w:sz="4" w:space="0" w:color="auto"/>
            </w:tcBorders>
            <w:vAlign w:val="center"/>
          </w:tcPr>
          <w:p w14:paraId="07A7DF34" w14:textId="77777777" w:rsidR="0022148F" w:rsidRDefault="0022148F" w:rsidP="004B220A">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4E2A7BD2" w14:textId="77777777" w:rsidR="0022148F" w:rsidRDefault="0022148F" w:rsidP="004B220A">
            <w:pPr>
              <w:jc w:val="left"/>
              <w:rPr>
                <w:color w:val="000000"/>
                <w:szCs w:val="21"/>
              </w:rPr>
            </w:pPr>
            <w:r>
              <w:rPr>
                <w:rFonts w:hint="eastAsia"/>
                <w:color w:val="000000"/>
                <w:szCs w:val="21"/>
              </w:rPr>
              <w:t>String type</w:t>
            </w:r>
          </w:p>
        </w:tc>
        <w:tc>
          <w:tcPr>
            <w:tcW w:w="2974" w:type="dxa"/>
            <w:tcBorders>
              <w:top w:val="single" w:sz="4" w:space="0" w:color="auto"/>
              <w:left w:val="single" w:sz="4" w:space="0" w:color="auto"/>
              <w:bottom w:val="single" w:sz="4" w:space="0" w:color="auto"/>
              <w:right w:val="single" w:sz="4" w:space="0" w:color="auto"/>
            </w:tcBorders>
            <w:vAlign w:val="center"/>
          </w:tcPr>
          <w:p w14:paraId="4EDD0E64" w14:textId="77777777" w:rsidR="0022148F" w:rsidRDefault="0022148F" w:rsidP="004B220A">
            <w:pPr>
              <w:rPr>
                <w:rFonts w:ascii="宋体" w:hAnsi="宋体" w:cs="宋体"/>
                <w:color w:val="000000"/>
                <w:szCs w:val="21"/>
              </w:rPr>
            </w:pPr>
            <w:r>
              <w:rPr>
                <w:rFonts w:ascii="宋体" w:hAnsi="宋体" w:cs="宋体" w:hint="eastAsia"/>
                <w:color w:val="000000"/>
                <w:szCs w:val="21"/>
              </w:rPr>
              <w:t>用户类型</w:t>
            </w:r>
          </w:p>
        </w:tc>
      </w:tr>
      <w:tr w:rsidR="003B6A26" w14:paraId="60EC7EFE" w14:textId="77777777" w:rsidTr="004B220A">
        <w:trPr>
          <w:trHeight w:val="70"/>
          <w:jc w:val="center"/>
        </w:trPr>
        <w:tc>
          <w:tcPr>
            <w:tcW w:w="1626" w:type="dxa"/>
            <w:vMerge/>
            <w:tcBorders>
              <w:left w:val="single" w:sz="4" w:space="0" w:color="auto"/>
              <w:right w:val="single" w:sz="4" w:space="0" w:color="auto"/>
            </w:tcBorders>
            <w:vAlign w:val="center"/>
          </w:tcPr>
          <w:p w14:paraId="267E036F" w14:textId="77777777" w:rsidR="003B6A26" w:rsidRDefault="003B6A26" w:rsidP="003B6A26">
            <w:pPr>
              <w:widowControl/>
              <w:jc w:val="left"/>
              <w:rPr>
                <w:rFonts w:ascii="宋体" w:hAnsi="宋体" w:cs="宋体"/>
                <w:color w:val="000000"/>
                <w:szCs w:val="21"/>
              </w:rPr>
            </w:pPr>
          </w:p>
        </w:tc>
        <w:tc>
          <w:tcPr>
            <w:tcW w:w="4066" w:type="dxa"/>
            <w:tcBorders>
              <w:top w:val="single" w:sz="4" w:space="0" w:color="auto"/>
              <w:left w:val="single" w:sz="4" w:space="0" w:color="auto"/>
              <w:bottom w:val="single" w:sz="4" w:space="0" w:color="auto"/>
              <w:right w:val="single" w:sz="4" w:space="0" w:color="auto"/>
            </w:tcBorders>
            <w:vAlign w:val="center"/>
          </w:tcPr>
          <w:p w14:paraId="4B567D22" w14:textId="6AD1B0BE" w:rsidR="003B6A26" w:rsidRDefault="003B6A26" w:rsidP="003B6A26">
            <w:pPr>
              <w:jc w:val="left"/>
              <w:rPr>
                <w:color w:val="000000"/>
                <w:szCs w:val="21"/>
              </w:rPr>
            </w:pPr>
            <w:r>
              <w:rPr>
                <w:rFonts w:hint="eastAsia"/>
                <w:color w:val="000000"/>
                <w:szCs w:val="21"/>
              </w:rPr>
              <w:t>List&lt;</w:t>
            </w:r>
            <w:proofErr w:type="spellStart"/>
            <w:r>
              <w:rPr>
                <w:color w:val="000000"/>
                <w:szCs w:val="21"/>
              </w:rPr>
              <w:t>Artical</w:t>
            </w:r>
            <w:proofErr w:type="spellEnd"/>
            <w:r>
              <w:rPr>
                <w:rFonts w:hint="eastAsia"/>
                <w:color w:val="000000"/>
                <w:szCs w:val="21"/>
              </w:rPr>
              <w:t xml:space="preserve">&gt; </w:t>
            </w:r>
            <w:proofErr w:type="spellStart"/>
            <w:r>
              <w:rPr>
                <w:rFonts w:hint="eastAsia"/>
                <w:color w:val="000000"/>
                <w:szCs w:val="21"/>
              </w:rPr>
              <w:t>list</w:t>
            </w:r>
            <w:r>
              <w:rPr>
                <w:color w:val="000000"/>
                <w:szCs w:val="21"/>
              </w:rPr>
              <w:t>Artical</w:t>
            </w:r>
            <w:proofErr w:type="spellEnd"/>
          </w:p>
        </w:tc>
        <w:tc>
          <w:tcPr>
            <w:tcW w:w="2974" w:type="dxa"/>
            <w:tcBorders>
              <w:top w:val="single" w:sz="4" w:space="0" w:color="auto"/>
              <w:left w:val="single" w:sz="4" w:space="0" w:color="auto"/>
              <w:bottom w:val="single" w:sz="4" w:space="0" w:color="auto"/>
              <w:right w:val="single" w:sz="4" w:space="0" w:color="auto"/>
            </w:tcBorders>
            <w:vAlign w:val="center"/>
          </w:tcPr>
          <w:p w14:paraId="500B69F3" w14:textId="1BB30A38" w:rsidR="003B6A26" w:rsidRDefault="003B6A26" w:rsidP="003B6A26">
            <w:pPr>
              <w:rPr>
                <w:rFonts w:ascii="宋体" w:hAnsi="宋体" w:cs="宋体"/>
                <w:color w:val="000000"/>
                <w:szCs w:val="21"/>
              </w:rPr>
            </w:pPr>
            <w:r>
              <w:rPr>
                <w:rFonts w:hint="eastAsia"/>
                <w:color w:val="000000"/>
                <w:szCs w:val="21"/>
              </w:rPr>
              <w:t>用户发表的文章列表</w:t>
            </w:r>
          </w:p>
        </w:tc>
      </w:tr>
    </w:tbl>
    <w:p w14:paraId="175FE248" w14:textId="77777777" w:rsidR="00291603" w:rsidRDefault="00291603" w:rsidP="00291603">
      <w:pPr>
        <w:spacing w:line="360" w:lineRule="auto"/>
        <w:ind w:firstLineChars="200" w:firstLine="480"/>
        <w:rPr>
          <w:rFonts w:eastAsia="黑体"/>
          <w:sz w:val="24"/>
        </w:rPr>
      </w:pPr>
    </w:p>
    <w:p w14:paraId="04E3DDE2" w14:textId="588592DC" w:rsidR="00291603" w:rsidRPr="000C2FDD" w:rsidRDefault="0022148F" w:rsidP="00291603">
      <w:pPr>
        <w:spacing w:line="360" w:lineRule="auto"/>
        <w:ind w:firstLineChars="200" w:firstLine="480"/>
        <w:rPr>
          <w:rFonts w:eastAsia="黑体"/>
          <w:sz w:val="24"/>
        </w:rPr>
      </w:pPr>
      <w:r w:rsidRPr="000C2FDD">
        <w:rPr>
          <w:rFonts w:eastAsia="黑体" w:hint="eastAsia"/>
          <w:sz w:val="24"/>
        </w:rPr>
        <w:t>（</w:t>
      </w:r>
      <w:r w:rsidRPr="000C2FDD">
        <w:rPr>
          <w:rFonts w:eastAsia="黑体" w:hint="eastAsia"/>
          <w:sz w:val="24"/>
        </w:rPr>
        <w:t>2</w:t>
      </w:r>
      <w:r w:rsidRPr="000C2FDD">
        <w:rPr>
          <w:rFonts w:eastAsia="黑体" w:hint="eastAsia"/>
          <w:sz w:val="24"/>
        </w:rPr>
        <w:t>）</w:t>
      </w:r>
      <w:proofErr w:type="spellStart"/>
      <w:r w:rsidRPr="000C2FDD">
        <w:rPr>
          <w:rFonts w:eastAsia="黑体" w:hint="eastAsia"/>
          <w:sz w:val="24"/>
        </w:rPr>
        <w:t>usl</w:t>
      </w:r>
      <w:proofErr w:type="spellEnd"/>
      <w:r w:rsidRPr="000C2FDD">
        <w:rPr>
          <w:rFonts w:eastAsia="黑体" w:hint="eastAsia"/>
          <w:sz w:val="24"/>
        </w:rPr>
        <w:t>包中类的描述</w:t>
      </w:r>
    </w:p>
    <w:p w14:paraId="44C10381" w14:textId="77777777" w:rsidR="0022148F" w:rsidRDefault="0022148F" w:rsidP="0022148F">
      <w:pPr>
        <w:spacing w:line="360" w:lineRule="auto"/>
        <w:ind w:firstLineChars="200" w:firstLine="480"/>
        <w:rPr>
          <w:sz w:val="24"/>
        </w:rPr>
      </w:pPr>
      <w:proofErr w:type="spellStart"/>
      <w:r>
        <w:rPr>
          <w:rFonts w:hint="eastAsia"/>
          <w:sz w:val="24"/>
        </w:rPr>
        <w:t>usl</w:t>
      </w:r>
      <w:proofErr w:type="spellEnd"/>
      <w:r>
        <w:rPr>
          <w:rFonts w:hint="eastAsia"/>
          <w:sz w:val="24"/>
        </w:rPr>
        <w:t>包中类的描述如表</w:t>
      </w:r>
      <w:r>
        <w:rPr>
          <w:rFonts w:hint="eastAsia"/>
          <w:sz w:val="24"/>
        </w:rPr>
        <w:t>3.10</w:t>
      </w:r>
      <w:r>
        <w:rPr>
          <w:rFonts w:hint="eastAsia"/>
          <w:sz w:val="24"/>
        </w:rPr>
        <w:t>所示。</w:t>
      </w:r>
    </w:p>
    <w:p w14:paraId="3BB03478" w14:textId="77777777" w:rsidR="0022148F" w:rsidRDefault="0022148F" w:rsidP="0022148F">
      <w:pPr>
        <w:spacing w:line="360" w:lineRule="auto"/>
        <w:jc w:val="center"/>
        <w:rPr>
          <w:szCs w:val="21"/>
        </w:rPr>
      </w:pPr>
      <w:r>
        <w:rPr>
          <w:rFonts w:hint="eastAsia"/>
          <w:szCs w:val="21"/>
        </w:rPr>
        <w:t>表</w:t>
      </w:r>
      <w:r>
        <w:rPr>
          <w:rFonts w:hint="eastAsia"/>
          <w:szCs w:val="21"/>
        </w:rPr>
        <w:t>3.10</w:t>
      </w:r>
      <w:r>
        <w:rPr>
          <w:szCs w:val="21"/>
        </w:rPr>
        <w:t xml:space="preserve"> </w:t>
      </w:r>
      <w:proofErr w:type="spellStart"/>
      <w:r>
        <w:rPr>
          <w:rFonts w:hint="eastAsia"/>
          <w:szCs w:val="21"/>
        </w:rPr>
        <w:t>usl</w:t>
      </w:r>
      <w:proofErr w:type="spellEnd"/>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8"/>
        <w:gridCol w:w="5406"/>
        <w:gridCol w:w="2247"/>
      </w:tblGrid>
      <w:tr w:rsidR="0022148F" w14:paraId="434A03A7" w14:textId="77777777" w:rsidTr="004B220A">
        <w:trPr>
          <w:jc w:val="center"/>
        </w:trPr>
        <w:tc>
          <w:tcPr>
            <w:tcW w:w="1058" w:type="dxa"/>
            <w:tcBorders>
              <w:top w:val="single" w:sz="4" w:space="0" w:color="auto"/>
              <w:left w:val="single" w:sz="4" w:space="0" w:color="auto"/>
              <w:bottom w:val="single" w:sz="4" w:space="0" w:color="auto"/>
              <w:right w:val="single" w:sz="4" w:space="0" w:color="auto"/>
            </w:tcBorders>
          </w:tcPr>
          <w:p w14:paraId="71D9B9CE" w14:textId="77777777" w:rsidR="0022148F" w:rsidRDefault="0022148F" w:rsidP="004B220A">
            <w:pPr>
              <w:jc w:val="center"/>
              <w:rPr>
                <w:b/>
                <w:szCs w:val="21"/>
              </w:rPr>
            </w:pPr>
            <w:r>
              <w:rPr>
                <w:b/>
                <w:color w:val="000000"/>
                <w:szCs w:val="21"/>
              </w:rPr>
              <w:t>类名</w:t>
            </w:r>
          </w:p>
        </w:tc>
        <w:tc>
          <w:tcPr>
            <w:tcW w:w="5406" w:type="dxa"/>
            <w:tcBorders>
              <w:top w:val="single" w:sz="4" w:space="0" w:color="auto"/>
              <w:left w:val="single" w:sz="4" w:space="0" w:color="auto"/>
              <w:bottom w:val="single" w:sz="4" w:space="0" w:color="auto"/>
              <w:right w:val="single" w:sz="4" w:space="0" w:color="auto"/>
            </w:tcBorders>
            <w:vAlign w:val="center"/>
          </w:tcPr>
          <w:p w14:paraId="48BA0859" w14:textId="77777777" w:rsidR="0022148F" w:rsidRDefault="0022148F" w:rsidP="004B220A">
            <w:pPr>
              <w:jc w:val="center"/>
              <w:rPr>
                <w:b/>
                <w:color w:val="000000"/>
                <w:szCs w:val="21"/>
              </w:rPr>
            </w:pPr>
            <w:r>
              <w:rPr>
                <w:b/>
                <w:color w:val="000000"/>
                <w:szCs w:val="21"/>
              </w:rPr>
              <w:t>属性</w:t>
            </w:r>
            <w:r>
              <w:rPr>
                <w:b/>
                <w:color w:val="000000"/>
                <w:szCs w:val="21"/>
              </w:rPr>
              <w:t>/</w:t>
            </w:r>
            <w:r>
              <w:rPr>
                <w:b/>
                <w:color w:val="000000"/>
                <w:szCs w:val="21"/>
              </w:rPr>
              <w:t>方法</w:t>
            </w:r>
          </w:p>
        </w:tc>
        <w:tc>
          <w:tcPr>
            <w:tcW w:w="2247" w:type="dxa"/>
            <w:tcBorders>
              <w:top w:val="single" w:sz="4" w:space="0" w:color="auto"/>
              <w:left w:val="single" w:sz="4" w:space="0" w:color="auto"/>
              <w:bottom w:val="single" w:sz="4" w:space="0" w:color="auto"/>
              <w:right w:val="single" w:sz="4" w:space="0" w:color="auto"/>
            </w:tcBorders>
            <w:vAlign w:val="center"/>
          </w:tcPr>
          <w:p w14:paraId="23DF298E" w14:textId="77777777" w:rsidR="0022148F" w:rsidRDefault="0022148F" w:rsidP="004B220A">
            <w:pPr>
              <w:jc w:val="center"/>
              <w:rPr>
                <w:b/>
                <w:color w:val="000000"/>
                <w:szCs w:val="21"/>
              </w:rPr>
            </w:pPr>
            <w:r>
              <w:rPr>
                <w:b/>
                <w:color w:val="000000"/>
                <w:szCs w:val="21"/>
              </w:rPr>
              <w:t>描述</w:t>
            </w:r>
          </w:p>
        </w:tc>
      </w:tr>
      <w:tr w:rsidR="0022148F" w14:paraId="1F3A4809" w14:textId="77777777" w:rsidTr="004B220A">
        <w:trPr>
          <w:jc w:val="center"/>
        </w:trPr>
        <w:tc>
          <w:tcPr>
            <w:tcW w:w="1058" w:type="dxa"/>
            <w:vMerge w:val="restart"/>
            <w:tcBorders>
              <w:top w:val="single" w:sz="4" w:space="0" w:color="auto"/>
              <w:left w:val="single" w:sz="4" w:space="0" w:color="auto"/>
              <w:right w:val="single" w:sz="4" w:space="0" w:color="auto"/>
            </w:tcBorders>
            <w:vAlign w:val="center"/>
          </w:tcPr>
          <w:p w14:paraId="097AFA0F" w14:textId="77B47CFF" w:rsidR="0022148F" w:rsidRDefault="00775999" w:rsidP="004B220A">
            <w:pPr>
              <w:jc w:val="left"/>
              <w:rPr>
                <w:color w:val="000000"/>
                <w:szCs w:val="21"/>
              </w:rPr>
            </w:pPr>
            <w:proofErr w:type="spellStart"/>
            <w:r>
              <w:rPr>
                <w:color w:val="000000"/>
                <w:szCs w:val="21"/>
              </w:rPr>
              <w:t>A</w:t>
            </w:r>
            <w:r>
              <w:rPr>
                <w:rFonts w:hint="eastAsia"/>
                <w:color w:val="000000"/>
                <w:szCs w:val="21"/>
              </w:rPr>
              <w:t>rtica</w:t>
            </w:r>
            <w:r>
              <w:rPr>
                <w:color w:val="000000"/>
                <w:szCs w:val="21"/>
              </w:rPr>
              <w:t>l</w:t>
            </w:r>
            <w:r w:rsidR="0022148F">
              <w:rPr>
                <w:rFonts w:hint="eastAsia"/>
                <w:color w:val="000000"/>
                <w:szCs w:val="21"/>
              </w:rPr>
              <w:t>Control</w:t>
            </w:r>
            <w:proofErr w:type="spellEnd"/>
          </w:p>
        </w:tc>
        <w:tc>
          <w:tcPr>
            <w:tcW w:w="5406" w:type="dxa"/>
            <w:tcBorders>
              <w:top w:val="single" w:sz="4" w:space="0" w:color="auto"/>
              <w:left w:val="single" w:sz="4" w:space="0" w:color="auto"/>
              <w:bottom w:val="single" w:sz="4" w:space="0" w:color="auto"/>
              <w:right w:val="single" w:sz="4" w:space="0" w:color="auto"/>
            </w:tcBorders>
            <w:vAlign w:val="center"/>
          </w:tcPr>
          <w:p w14:paraId="4DD7C380" w14:textId="1FCB2D97" w:rsidR="0022148F" w:rsidRDefault="0022148F" w:rsidP="004B220A">
            <w:pPr>
              <w:jc w:val="left"/>
              <w:rPr>
                <w:color w:val="000000"/>
                <w:szCs w:val="21"/>
              </w:rPr>
            </w:pPr>
            <w:proofErr w:type="spellStart"/>
            <w:r>
              <w:rPr>
                <w:rFonts w:hint="eastAsia"/>
                <w:color w:val="000000"/>
                <w:szCs w:val="21"/>
              </w:rPr>
              <w:t>add</w:t>
            </w:r>
            <w:r w:rsidR="00775999">
              <w:rPr>
                <w:color w:val="000000"/>
                <w:szCs w:val="21"/>
              </w:rPr>
              <w:t>A</w:t>
            </w:r>
            <w:r w:rsidR="00775999">
              <w:rPr>
                <w:rFonts w:hint="eastAsia"/>
                <w:color w:val="000000"/>
                <w:szCs w:val="21"/>
              </w:rPr>
              <w:t>rtica</w:t>
            </w:r>
            <w:r w:rsidR="00775999">
              <w:rPr>
                <w:color w:val="000000"/>
                <w:szCs w:val="21"/>
              </w:rPr>
              <w:t>l</w:t>
            </w:r>
            <w:proofErr w:type="spellEnd"/>
            <w:r w:rsidR="00775999">
              <w:rPr>
                <w:rFonts w:hint="eastAsia"/>
                <w:color w:val="000000"/>
                <w:szCs w:val="21"/>
              </w:rPr>
              <w:t xml:space="preserve"> </w:t>
            </w:r>
            <w:r>
              <w:rPr>
                <w:rFonts w:hint="eastAsia"/>
                <w:color w:val="000000"/>
                <w:szCs w:val="21"/>
              </w:rPr>
              <w:t>(</w:t>
            </w:r>
            <w:proofErr w:type="spellStart"/>
            <w:r>
              <w:rPr>
                <w:rFonts w:hint="eastAsia"/>
                <w:color w:val="000000"/>
                <w:szCs w:val="21"/>
              </w:rPr>
              <w:t>session:HttpSession</w:t>
            </w:r>
            <w:proofErr w:type="spellEnd"/>
            <w:r>
              <w:rPr>
                <w:rFonts w:hint="eastAsia"/>
                <w:color w:val="000000"/>
                <w:szCs w:val="21"/>
              </w:rPr>
              <w:t>, entity:</w:t>
            </w:r>
            <w:r w:rsidR="00775999">
              <w:rPr>
                <w:color w:val="000000"/>
                <w:szCs w:val="21"/>
              </w:rPr>
              <w:t xml:space="preserve"> </w:t>
            </w:r>
            <w:proofErr w:type="spellStart"/>
            <w:r w:rsidR="00775999">
              <w:rPr>
                <w:color w:val="000000"/>
                <w:szCs w:val="21"/>
              </w:rPr>
              <w:t>A</w:t>
            </w:r>
            <w:r w:rsidR="00775999">
              <w:rPr>
                <w:rFonts w:hint="eastAsia"/>
                <w:color w:val="000000"/>
                <w:szCs w:val="21"/>
              </w:rPr>
              <w:t>rtica</w:t>
            </w:r>
            <w:r w:rsidR="00775999">
              <w:rPr>
                <w:color w:val="000000"/>
                <w:szCs w:val="21"/>
              </w:rPr>
              <w:t>l</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6973EC39" w14:textId="2800437A" w:rsidR="0022148F" w:rsidRDefault="0022148F" w:rsidP="004B220A">
            <w:pPr>
              <w:rPr>
                <w:color w:val="000000"/>
                <w:szCs w:val="21"/>
              </w:rPr>
            </w:pPr>
            <w:r>
              <w:rPr>
                <w:rFonts w:hint="eastAsia"/>
                <w:color w:val="000000"/>
                <w:szCs w:val="21"/>
              </w:rPr>
              <w:t>新增</w:t>
            </w:r>
            <w:r w:rsidR="00775999">
              <w:rPr>
                <w:rFonts w:hint="eastAsia"/>
                <w:color w:val="000000"/>
                <w:szCs w:val="21"/>
              </w:rPr>
              <w:t>文章</w:t>
            </w:r>
            <w:r>
              <w:rPr>
                <w:rFonts w:hint="eastAsia"/>
                <w:color w:val="000000"/>
                <w:szCs w:val="21"/>
              </w:rPr>
              <w:t>请求处理</w:t>
            </w:r>
          </w:p>
        </w:tc>
      </w:tr>
      <w:tr w:rsidR="0022148F" w14:paraId="1E7C9075" w14:textId="77777777" w:rsidTr="004B220A">
        <w:trPr>
          <w:jc w:val="center"/>
        </w:trPr>
        <w:tc>
          <w:tcPr>
            <w:tcW w:w="1058" w:type="dxa"/>
            <w:vMerge/>
            <w:tcBorders>
              <w:left w:val="single" w:sz="4" w:space="0" w:color="auto"/>
              <w:right w:val="single" w:sz="4" w:space="0" w:color="auto"/>
            </w:tcBorders>
            <w:vAlign w:val="center"/>
          </w:tcPr>
          <w:p w14:paraId="19EA4861" w14:textId="77777777" w:rsidR="0022148F" w:rsidRDefault="0022148F" w:rsidP="004B220A">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4BE7732D" w14:textId="2562E356" w:rsidR="0022148F" w:rsidRDefault="0022148F" w:rsidP="004B220A">
            <w:pPr>
              <w:jc w:val="left"/>
              <w:rPr>
                <w:color w:val="000000"/>
                <w:szCs w:val="21"/>
              </w:rPr>
            </w:pPr>
            <w:proofErr w:type="spellStart"/>
            <w:r>
              <w:rPr>
                <w:rFonts w:hint="eastAsia"/>
                <w:color w:val="000000"/>
                <w:szCs w:val="21"/>
              </w:rPr>
              <w:t>del</w:t>
            </w:r>
            <w:r w:rsidR="00775999">
              <w:rPr>
                <w:color w:val="000000"/>
                <w:szCs w:val="21"/>
              </w:rPr>
              <w:t>A</w:t>
            </w:r>
            <w:r w:rsidR="00775999">
              <w:rPr>
                <w:rFonts w:hint="eastAsia"/>
                <w:color w:val="000000"/>
                <w:szCs w:val="21"/>
              </w:rPr>
              <w:t>rtica</w:t>
            </w:r>
            <w:r w:rsidR="00775999">
              <w:rPr>
                <w:color w:val="000000"/>
                <w:szCs w:val="21"/>
              </w:rPr>
              <w:t>l</w:t>
            </w:r>
            <w:proofErr w:type="spellEnd"/>
            <w:r w:rsidR="00775999">
              <w:rPr>
                <w:rFonts w:hint="eastAsia"/>
                <w:color w:val="000000"/>
                <w:szCs w:val="21"/>
              </w:rPr>
              <w:t xml:space="preserve"> </w:t>
            </w:r>
            <w:r>
              <w:rPr>
                <w:rFonts w:hint="eastAsia"/>
                <w:color w:val="000000"/>
                <w:szCs w:val="21"/>
              </w:rPr>
              <w:t xml:space="preserve">(in </w:t>
            </w:r>
            <w:proofErr w:type="spellStart"/>
            <w:r w:rsidR="00775999">
              <w:rPr>
                <w:color w:val="000000"/>
                <w:szCs w:val="21"/>
              </w:rPr>
              <w:t>a</w:t>
            </w:r>
            <w:r w:rsidR="00775999">
              <w:rPr>
                <w:rFonts w:hint="eastAsia"/>
                <w:color w:val="000000"/>
                <w:szCs w:val="21"/>
              </w:rPr>
              <w:t>rtica</w:t>
            </w:r>
            <w:r w:rsidR="00775999">
              <w:rPr>
                <w:color w:val="000000"/>
                <w:szCs w:val="21"/>
              </w:rPr>
              <w:t>l</w:t>
            </w:r>
            <w:r>
              <w:rPr>
                <w:rFonts w:hint="eastAsia"/>
                <w:color w:val="000000"/>
                <w:szCs w:val="21"/>
              </w:rPr>
              <w:t>Id:Long</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093A5932" w14:textId="33DE466D" w:rsidR="0022148F" w:rsidRDefault="0022148F" w:rsidP="004B220A">
            <w:pPr>
              <w:rPr>
                <w:color w:val="000000"/>
                <w:szCs w:val="21"/>
              </w:rPr>
            </w:pPr>
            <w:r>
              <w:rPr>
                <w:rFonts w:hint="eastAsia"/>
                <w:color w:val="000000"/>
                <w:szCs w:val="21"/>
              </w:rPr>
              <w:t>删除</w:t>
            </w:r>
            <w:r w:rsidR="00775999">
              <w:rPr>
                <w:rFonts w:hint="eastAsia"/>
                <w:color w:val="000000"/>
                <w:szCs w:val="21"/>
              </w:rPr>
              <w:t>文章</w:t>
            </w:r>
            <w:r>
              <w:rPr>
                <w:rFonts w:hint="eastAsia"/>
                <w:color w:val="000000"/>
                <w:szCs w:val="21"/>
              </w:rPr>
              <w:t>请求处理</w:t>
            </w:r>
          </w:p>
        </w:tc>
      </w:tr>
      <w:tr w:rsidR="0022148F" w14:paraId="08F86BEE" w14:textId="77777777" w:rsidTr="004B220A">
        <w:trPr>
          <w:jc w:val="center"/>
        </w:trPr>
        <w:tc>
          <w:tcPr>
            <w:tcW w:w="1058" w:type="dxa"/>
            <w:vMerge/>
            <w:tcBorders>
              <w:left w:val="single" w:sz="4" w:space="0" w:color="auto"/>
              <w:right w:val="single" w:sz="4" w:space="0" w:color="auto"/>
            </w:tcBorders>
            <w:vAlign w:val="center"/>
          </w:tcPr>
          <w:p w14:paraId="2BBEA24F" w14:textId="77777777" w:rsidR="0022148F" w:rsidRDefault="0022148F" w:rsidP="004B220A">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4B658751" w14:textId="25844A06" w:rsidR="0022148F" w:rsidRDefault="0022148F" w:rsidP="004B220A">
            <w:pPr>
              <w:jc w:val="left"/>
              <w:rPr>
                <w:color w:val="000000"/>
                <w:szCs w:val="21"/>
              </w:rPr>
            </w:pPr>
            <w:proofErr w:type="spellStart"/>
            <w:r>
              <w:rPr>
                <w:rFonts w:hint="eastAsia"/>
                <w:color w:val="000000"/>
                <w:szCs w:val="21"/>
              </w:rPr>
              <w:t>update</w:t>
            </w:r>
            <w:r w:rsidR="00775999">
              <w:rPr>
                <w:color w:val="000000"/>
                <w:szCs w:val="21"/>
              </w:rPr>
              <w:t>A</w:t>
            </w:r>
            <w:r w:rsidR="00775999">
              <w:rPr>
                <w:rFonts w:hint="eastAsia"/>
                <w:color w:val="000000"/>
                <w:szCs w:val="21"/>
              </w:rPr>
              <w:t>r</w:t>
            </w:r>
            <w:r w:rsidR="00775999">
              <w:rPr>
                <w:color w:val="000000"/>
                <w:szCs w:val="21"/>
              </w:rPr>
              <w:t>tical</w:t>
            </w:r>
            <w:r>
              <w:rPr>
                <w:rFonts w:hint="eastAsia"/>
                <w:color w:val="000000"/>
                <w:szCs w:val="21"/>
              </w:rPr>
              <w:t>session:HttpSession</w:t>
            </w:r>
            <w:proofErr w:type="spellEnd"/>
            <w:r>
              <w:rPr>
                <w:rFonts w:hint="eastAsia"/>
                <w:color w:val="000000"/>
                <w:szCs w:val="21"/>
              </w:rPr>
              <w:t xml:space="preserve">, </w:t>
            </w:r>
            <w:proofErr w:type="spellStart"/>
            <w:r>
              <w:rPr>
                <w:rFonts w:hint="eastAsia"/>
                <w:color w:val="000000"/>
                <w:szCs w:val="21"/>
              </w:rPr>
              <w:t>entity:Survey</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1105075E" w14:textId="573B3B5C" w:rsidR="0022148F" w:rsidRDefault="0022148F" w:rsidP="004B220A">
            <w:pPr>
              <w:rPr>
                <w:color w:val="000000"/>
                <w:szCs w:val="21"/>
              </w:rPr>
            </w:pPr>
            <w:r>
              <w:rPr>
                <w:rFonts w:hint="eastAsia"/>
                <w:color w:val="000000"/>
                <w:szCs w:val="21"/>
              </w:rPr>
              <w:t>更新</w:t>
            </w:r>
            <w:r w:rsidR="00775999">
              <w:rPr>
                <w:rFonts w:hint="eastAsia"/>
                <w:color w:val="000000"/>
                <w:szCs w:val="21"/>
              </w:rPr>
              <w:t>文章</w:t>
            </w:r>
            <w:r>
              <w:rPr>
                <w:rFonts w:hint="eastAsia"/>
                <w:color w:val="000000"/>
                <w:szCs w:val="21"/>
              </w:rPr>
              <w:t>基本信息请求处理</w:t>
            </w:r>
          </w:p>
        </w:tc>
      </w:tr>
      <w:tr w:rsidR="0022148F" w14:paraId="4E836928" w14:textId="77777777" w:rsidTr="004B220A">
        <w:trPr>
          <w:trHeight w:val="73"/>
          <w:jc w:val="center"/>
        </w:trPr>
        <w:tc>
          <w:tcPr>
            <w:tcW w:w="1058" w:type="dxa"/>
            <w:vMerge/>
            <w:tcBorders>
              <w:left w:val="single" w:sz="4" w:space="0" w:color="auto"/>
              <w:right w:val="single" w:sz="4" w:space="0" w:color="auto"/>
            </w:tcBorders>
            <w:vAlign w:val="center"/>
          </w:tcPr>
          <w:p w14:paraId="3D514794" w14:textId="77777777" w:rsidR="0022148F" w:rsidRDefault="0022148F" w:rsidP="004B220A">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233C27E" w14:textId="21F1B36F" w:rsidR="0022148F" w:rsidRDefault="0022148F" w:rsidP="004B220A">
            <w:pPr>
              <w:jc w:val="left"/>
              <w:rPr>
                <w:color w:val="000000"/>
                <w:szCs w:val="21"/>
              </w:rPr>
            </w:pPr>
            <w:proofErr w:type="spellStart"/>
            <w:r>
              <w:rPr>
                <w:rFonts w:hint="eastAsia"/>
                <w:color w:val="000000"/>
                <w:szCs w:val="21"/>
              </w:rPr>
              <w:t>get</w:t>
            </w:r>
            <w:r w:rsidR="00775999">
              <w:rPr>
                <w:color w:val="000000"/>
                <w:szCs w:val="21"/>
              </w:rPr>
              <w:t>A</w:t>
            </w:r>
            <w:r w:rsidR="00775999">
              <w:rPr>
                <w:rFonts w:hint="eastAsia"/>
                <w:color w:val="000000"/>
                <w:szCs w:val="21"/>
              </w:rPr>
              <w:t>rtica</w:t>
            </w:r>
            <w:r w:rsidR="00775999">
              <w:rPr>
                <w:color w:val="000000"/>
                <w:szCs w:val="21"/>
              </w:rPr>
              <w:t>l</w:t>
            </w:r>
            <w:proofErr w:type="spellEnd"/>
            <w:r w:rsidR="00775999">
              <w:rPr>
                <w:rFonts w:hint="eastAsia"/>
                <w:color w:val="000000"/>
                <w:szCs w:val="21"/>
              </w:rPr>
              <w:t xml:space="preserve"> </w:t>
            </w:r>
            <w:r>
              <w:rPr>
                <w:rFonts w:hint="eastAsia"/>
                <w:color w:val="000000"/>
                <w:szCs w:val="21"/>
              </w:rPr>
              <w:t>(</w:t>
            </w:r>
            <w:proofErr w:type="spellStart"/>
            <w:r w:rsidR="00775999">
              <w:rPr>
                <w:color w:val="000000"/>
                <w:szCs w:val="21"/>
              </w:rPr>
              <w:t>a</w:t>
            </w:r>
            <w:r w:rsidR="00775999">
              <w:rPr>
                <w:rFonts w:hint="eastAsia"/>
                <w:color w:val="000000"/>
                <w:szCs w:val="21"/>
              </w:rPr>
              <w:t>rtica</w:t>
            </w:r>
            <w:r w:rsidR="00775999">
              <w:rPr>
                <w:color w:val="000000"/>
                <w:szCs w:val="21"/>
              </w:rPr>
              <w:t>l</w:t>
            </w:r>
            <w:r>
              <w:rPr>
                <w:rFonts w:hint="eastAsia"/>
                <w:color w:val="000000"/>
                <w:szCs w:val="21"/>
              </w:rPr>
              <w:t>Id:Long</w:t>
            </w:r>
            <w:proofErr w:type="spellEnd"/>
            <w:r>
              <w:rPr>
                <w:rFonts w:hint="eastAsia"/>
                <w:color w:val="000000"/>
                <w:szCs w:val="21"/>
              </w:rPr>
              <w:t>): Survey</w:t>
            </w:r>
          </w:p>
        </w:tc>
        <w:tc>
          <w:tcPr>
            <w:tcW w:w="2247" w:type="dxa"/>
            <w:tcBorders>
              <w:top w:val="single" w:sz="4" w:space="0" w:color="auto"/>
              <w:left w:val="single" w:sz="4" w:space="0" w:color="auto"/>
              <w:bottom w:val="single" w:sz="4" w:space="0" w:color="auto"/>
              <w:right w:val="single" w:sz="4" w:space="0" w:color="auto"/>
            </w:tcBorders>
            <w:vAlign w:val="center"/>
          </w:tcPr>
          <w:p w14:paraId="46B951C9" w14:textId="24B029E5" w:rsidR="0022148F" w:rsidRDefault="0022148F" w:rsidP="004B220A">
            <w:pPr>
              <w:rPr>
                <w:color w:val="000000"/>
                <w:szCs w:val="21"/>
              </w:rPr>
            </w:pPr>
            <w:r>
              <w:rPr>
                <w:rFonts w:hint="eastAsia"/>
                <w:color w:val="000000"/>
                <w:szCs w:val="21"/>
              </w:rPr>
              <w:t>获取</w:t>
            </w:r>
            <w:r w:rsidR="00775999">
              <w:rPr>
                <w:rFonts w:hint="eastAsia"/>
                <w:color w:val="000000"/>
                <w:szCs w:val="21"/>
              </w:rPr>
              <w:t>文章</w:t>
            </w:r>
            <w:r>
              <w:rPr>
                <w:rFonts w:hint="eastAsia"/>
                <w:color w:val="000000"/>
                <w:szCs w:val="21"/>
              </w:rPr>
              <w:t>详细信息请求处理</w:t>
            </w:r>
          </w:p>
        </w:tc>
      </w:tr>
      <w:tr w:rsidR="0022148F" w14:paraId="04BAFF8C" w14:textId="77777777" w:rsidTr="004B220A">
        <w:trPr>
          <w:jc w:val="center"/>
        </w:trPr>
        <w:tc>
          <w:tcPr>
            <w:tcW w:w="1058" w:type="dxa"/>
            <w:vMerge/>
            <w:tcBorders>
              <w:left w:val="single" w:sz="4" w:space="0" w:color="auto"/>
              <w:right w:val="single" w:sz="4" w:space="0" w:color="auto"/>
            </w:tcBorders>
            <w:vAlign w:val="center"/>
          </w:tcPr>
          <w:p w14:paraId="2265F4E8" w14:textId="77777777" w:rsidR="0022148F" w:rsidRDefault="0022148F" w:rsidP="004B220A">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3C7125CC" w14:textId="75AD4A76" w:rsidR="0022148F" w:rsidRDefault="0022148F" w:rsidP="004B220A">
            <w:pPr>
              <w:jc w:val="left"/>
              <w:rPr>
                <w:color w:val="000000"/>
                <w:szCs w:val="21"/>
              </w:rPr>
            </w:pPr>
            <w:proofErr w:type="spellStart"/>
            <w:r>
              <w:rPr>
                <w:rFonts w:hint="eastAsia"/>
                <w:color w:val="000000"/>
                <w:szCs w:val="21"/>
              </w:rPr>
              <w:t>someone</w:t>
            </w:r>
            <w:r w:rsidR="00775999">
              <w:rPr>
                <w:color w:val="000000"/>
                <w:szCs w:val="21"/>
              </w:rPr>
              <w:t>A</w:t>
            </w:r>
            <w:r w:rsidR="00775999">
              <w:rPr>
                <w:rFonts w:hint="eastAsia"/>
                <w:color w:val="000000"/>
                <w:szCs w:val="21"/>
              </w:rPr>
              <w:t>rtica</w:t>
            </w:r>
            <w:r w:rsidR="00775999">
              <w:rPr>
                <w:color w:val="000000"/>
                <w:szCs w:val="21"/>
              </w:rPr>
              <w:t>l</w:t>
            </w:r>
            <w:r>
              <w:rPr>
                <w:rFonts w:hint="eastAsia"/>
                <w:color w:val="000000"/>
                <w:szCs w:val="21"/>
              </w:rPr>
              <w:t>List</w:t>
            </w:r>
            <w:proofErr w:type="spellEnd"/>
            <w:r>
              <w:rPr>
                <w:rFonts w:hint="eastAsia"/>
                <w:color w:val="000000"/>
                <w:szCs w:val="21"/>
              </w:rPr>
              <w:t>(</w:t>
            </w:r>
            <w:proofErr w:type="spellStart"/>
            <w:r>
              <w:rPr>
                <w:rFonts w:hint="eastAsia"/>
                <w:color w:val="000000"/>
                <w:szCs w:val="21"/>
              </w:rPr>
              <w:t>userId:Long</w:t>
            </w:r>
            <w:proofErr w:type="spellEnd"/>
            <w:r>
              <w:rPr>
                <w:rFonts w:hint="eastAsia"/>
                <w:color w:val="000000"/>
                <w:szCs w:val="21"/>
              </w:rPr>
              <w:t>): List&lt;</w:t>
            </w:r>
            <w:proofErr w:type="spellStart"/>
            <w:r w:rsidR="00775999">
              <w:rPr>
                <w:color w:val="000000"/>
                <w:szCs w:val="21"/>
              </w:rPr>
              <w:t>A</w:t>
            </w:r>
            <w:r w:rsidR="00775999">
              <w:rPr>
                <w:rFonts w:hint="eastAsia"/>
                <w:color w:val="000000"/>
                <w:szCs w:val="21"/>
              </w:rPr>
              <w:t>rtica</w:t>
            </w:r>
            <w:r w:rsidR="00775999">
              <w:rPr>
                <w:color w:val="000000"/>
                <w:szCs w:val="21"/>
              </w:rPr>
              <w:t>l</w:t>
            </w:r>
            <w:proofErr w:type="spellEnd"/>
            <w:r>
              <w:rPr>
                <w:rFonts w:hint="eastAsia"/>
                <w:color w:val="000000"/>
                <w:szCs w:val="21"/>
              </w:rPr>
              <w:t>&gt;</w:t>
            </w:r>
          </w:p>
        </w:tc>
        <w:tc>
          <w:tcPr>
            <w:tcW w:w="2247" w:type="dxa"/>
            <w:tcBorders>
              <w:top w:val="single" w:sz="4" w:space="0" w:color="auto"/>
              <w:left w:val="single" w:sz="4" w:space="0" w:color="auto"/>
              <w:bottom w:val="single" w:sz="4" w:space="0" w:color="auto"/>
              <w:right w:val="single" w:sz="4" w:space="0" w:color="auto"/>
            </w:tcBorders>
            <w:vAlign w:val="center"/>
          </w:tcPr>
          <w:p w14:paraId="5BC3E1D1" w14:textId="03E7DAA1" w:rsidR="0022148F" w:rsidRDefault="0022148F" w:rsidP="004B220A">
            <w:pPr>
              <w:rPr>
                <w:color w:val="000000"/>
                <w:szCs w:val="21"/>
              </w:rPr>
            </w:pPr>
            <w:r>
              <w:rPr>
                <w:rFonts w:hint="eastAsia"/>
                <w:color w:val="000000"/>
                <w:szCs w:val="21"/>
              </w:rPr>
              <w:t>获取用户</w:t>
            </w:r>
            <w:r w:rsidR="00775999">
              <w:rPr>
                <w:rFonts w:hint="eastAsia"/>
                <w:color w:val="000000"/>
                <w:szCs w:val="21"/>
              </w:rPr>
              <w:t>文章</w:t>
            </w:r>
            <w:r>
              <w:rPr>
                <w:rFonts w:hint="eastAsia"/>
                <w:color w:val="000000"/>
                <w:szCs w:val="21"/>
              </w:rPr>
              <w:t>列表请求处理</w:t>
            </w:r>
          </w:p>
        </w:tc>
      </w:tr>
      <w:tr w:rsidR="0022148F" w14:paraId="6A12F2E3" w14:textId="77777777" w:rsidTr="004B220A">
        <w:trPr>
          <w:trHeight w:val="73"/>
          <w:jc w:val="center"/>
        </w:trPr>
        <w:tc>
          <w:tcPr>
            <w:tcW w:w="1058" w:type="dxa"/>
            <w:vMerge/>
            <w:tcBorders>
              <w:left w:val="single" w:sz="4" w:space="0" w:color="auto"/>
              <w:right w:val="single" w:sz="4" w:space="0" w:color="auto"/>
            </w:tcBorders>
            <w:vAlign w:val="center"/>
          </w:tcPr>
          <w:p w14:paraId="14EA5190" w14:textId="77777777" w:rsidR="0022148F" w:rsidRDefault="0022148F" w:rsidP="004B220A">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C47C186" w14:textId="6D2A8DBA" w:rsidR="0022148F" w:rsidRDefault="0022148F" w:rsidP="004B220A">
            <w:pPr>
              <w:jc w:val="left"/>
              <w:rPr>
                <w:color w:val="000000"/>
                <w:szCs w:val="21"/>
              </w:rPr>
            </w:pPr>
            <w:proofErr w:type="spellStart"/>
            <w:r>
              <w:rPr>
                <w:rFonts w:hint="eastAsia"/>
                <w:color w:val="000000"/>
                <w:szCs w:val="21"/>
              </w:rPr>
              <w:t>pulish</w:t>
            </w:r>
            <w:proofErr w:type="spellEnd"/>
            <w:r>
              <w:rPr>
                <w:rFonts w:hint="eastAsia"/>
                <w:color w:val="000000"/>
                <w:szCs w:val="21"/>
              </w:rPr>
              <w:t>(</w:t>
            </w:r>
            <w:proofErr w:type="spellStart"/>
            <w:r w:rsidR="00775999">
              <w:rPr>
                <w:color w:val="000000"/>
                <w:szCs w:val="21"/>
              </w:rPr>
              <w:t>a</w:t>
            </w:r>
            <w:r w:rsidR="00775999">
              <w:rPr>
                <w:rFonts w:hint="eastAsia"/>
                <w:color w:val="000000"/>
                <w:szCs w:val="21"/>
              </w:rPr>
              <w:t>rtica</w:t>
            </w:r>
            <w:r w:rsidR="00775999">
              <w:rPr>
                <w:color w:val="000000"/>
                <w:szCs w:val="21"/>
              </w:rPr>
              <w:t>l</w:t>
            </w:r>
            <w:r>
              <w:rPr>
                <w:rFonts w:hint="eastAsia"/>
                <w:color w:val="000000"/>
                <w:szCs w:val="21"/>
              </w:rPr>
              <w:t>Id:Long</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67D82511" w14:textId="39F6FBC0" w:rsidR="0022148F" w:rsidRDefault="0022148F" w:rsidP="004B220A">
            <w:pPr>
              <w:rPr>
                <w:color w:val="000000"/>
                <w:szCs w:val="21"/>
              </w:rPr>
            </w:pPr>
            <w:r>
              <w:rPr>
                <w:rFonts w:hint="eastAsia"/>
                <w:color w:val="000000"/>
                <w:szCs w:val="21"/>
              </w:rPr>
              <w:t>发布</w:t>
            </w:r>
            <w:r w:rsidR="00775999">
              <w:rPr>
                <w:rFonts w:hint="eastAsia"/>
                <w:color w:val="000000"/>
                <w:szCs w:val="21"/>
              </w:rPr>
              <w:t>文章</w:t>
            </w:r>
            <w:r>
              <w:rPr>
                <w:rFonts w:hint="eastAsia"/>
                <w:color w:val="000000"/>
                <w:szCs w:val="21"/>
              </w:rPr>
              <w:t>请求处理</w:t>
            </w:r>
          </w:p>
        </w:tc>
      </w:tr>
    </w:tbl>
    <w:p w14:paraId="324B96CC" w14:textId="77777777" w:rsidR="0022148F" w:rsidRDefault="0022148F" w:rsidP="0022148F">
      <w:pPr>
        <w:spacing w:line="360" w:lineRule="auto"/>
        <w:ind w:firstLineChars="200" w:firstLine="480"/>
        <w:rPr>
          <w:rFonts w:eastAsia="黑体"/>
          <w:sz w:val="24"/>
        </w:rPr>
      </w:pPr>
    </w:p>
    <w:p w14:paraId="18E4D14D" w14:textId="09E838E8" w:rsidR="0022148F" w:rsidRDefault="0022148F" w:rsidP="0022148F">
      <w:pPr>
        <w:spacing w:line="360" w:lineRule="auto"/>
        <w:jc w:val="center"/>
        <w:rPr>
          <w:szCs w:val="21"/>
        </w:rPr>
      </w:pPr>
      <w:r>
        <w:rPr>
          <w:rFonts w:hint="eastAsia"/>
          <w:szCs w:val="21"/>
        </w:rPr>
        <w:t>续表</w:t>
      </w:r>
      <w:r>
        <w:rPr>
          <w:rFonts w:hint="eastAsia"/>
          <w:szCs w:val="21"/>
        </w:rPr>
        <w:t>3.10</w:t>
      </w:r>
      <w:r>
        <w:rPr>
          <w:szCs w:val="21"/>
        </w:rPr>
        <w:t xml:space="preserve"> </w:t>
      </w:r>
      <w:proofErr w:type="spellStart"/>
      <w:r>
        <w:rPr>
          <w:rFonts w:hint="eastAsia"/>
          <w:szCs w:val="21"/>
        </w:rPr>
        <w:t>usl</w:t>
      </w:r>
      <w:proofErr w:type="spellEnd"/>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8"/>
        <w:gridCol w:w="5406"/>
        <w:gridCol w:w="2247"/>
      </w:tblGrid>
      <w:tr w:rsidR="00775999" w14:paraId="7A492B2E" w14:textId="77777777" w:rsidTr="00775999">
        <w:trPr>
          <w:jc w:val="center"/>
        </w:trPr>
        <w:tc>
          <w:tcPr>
            <w:tcW w:w="1058" w:type="dxa"/>
            <w:vMerge w:val="restart"/>
            <w:tcBorders>
              <w:top w:val="single" w:sz="4" w:space="0" w:color="auto"/>
              <w:left w:val="single" w:sz="4" w:space="0" w:color="auto"/>
              <w:right w:val="single" w:sz="4" w:space="0" w:color="auto"/>
            </w:tcBorders>
            <w:vAlign w:val="center"/>
          </w:tcPr>
          <w:p w14:paraId="08B82BE7" w14:textId="4508B66B" w:rsidR="00775999" w:rsidRDefault="00775999" w:rsidP="00775999">
            <w:pPr>
              <w:jc w:val="left"/>
              <w:rPr>
                <w:color w:val="000000"/>
                <w:szCs w:val="21"/>
              </w:rPr>
            </w:pPr>
            <w:proofErr w:type="spellStart"/>
            <w:r>
              <w:rPr>
                <w:color w:val="000000"/>
                <w:szCs w:val="21"/>
              </w:rPr>
              <w:t>Midical</w:t>
            </w:r>
            <w:r>
              <w:rPr>
                <w:rFonts w:hint="eastAsia"/>
                <w:color w:val="000000"/>
                <w:szCs w:val="21"/>
              </w:rPr>
              <w:t>Control</w:t>
            </w:r>
            <w:proofErr w:type="spellEnd"/>
          </w:p>
        </w:tc>
        <w:tc>
          <w:tcPr>
            <w:tcW w:w="5406" w:type="dxa"/>
            <w:tcBorders>
              <w:top w:val="single" w:sz="4" w:space="0" w:color="auto"/>
              <w:left w:val="single" w:sz="4" w:space="0" w:color="auto"/>
              <w:bottom w:val="single" w:sz="4" w:space="0" w:color="auto"/>
              <w:right w:val="single" w:sz="4" w:space="0" w:color="auto"/>
            </w:tcBorders>
            <w:vAlign w:val="center"/>
          </w:tcPr>
          <w:p w14:paraId="1C78E2AF" w14:textId="3CFC72C8" w:rsidR="00775999" w:rsidRDefault="00775999" w:rsidP="00775999">
            <w:pPr>
              <w:jc w:val="left"/>
              <w:rPr>
                <w:color w:val="000000"/>
                <w:szCs w:val="21"/>
              </w:rPr>
            </w:pPr>
            <w:proofErr w:type="spellStart"/>
            <w:r>
              <w:rPr>
                <w:rFonts w:hint="eastAsia"/>
                <w:color w:val="000000"/>
                <w:szCs w:val="21"/>
              </w:rPr>
              <w:t>add</w:t>
            </w:r>
            <w:r>
              <w:rPr>
                <w:color w:val="000000"/>
                <w:szCs w:val="21"/>
              </w:rPr>
              <w:t>Midical</w:t>
            </w:r>
            <w:proofErr w:type="spellEnd"/>
            <w:r>
              <w:rPr>
                <w:rFonts w:hint="eastAsia"/>
                <w:color w:val="000000"/>
                <w:szCs w:val="21"/>
              </w:rPr>
              <w:t xml:space="preserve"> (</w:t>
            </w:r>
            <w:proofErr w:type="spellStart"/>
            <w:r>
              <w:rPr>
                <w:rFonts w:hint="eastAsia"/>
                <w:color w:val="000000"/>
                <w:szCs w:val="21"/>
              </w:rPr>
              <w:t>session:HttpSession</w:t>
            </w:r>
            <w:proofErr w:type="spellEnd"/>
            <w:r>
              <w:rPr>
                <w:rFonts w:hint="eastAsia"/>
                <w:color w:val="000000"/>
                <w:szCs w:val="21"/>
              </w:rPr>
              <w:t>, entity:</w:t>
            </w:r>
            <w:r>
              <w:rPr>
                <w:color w:val="000000"/>
                <w:szCs w:val="21"/>
              </w:rPr>
              <w:t xml:space="preserve"> </w:t>
            </w:r>
            <w:proofErr w:type="spellStart"/>
            <w:r>
              <w:rPr>
                <w:color w:val="000000"/>
                <w:szCs w:val="21"/>
              </w:rPr>
              <w:t>Midical</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649D1C07" w14:textId="2A1B193B" w:rsidR="00775999" w:rsidRDefault="00775999" w:rsidP="00775999">
            <w:pPr>
              <w:rPr>
                <w:color w:val="000000"/>
                <w:szCs w:val="21"/>
              </w:rPr>
            </w:pPr>
            <w:r>
              <w:rPr>
                <w:rFonts w:hint="eastAsia"/>
                <w:color w:val="000000"/>
                <w:szCs w:val="21"/>
              </w:rPr>
              <w:t>新增</w:t>
            </w:r>
            <w:r w:rsidR="00813EBA">
              <w:rPr>
                <w:rFonts w:hint="eastAsia"/>
                <w:color w:val="000000"/>
                <w:szCs w:val="21"/>
              </w:rPr>
              <w:t>医疗服务</w:t>
            </w:r>
            <w:r>
              <w:rPr>
                <w:rFonts w:hint="eastAsia"/>
                <w:color w:val="000000"/>
                <w:szCs w:val="21"/>
              </w:rPr>
              <w:t>请求处理</w:t>
            </w:r>
          </w:p>
        </w:tc>
      </w:tr>
      <w:tr w:rsidR="00775999" w14:paraId="09DE9FBD" w14:textId="77777777" w:rsidTr="00775999">
        <w:trPr>
          <w:jc w:val="center"/>
        </w:trPr>
        <w:tc>
          <w:tcPr>
            <w:tcW w:w="1058" w:type="dxa"/>
            <w:vMerge/>
            <w:tcBorders>
              <w:left w:val="single" w:sz="4" w:space="0" w:color="auto"/>
              <w:right w:val="single" w:sz="4" w:space="0" w:color="auto"/>
            </w:tcBorders>
            <w:vAlign w:val="center"/>
          </w:tcPr>
          <w:p w14:paraId="640A8077" w14:textId="77777777" w:rsidR="00775999" w:rsidRDefault="00775999" w:rsidP="00775999">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01EF3FB5" w14:textId="73F634B9" w:rsidR="00775999" w:rsidRDefault="00775999" w:rsidP="00775999">
            <w:pPr>
              <w:jc w:val="left"/>
              <w:rPr>
                <w:color w:val="000000"/>
                <w:szCs w:val="21"/>
              </w:rPr>
            </w:pPr>
            <w:proofErr w:type="spellStart"/>
            <w:r>
              <w:rPr>
                <w:rFonts w:hint="eastAsia"/>
                <w:color w:val="000000"/>
                <w:szCs w:val="21"/>
              </w:rPr>
              <w:t>del</w:t>
            </w:r>
            <w:r>
              <w:rPr>
                <w:color w:val="000000"/>
                <w:szCs w:val="21"/>
              </w:rPr>
              <w:t>Midical</w:t>
            </w:r>
            <w:proofErr w:type="spellEnd"/>
            <w:r>
              <w:rPr>
                <w:rFonts w:hint="eastAsia"/>
                <w:color w:val="000000"/>
                <w:szCs w:val="21"/>
              </w:rPr>
              <w:t xml:space="preserve"> (in </w:t>
            </w:r>
            <w:proofErr w:type="spellStart"/>
            <w:r>
              <w:rPr>
                <w:color w:val="000000"/>
                <w:szCs w:val="21"/>
              </w:rPr>
              <w:t>midical</w:t>
            </w:r>
            <w:r>
              <w:rPr>
                <w:rFonts w:hint="eastAsia"/>
                <w:color w:val="000000"/>
                <w:szCs w:val="21"/>
              </w:rPr>
              <w:t>Id:Long</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526BBA80" w14:textId="3E9CDB84" w:rsidR="00775999" w:rsidRDefault="00775999" w:rsidP="00775999">
            <w:pPr>
              <w:rPr>
                <w:color w:val="000000"/>
                <w:szCs w:val="21"/>
              </w:rPr>
            </w:pPr>
            <w:r>
              <w:rPr>
                <w:rFonts w:hint="eastAsia"/>
                <w:color w:val="000000"/>
                <w:szCs w:val="21"/>
              </w:rPr>
              <w:t>删除</w:t>
            </w:r>
            <w:r w:rsidR="00813EBA">
              <w:rPr>
                <w:rFonts w:hint="eastAsia"/>
                <w:color w:val="000000"/>
                <w:szCs w:val="21"/>
              </w:rPr>
              <w:t>医疗服务</w:t>
            </w:r>
            <w:r>
              <w:rPr>
                <w:rFonts w:hint="eastAsia"/>
                <w:color w:val="000000"/>
                <w:szCs w:val="21"/>
              </w:rPr>
              <w:t>请求处理</w:t>
            </w:r>
          </w:p>
        </w:tc>
      </w:tr>
      <w:tr w:rsidR="00775999" w14:paraId="2F4A118B" w14:textId="77777777" w:rsidTr="00775999">
        <w:trPr>
          <w:jc w:val="center"/>
        </w:trPr>
        <w:tc>
          <w:tcPr>
            <w:tcW w:w="1058" w:type="dxa"/>
            <w:vMerge/>
            <w:tcBorders>
              <w:left w:val="single" w:sz="4" w:space="0" w:color="auto"/>
              <w:right w:val="single" w:sz="4" w:space="0" w:color="auto"/>
            </w:tcBorders>
            <w:vAlign w:val="center"/>
          </w:tcPr>
          <w:p w14:paraId="3CA2DAF8" w14:textId="77777777" w:rsidR="00775999" w:rsidRDefault="00775999" w:rsidP="00775999">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4EB7369B" w14:textId="04326913" w:rsidR="00775999" w:rsidRDefault="00775999" w:rsidP="00775999">
            <w:pPr>
              <w:jc w:val="left"/>
              <w:rPr>
                <w:color w:val="000000"/>
                <w:szCs w:val="21"/>
              </w:rPr>
            </w:pPr>
            <w:proofErr w:type="spellStart"/>
            <w:r>
              <w:rPr>
                <w:rFonts w:hint="eastAsia"/>
                <w:color w:val="000000"/>
                <w:szCs w:val="21"/>
              </w:rPr>
              <w:t>update</w:t>
            </w:r>
            <w:r w:rsidR="00813EBA">
              <w:rPr>
                <w:color w:val="000000"/>
                <w:szCs w:val="21"/>
              </w:rPr>
              <w:t>Midical</w:t>
            </w:r>
            <w:r>
              <w:rPr>
                <w:rFonts w:hint="eastAsia"/>
                <w:color w:val="000000"/>
                <w:szCs w:val="21"/>
              </w:rPr>
              <w:t>session:HttpSession</w:t>
            </w:r>
            <w:proofErr w:type="spellEnd"/>
            <w:r>
              <w:rPr>
                <w:rFonts w:hint="eastAsia"/>
                <w:color w:val="000000"/>
                <w:szCs w:val="21"/>
              </w:rPr>
              <w:t>, entity:</w:t>
            </w:r>
            <w:r w:rsidR="00813EBA">
              <w:rPr>
                <w:color w:val="000000"/>
                <w:szCs w:val="21"/>
              </w:rPr>
              <w:t xml:space="preserve"> </w:t>
            </w:r>
            <w:proofErr w:type="spellStart"/>
            <w:r w:rsidR="00813EBA">
              <w:rPr>
                <w:color w:val="000000"/>
                <w:szCs w:val="21"/>
              </w:rPr>
              <w:t>Midical</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65B6C255" w14:textId="11548489" w:rsidR="00775999" w:rsidRDefault="00775999" w:rsidP="00775999">
            <w:pPr>
              <w:rPr>
                <w:color w:val="000000"/>
                <w:szCs w:val="21"/>
              </w:rPr>
            </w:pPr>
            <w:r>
              <w:rPr>
                <w:rFonts w:hint="eastAsia"/>
                <w:color w:val="000000"/>
                <w:szCs w:val="21"/>
              </w:rPr>
              <w:t>更新</w:t>
            </w:r>
            <w:r w:rsidR="00813EBA">
              <w:rPr>
                <w:rFonts w:hint="eastAsia"/>
                <w:color w:val="000000"/>
                <w:szCs w:val="21"/>
              </w:rPr>
              <w:t>医疗服务</w:t>
            </w:r>
            <w:r>
              <w:rPr>
                <w:rFonts w:hint="eastAsia"/>
                <w:color w:val="000000"/>
                <w:szCs w:val="21"/>
              </w:rPr>
              <w:t>基本信息请求处理</w:t>
            </w:r>
          </w:p>
        </w:tc>
      </w:tr>
      <w:tr w:rsidR="00775999" w14:paraId="046F3E0E" w14:textId="77777777" w:rsidTr="00775999">
        <w:trPr>
          <w:trHeight w:val="73"/>
          <w:jc w:val="center"/>
        </w:trPr>
        <w:tc>
          <w:tcPr>
            <w:tcW w:w="1058" w:type="dxa"/>
            <w:vMerge/>
            <w:tcBorders>
              <w:left w:val="single" w:sz="4" w:space="0" w:color="auto"/>
              <w:right w:val="single" w:sz="4" w:space="0" w:color="auto"/>
            </w:tcBorders>
            <w:vAlign w:val="center"/>
          </w:tcPr>
          <w:p w14:paraId="478FD318" w14:textId="77777777" w:rsidR="00775999" w:rsidRDefault="00775999" w:rsidP="00775999">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3A21223" w14:textId="4F95504B" w:rsidR="00775999" w:rsidRDefault="00775999" w:rsidP="00775999">
            <w:pPr>
              <w:jc w:val="left"/>
              <w:rPr>
                <w:color w:val="000000"/>
                <w:szCs w:val="21"/>
              </w:rPr>
            </w:pPr>
            <w:proofErr w:type="spellStart"/>
            <w:r>
              <w:rPr>
                <w:rFonts w:hint="eastAsia"/>
                <w:color w:val="000000"/>
                <w:szCs w:val="21"/>
              </w:rPr>
              <w:t>get</w:t>
            </w:r>
            <w:r w:rsidR="00813EBA">
              <w:rPr>
                <w:color w:val="000000"/>
                <w:szCs w:val="21"/>
              </w:rPr>
              <w:t>Midical</w:t>
            </w:r>
            <w:proofErr w:type="spellEnd"/>
            <w:r>
              <w:rPr>
                <w:rFonts w:hint="eastAsia"/>
                <w:color w:val="000000"/>
                <w:szCs w:val="21"/>
              </w:rPr>
              <w:t xml:space="preserve"> (</w:t>
            </w:r>
            <w:proofErr w:type="spellStart"/>
            <w:r w:rsidR="00813EBA">
              <w:rPr>
                <w:color w:val="000000"/>
                <w:szCs w:val="21"/>
              </w:rPr>
              <w:t>midical</w:t>
            </w:r>
            <w:r>
              <w:rPr>
                <w:rFonts w:hint="eastAsia"/>
                <w:color w:val="000000"/>
                <w:szCs w:val="21"/>
              </w:rPr>
              <w:t>Id:Long</w:t>
            </w:r>
            <w:proofErr w:type="spellEnd"/>
            <w:r>
              <w:rPr>
                <w:rFonts w:hint="eastAsia"/>
                <w:color w:val="000000"/>
                <w:szCs w:val="21"/>
              </w:rPr>
              <w:t>): Survey</w:t>
            </w:r>
          </w:p>
        </w:tc>
        <w:tc>
          <w:tcPr>
            <w:tcW w:w="2247" w:type="dxa"/>
            <w:tcBorders>
              <w:top w:val="single" w:sz="4" w:space="0" w:color="auto"/>
              <w:left w:val="single" w:sz="4" w:space="0" w:color="auto"/>
              <w:bottom w:val="single" w:sz="4" w:space="0" w:color="auto"/>
              <w:right w:val="single" w:sz="4" w:space="0" w:color="auto"/>
            </w:tcBorders>
            <w:vAlign w:val="center"/>
          </w:tcPr>
          <w:p w14:paraId="2B9EC16D" w14:textId="708BB8D7" w:rsidR="00775999" w:rsidRDefault="00775999" w:rsidP="00775999">
            <w:pPr>
              <w:rPr>
                <w:color w:val="000000"/>
                <w:szCs w:val="21"/>
              </w:rPr>
            </w:pPr>
            <w:r>
              <w:rPr>
                <w:rFonts w:hint="eastAsia"/>
                <w:color w:val="000000"/>
                <w:szCs w:val="21"/>
              </w:rPr>
              <w:t>获取</w:t>
            </w:r>
            <w:r w:rsidR="00813EBA">
              <w:rPr>
                <w:rFonts w:hint="eastAsia"/>
                <w:color w:val="000000"/>
                <w:szCs w:val="21"/>
              </w:rPr>
              <w:t>医疗服务</w:t>
            </w:r>
            <w:r>
              <w:rPr>
                <w:rFonts w:hint="eastAsia"/>
                <w:color w:val="000000"/>
                <w:szCs w:val="21"/>
              </w:rPr>
              <w:t>详细信息请求处理</w:t>
            </w:r>
          </w:p>
        </w:tc>
      </w:tr>
      <w:tr w:rsidR="00775999" w14:paraId="54513F4A" w14:textId="77777777" w:rsidTr="00775999">
        <w:trPr>
          <w:jc w:val="center"/>
        </w:trPr>
        <w:tc>
          <w:tcPr>
            <w:tcW w:w="1058" w:type="dxa"/>
            <w:vMerge/>
            <w:tcBorders>
              <w:left w:val="single" w:sz="4" w:space="0" w:color="auto"/>
              <w:right w:val="single" w:sz="4" w:space="0" w:color="auto"/>
            </w:tcBorders>
            <w:vAlign w:val="center"/>
          </w:tcPr>
          <w:p w14:paraId="3AAC4F31" w14:textId="77777777" w:rsidR="00775999" w:rsidRDefault="00775999" w:rsidP="00775999">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F66D5CD" w14:textId="5728657B" w:rsidR="00775999" w:rsidRDefault="00775999" w:rsidP="00775999">
            <w:pPr>
              <w:jc w:val="left"/>
              <w:rPr>
                <w:color w:val="000000"/>
                <w:szCs w:val="21"/>
              </w:rPr>
            </w:pPr>
            <w:proofErr w:type="spellStart"/>
            <w:r>
              <w:rPr>
                <w:rFonts w:hint="eastAsia"/>
                <w:color w:val="000000"/>
                <w:szCs w:val="21"/>
              </w:rPr>
              <w:t>someone</w:t>
            </w:r>
            <w:r w:rsidR="00813EBA">
              <w:rPr>
                <w:color w:val="000000"/>
                <w:szCs w:val="21"/>
              </w:rPr>
              <w:t>Midical</w:t>
            </w:r>
            <w:r>
              <w:rPr>
                <w:rFonts w:hint="eastAsia"/>
                <w:color w:val="000000"/>
                <w:szCs w:val="21"/>
              </w:rPr>
              <w:t>List</w:t>
            </w:r>
            <w:proofErr w:type="spellEnd"/>
            <w:r>
              <w:rPr>
                <w:rFonts w:hint="eastAsia"/>
                <w:color w:val="000000"/>
                <w:szCs w:val="21"/>
              </w:rPr>
              <w:t>(</w:t>
            </w:r>
            <w:proofErr w:type="spellStart"/>
            <w:r w:rsidR="00813EBA">
              <w:rPr>
                <w:rFonts w:hint="eastAsia"/>
                <w:color w:val="000000"/>
                <w:szCs w:val="21"/>
              </w:rPr>
              <w:t>admi</w:t>
            </w:r>
            <w:r w:rsidR="00813EBA">
              <w:rPr>
                <w:color w:val="000000"/>
                <w:szCs w:val="21"/>
              </w:rPr>
              <w:t>n</w:t>
            </w:r>
            <w:r>
              <w:rPr>
                <w:rFonts w:hint="eastAsia"/>
                <w:color w:val="000000"/>
                <w:szCs w:val="21"/>
              </w:rPr>
              <w:t>Id:Long</w:t>
            </w:r>
            <w:proofErr w:type="spellEnd"/>
            <w:r>
              <w:rPr>
                <w:rFonts w:hint="eastAsia"/>
                <w:color w:val="000000"/>
                <w:szCs w:val="21"/>
              </w:rPr>
              <w:t>): List&lt;</w:t>
            </w:r>
            <w:proofErr w:type="spellStart"/>
            <w:r w:rsidR="00813EBA">
              <w:rPr>
                <w:color w:val="000000"/>
                <w:szCs w:val="21"/>
              </w:rPr>
              <w:t>Midical</w:t>
            </w:r>
            <w:proofErr w:type="spellEnd"/>
            <w:r>
              <w:rPr>
                <w:rFonts w:hint="eastAsia"/>
                <w:color w:val="000000"/>
                <w:szCs w:val="21"/>
              </w:rPr>
              <w:t>&gt;</w:t>
            </w:r>
          </w:p>
        </w:tc>
        <w:tc>
          <w:tcPr>
            <w:tcW w:w="2247" w:type="dxa"/>
            <w:tcBorders>
              <w:top w:val="single" w:sz="4" w:space="0" w:color="auto"/>
              <w:left w:val="single" w:sz="4" w:space="0" w:color="auto"/>
              <w:bottom w:val="single" w:sz="4" w:space="0" w:color="auto"/>
              <w:right w:val="single" w:sz="4" w:space="0" w:color="auto"/>
            </w:tcBorders>
            <w:vAlign w:val="center"/>
          </w:tcPr>
          <w:p w14:paraId="272512DC" w14:textId="4DB940D2" w:rsidR="00775999" w:rsidRDefault="00775999" w:rsidP="00775999">
            <w:pPr>
              <w:rPr>
                <w:color w:val="000000"/>
                <w:szCs w:val="21"/>
              </w:rPr>
            </w:pPr>
            <w:r>
              <w:rPr>
                <w:rFonts w:hint="eastAsia"/>
                <w:color w:val="000000"/>
                <w:szCs w:val="21"/>
              </w:rPr>
              <w:t>获取</w:t>
            </w:r>
            <w:r w:rsidR="00813EBA">
              <w:rPr>
                <w:rFonts w:hint="eastAsia"/>
                <w:color w:val="000000"/>
                <w:szCs w:val="21"/>
              </w:rPr>
              <w:t>医疗服务</w:t>
            </w:r>
            <w:r>
              <w:rPr>
                <w:rFonts w:hint="eastAsia"/>
                <w:color w:val="000000"/>
                <w:szCs w:val="21"/>
              </w:rPr>
              <w:t>列表请求处理</w:t>
            </w:r>
          </w:p>
        </w:tc>
      </w:tr>
      <w:tr w:rsidR="00775999" w14:paraId="7DCBFDAD" w14:textId="77777777" w:rsidTr="00775999">
        <w:trPr>
          <w:trHeight w:val="73"/>
          <w:jc w:val="center"/>
        </w:trPr>
        <w:tc>
          <w:tcPr>
            <w:tcW w:w="1058" w:type="dxa"/>
            <w:vMerge/>
            <w:tcBorders>
              <w:left w:val="single" w:sz="4" w:space="0" w:color="auto"/>
              <w:right w:val="single" w:sz="4" w:space="0" w:color="auto"/>
            </w:tcBorders>
            <w:vAlign w:val="center"/>
          </w:tcPr>
          <w:p w14:paraId="4BF5CAA8" w14:textId="77777777" w:rsidR="00775999" w:rsidRDefault="00775999" w:rsidP="00775999">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2F6C6187" w14:textId="614D96A7" w:rsidR="00775999" w:rsidRDefault="00775999" w:rsidP="00775999">
            <w:pPr>
              <w:jc w:val="left"/>
              <w:rPr>
                <w:color w:val="000000"/>
                <w:szCs w:val="21"/>
              </w:rPr>
            </w:pPr>
            <w:proofErr w:type="spellStart"/>
            <w:r>
              <w:rPr>
                <w:rFonts w:hint="eastAsia"/>
                <w:color w:val="000000"/>
                <w:szCs w:val="21"/>
              </w:rPr>
              <w:t>pulish</w:t>
            </w:r>
            <w:proofErr w:type="spellEnd"/>
            <w:r>
              <w:rPr>
                <w:rFonts w:hint="eastAsia"/>
                <w:color w:val="000000"/>
                <w:szCs w:val="21"/>
              </w:rPr>
              <w:t>(</w:t>
            </w:r>
            <w:proofErr w:type="spellStart"/>
            <w:r w:rsidR="00813EBA">
              <w:rPr>
                <w:color w:val="000000"/>
                <w:szCs w:val="21"/>
              </w:rPr>
              <w:t>midical</w:t>
            </w:r>
            <w:r>
              <w:rPr>
                <w:rFonts w:hint="eastAsia"/>
                <w:color w:val="000000"/>
                <w:szCs w:val="21"/>
              </w:rPr>
              <w:t>Id:Long</w:t>
            </w:r>
            <w:proofErr w:type="spellEnd"/>
            <w:r>
              <w:rPr>
                <w:rFonts w:hint="eastAsia"/>
                <w:color w:val="000000"/>
                <w:szCs w:val="21"/>
              </w:rPr>
              <w:t>): Map</w:t>
            </w:r>
          </w:p>
        </w:tc>
        <w:tc>
          <w:tcPr>
            <w:tcW w:w="2247" w:type="dxa"/>
            <w:tcBorders>
              <w:top w:val="single" w:sz="4" w:space="0" w:color="auto"/>
              <w:left w:val="single" w:sz="4" w:space="0" w:color="auto"/>
              <w:bottom w:val="single" w:sz="4" w:space="0" w:color="auto"/>
              <w:right w:val="single" w:sz="4" w:space="0" w:color="auto"/>
            </w:tcBorders>
            <w:vAlign w:val="center"/>
          </w:tcPr>
          <w:p w14:paraId="6BE6515B" w14:textId="7B73CD27" w:rsidR="00775999" w:rsidRDefault="00775999" w:rsidP="00775999">
            <w:pPr>
              <w:rPr>
                <w:color w:val="000000"/>
                <w:szCs w:val="21"/>
              </w:rPr>
            </w:pPr>
            <w:r>
              <w:rPr>
                <w:rFonts w:hint="eastAsia"/>
                <w:color w:val="000000"/>
                <w:szCs w:val="21"/>
              </w:rPr>
              <w:t>发布</w:t>
            </w:r>
            <w:r w:rsidR="00813EBA">
              <w:rPr>
                <w:rFonts w:hint="eastAsia"/>
                <w:color w:val="000000"/>
                <w:szCs w:val="21"/>
              </w:rPr>
              <w:t>医疗服务</w:t>
            </w:r>
            <w:r>
              <w:rPr>
                <w:rFonts w:hint="eastAsia"/>
                <w:color w:val="000000"/>
                <w:szCs w:val="21"/>
              </w:rPr>
              <w:t>请求处理</w:t>
            </w:r>
          </w:p>
        </w:tc>
      </w:tr>
    </w:tbl>
    <w:p w14:paraId="2CDBD647" w14:textId="77777777" w:rsidR="00775999" w:rsidRDefault="00775999" w:rsidP="0022148F">
      <w:pPr>
        <w:spacing w:line="360" w:lineRule="auto"/>
        <w:jc w:val="center"/>
        <w:rPr>
          <w:szCs w:val="21"/>
        </w:rPr>
      </w:pPr>
    </w:p>
    <w:p w14:paraId="38303EE2" w14:textId="2F44A486" w:rsidR="0022148F" w:rsidRDefault="0022148F" w:rsidP="0022148F">
      <w:pPr>
        <w:spacing w:line="360" w:lineRule="auto"/>
        <w:ind w:firstLineChars="200" w:firstLine="480"/>
        <w:rPr>
          <w:rFonts w:eastAsia="黑体"/>
          <w:sz w:val="24"/>
        </w:rPr>
      </w:pPr>
      <w:r w:rsidRPr="000C2FDD">
        <w:rPr>
          <w:rFonts w:eastAsia="黑体" w:hint="eastAsia"/>
          <w:sz w:val="24"/>
        </w:rPr>
        <w:t>（</w:t>
      </w:r>
      <w:r w:rsidRPr="000C2FDD">
        <w:rPr>
          <w:rFonts w:eastAsia="黑体" w:hint="eastAsia"/>
          <w:sz w:val="24"/>
        </w:rPr>
        <w:t>3</w:t>
      </w:r>
      <w:r w:rsidRPr="000C2FDD">
        <w:rPr>
          <w:rFonts w:eastAsia="黑体" w:hint="eastAsia"/>
          <w:sz w:val="24"/>
        </w:rPr>
        <w:t>）</w:t>
      </w:r>
      <w:proofErr w:type="spellStart"/>
      <w:r w:rsidRPr="000C2FDD">
        <w:rPr>
          <w:rFonts w:eastAsia="黑体" w:hint="eastAsia"/>
          <w:sz w:val="24"/>
        </w:rPr>
        <w:t>bll</w:t>
      </w:r>
      <w:proofErr w:type="spellEnd"/>
      <w:r w:rsidRPr="000C2FDD">
        <w:rPr>
          <w:rFonts w:eastAsia="黑体" w:hint="eastAsia"/>
          <w:sz w:val="24"/>
        </w:rPr>
        <w:t>包中类的描述</w:t>
      </w:r>
    </w:p>
    <w:p w14:paraId="7CBAB8A3" w14:textId="429A576B" w:rsidR="00813EBA" w:rsidRDefault="00813EBA" w:rsidP="00813EBA">
      <w:pPr>
        <w:spacing w:line="360" w:lineRule="auto"/>
        <w:ind w:firstLineChars="200" w:firstLine="480"/>
        <w:rPr>
          <w:sz w:val="24"/>
        </w:rPr>
      </w:pPr>
      <w:proofErr w:type="spellStart"/>
      <w:r>
        <w:rPr>
          <w:rFonts w:hint="eastAsia"/>
          <w:sz w:val="24"/>
        </w:rPr>
        <w:t>bll</w:t>
      </w:r>
      <w:proofErr w:type="spellEnd"/>
      <w:r>
        <w:rPr>
          <w:rFonts w:hint="eastAsia"/>
          <w:sz w:val="24"/>
        </w:rPr>
        <w:t>包中类的描述如表</w:t>
      </w:r>
      <w:r>
        <w:rPr>
          <w:rFonts w:hint="eastAsia"/>
          <w:sz w:val="24"/>
        </w:rPr>
        <w:t>3.1</w:t>
      </w:r>
      <w:r w:rsidR="002C482B">
        <w:rPr>
          <w:rFonts w:hint="eastAsia"/>
          <w:sz w:val="24"/>
        </w:rPr>
        <w:t>1</w:t>
      </w:r>
      <w:r>
        <w:rPr>
          <w:rFonts w:hint="eastAsia"/>
          <w:sz w:val="24"/>
        </w:rPr>
        <w:t>所示。</w:t>
      </w:r>
    </w:p>
    <w:p w14:paraId="776870C2" w14:textId="57CF1626" w:rsidR="00813EBA" w:rsidRPr="00813EBA" w:rsidRDefault="00813EBA" w:rsidP="00813EBA">
      <w:pPr>
        <w:spacing w:line="360" w:lineRule="auto"/>
        <w:jc w:val="center"/>
        <w:rPr>
          <w:szCs w:val="21"/>
        </w:rPr>
      </w:pPr>
      <w:r>
        <w:rPr>
          <w:rFonts w:hint="eastAsia"/>
          <w:szCs w:val="21"/>
        </w:rPr>
        <w:t>表</w:t>
      </w:r>
      <w:r>
        <w:rPr>
          <w:rFonts w:hint="eastAsia"/>
          <w:szCs w:val="21"/>
        </w:rPr>
        <w:t>3.1</w:t>
      </w:r>
      <w:r>
        <w:rPr>
          <w:szCs w:val="21"/>
        </w:rPr>
        <w:t xml:space="preserve">1 </w:t>
      </w:r>
      <w:proofErr w:type="spellStart"/>
      <w:r>
        <w:rPr>
          <w:szCs w:val="21"/>
        </w:rPr>
        <w:t>bl</w:t>
      </w:r>
      <w:r>
        <w:rPr>
          <w:rFonts w:hint="eastAsia"/>
          <w:szCs w:val="21"/>
        </w:rPr>
        <w:t>l</w:t>
      </w:r>
      <w:proofErr w:type="spellEnd"/>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8"/>
        <w:gridCol w:w="5406"/>
        <w:gridCol w:w="2247"/>
      </w:tblGrid>
      <w:tr w:rsidR="00813EBA" w:rsidRPr="002C482B" w14:paraId="057805BC" w14:textId="77777777" w:rsidTr="00CA0717">
        <w:trPr>
          <w:jc w:val="center"/>
        </w:trPr>
        <w:tc>
          <w:tcPr>
            <w:tcW w:w="1058" w:type="dxa"/>
            <w:vMerge w:val="restart"/>
            <w:tcBorders>
              <w:top w:val="single" w:sz="4" w:space="0" w:color="auto"/>
              <w:left w:val="single" w:sz="4" w:space="0" w:color="auto"/>
              <w:right w:val="single" w:sz="4" w:space="0" w:color="auto"/>
            </w:tcBorders>
            <w:vAlign w:val="center"/>
          </w:tcPr>
          <w:p w14:paraId="2AC47058" w14:textId="3D151E09" w:rsidR="00813EBA" w:rsidRPr="002C482B" w:rsidRDefault="00813EBA" w:rsidP="002C482B">
            <w:pPr>
              <w:spacing w:line="360" w:lineRule="auto"/>
              <w:jc w:val="left"/>
              <w:rPr>
                <w:color w:val="000000"/>
                <w:szCs w:val="21"/>
              </w:rPr>
            </w:pPr>
            <w:proofErr w:type="spellStart"/>
            <w:r w:rsidRPr="002C482B">
              <w:rPr>
                <w:color w:val="000000"/>
                <w:szCs w:val="21"/>
              </w:rPr>
              <w:lastRenderedPageBreak/>
              <w:t>ArticalS</w:t>
            </w:r>
            <w:r w:rsidRPr="002C482B">
              <w:rPr>
                <w:rFonts w:hint="eastAsia"/>
                <w:color w:val="000000"/>
                <w:szCs w:val="21"/>
              </w:rPr>
              <w:t>er</w:t>
            </w:r>
            <w:r w:rsidRPr="002C482B">
              <w:rPr>
                <w:color w:val="000000"/>
                <w:szCs w:val="21"/>
              </w:rPr>
              <w:t>vice</w:t>
            </w:r>
            <w:proofErr w:type="spellEnd"/>
          </w:p>
        </w:tc>
        <w:tc>
          <w:tcPr>
            <w:tcW w:w="5406" w:type="dxa"/>
            <w:tcBorders>
              <w:top w:val="single" w:sz="4" w:space="0" w:color="auto"/>
              <w:left w:val="single" w:sz="4" w:space="0" w:color="auto"/>
              <w:bottom w:val="single" w:sz="4" w:space="0" w:color="auto"/>
              <w:right w:val="single" w:sz="4" w:space="0" w:color="auto"/>
            </w:tcBorders>
            <w:vAlign w:val="center"/>
          </w:tcPr>
          <w:p w14:paraId="4D16B995" w14:textId="10E69074" w:rsidR="00813EBA" w:rsidRPr="002C482B" w:rsidRDefault="00813EBA" w:rsidP="002C482B">
            <w:pPr>
              <w:spacing w:line="360" w:lineRule="auto"/>
              <w:jc w:val="left"/>
              <w:rPr>
                <w:color w:val="000000"/>
                <w:szCs w:val="21"/>
              </w:rPr>
            </w:pPr>
            <w:proofErr w:type="spellStart"/>
            <w:r w:rsidRPr="002C482B">
              <w:rPr>
                <w:color w:val="000000"/>
                <w:szCs w:val="21"/>
              </w:rPr>
              <w:t>getById</w:t>
            </w:r>
            <w:proofErr w:type="spellEnd"/>
            <w:r w:rsidRPr="002C482B">
              <w:rPr>
                <w:color w:val="000000"/>
                <w:szCs w:val="21"/>
              </w:rPr>
              <w:t xml:space="preserve">(id : long) : </w:t>
            </w:r>
            <w:proofErr w:type="spellStart"/>
            <w:r w:rsidRPr="002C482B">
              <w:rPr>
                <w:color w:val="000000"/>
                <w:szCs w:val="21"/>
              </w:rPr>
              <w:t>Artical</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7BDA6C41" w14:textId="2F329414" w:rsidR="00813EBA" w:rsidRPr="002C482B" w:rsidRDefault="00813EBA" w:rsidP="002C482B">
            <w:pPr>
              <w:spacing w:line="360" w:lineRule="auto"/>
              <w:jc w:val="left"/>
              <w:rPr>
                <w:color w:val="000000"/>
                <w:szCs w:val="21"/>
              </w:rPr>
            </w:pPr>
            <w:r w:rsidRPr="002C482B">
              <w:rPr>
                <w:rFonts w:hint="eastAsia"/>
                <w:color w:val="000000"/>
                <w:szCs w:val="21"/>
              </w:rPr>
              <w:t>获取</w:t>
            </w:r>
            <w:r w:rsidR="002C482B" w:rsidRPr="002C482B">
              <w:rPr>
                <w:rFonts w:hint="eastAsia"/>
                <w:color w:val="000000"/>
                <w:szCs w:val="21"/>
              </w:rPr>
              <w:t>文章</w:t>
            </w:r>
            <w:r w:rsidRPr="002C482B">
              <w:rPr>
                <w:rFonts w:hint="eastAsia"/>
                <w:color w:val="000000"/>
                <w:szCs w:val="21"/>
              </w:rPr>
              <w:t>编号</w:t>
            </w:r>
          </w:p>
        </w:tc>
      </w:tr>
      <w:tr w:rsidR="00813EBA" w:rsidRPr="002C482B" w14:paraId="3BE8BD67" w14:textId="77777777" w:rsidTr="00CA0717">
        <w:trPr>
          <w:jc w:val="center"/>
        </w:trPr>
        <w:tc>
          <w:tcPr>
            <w:tcW w:w="1058" w:type="dxa"/>
            <w:vMerge/>
            <w:tcBorders>
              <w:left w:val="single" w:sz="4" w:space="0" w:color="auto"/>
              <w:right w:val="single" w:sz="4" w:space="0" w:color="auto"/>
            </w:tcBorders>
            <w:vAlign w:val="center"/>
          </w:tcPr>
          <w:p w14:paraId="6880A42F" w14:textId="77777777" w:rsidR="00813EBA" w:rsidRPr="002C482B" w:rsidRDefault="00813EBA" w:rsidP="002C482B">
            <w:pPr>
              <w:spacing w:line="360" w:lineRule="auto"/>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2A278354" w14:textId="0CBB1E95" w:rsidR="00813EBA" w:rsidRPr="002C482B" w:rsidRDefault="00813EBA" w:rsidP="002C482B">
            <w:pPr>
              <w:spacing w:line="360" w:lineRule="auto"/>
              <w:jc w:val="left"/>
              <w:rPr>
                <w:color w:val="000000"/>
                <w:szCs w:val="21"/>
              </w:rPr>
            </w:pPr>
            <w:r w:rsidRPr="002C482B">
              <w:rPr>
                <w:color w:val="000000"/>
                <w:szCs w:val="21"/>
              </w:rPr>
              <w:t xml:space="preserve">save(entity : </w:t>
            </w:r>
            <w:proofErr w:type="spellStart"/>
            <w:r w:rsidRPr="002C482B">
              <w:rPr>
                <w:color w:val="000000"/>
                <w:szCs w:val="21"/>
              </w:rPr>
              <w:t>Artical</w:t>
            </w:r>
            <w:proofErr w:type="spellEnd"/>
            <w:r w:rsidRPr="002C482B">
              <w:rPr>
                <w:color w:val="000000"/>
                <w:szCs w:val="21"/>
              </w:rPr>
              <w:t xml:space="preserve">) : </w:t>
            </w:r>
            <w:proofErr w:type="spellStart"/>
            <w:r w:rsidRPr="002C482B">
              <w:rPr>
                <w:color w:val="000000"/>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48E608B4" w14:textId="35E037FF" w:rsidR="00813EBA" w:rsidRPr="002C482B" w:rsidRDefault="002C482B" w:rsidP="002C482B">
            <w:pPr>
              <w:spacing w:line="360" w:lineRule="auto"/>
              <w:jc w:val="left"/>
              <w:rPr>
                <w:color w:val="000000"/>
                <w:szCs w:val="21"/>
              </w:rPr>
            </w:pPr>
            <w:r w:rsidRPr="002C482B">
              <w:rPr>
                <w:rFonts w:hint="eastAsia"/>
                <w:color w:val="000000"/>
                <w:szCs w:val="21"/>
              </w:rPr>
              <w:t>用户</w:t>
            </w:r>
            <w:r w:rsidR="00813EBA" w:rsidRPr="002C482B">
              <w:rPr>
                <w:rFonts w:hint="eastAsia"/>
                <w:color w:val="000000"/>
                <w:szCs w:val="21"/>
              </w:rPr>
              <w:t>是否保存</w:t>
            </w:r>
            <w:r w:rsidRPr="002C482B">
              <w:rPr>
                <w:rFonts w:hint="eastAsia"/>
                <w:color w:val="000000"/>
                <w:szCs w:val="21"/>
              </w:rPr>
              <w:t>文章</w:t>
            </w:r>
          </w:p>
        </w:tc>
      </w:tr>
      <w:tr w:rsidR="002C482B" w:rsidRPr="002C482B" w14:paraId="79C24C90" w14:textId="77777777" w:rsidTr="00CA0717">
        <w:trPr>
          <w:jc w:val="center"/>
        </w:trPr>
        <w:tc>
          <w:tcPr>
            <w:tcW w:w="1058" w:type="dxa"/>
            <w:vMerge/>
            <w:tcBorders>
              <w:left w:val="single" w:sz="4" w:space="0" w:color="auto"/>
              <w:right w:val="single" w:sz="4" w:space="0" w:color="auto"/>
            </w:tcBorders>
            <w:vAlign w:val="center"/>
          </w:tcPr>
          <w:p w14:paraId="6AB6F45A" w14:textId="77777777" w:rsidR="002C482B" w:rsidRPr="002C482B" w:rsidRDefault="002C482B" w:rsidP="002C482B">
            <w:pPr>
              <w:spacing w:line="360" w:lineRule="auto"/>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07C91C08" w14:textId="77777777" w:rsidR="002C482B" w:rsidRPr="002C482B" w:rsidRDefault="002C482B" w:rsidP="002C482B">
            <w:pPr>
              <w:spacing w:line="360" w:lineRule="auto"/>
              <w:jc w:val="left"/>
              <w:rPr>
                <w:color w:val="000000"/>
                <w:szCs w:val="21"/>
              </w:rPr>
            </w:pPr>
            <w:proofErr w:type="spellStart"/>
            <w:r w:rsidRPr="002C482B">
              <w:rPr>
                <w:color w:val="000000"/>
                <w:szCs w:val="21"/>
              </w:rPr>
              <w:t>deleteById</w:t>
            </w:r>
            <w:proofErr w:type="spellEnd"/>
            <w:r w:rsidRPr="002C482B">
              <w:rPr>
                <w:color w:val="000000"/>
                <w:szCs w:val="21"/>
              </w:rPr>
              <w:t xml:space="preserve">(id : long) : </w:t>
            </w:r>
            <w:proofErr w:type="spellStart"/>
            <w:r w:rsidRPr="002C482B">
              <w:rPr>
                <w:color w:val="000000"/>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494511A2" w14:textId="5E28A3EF" w:rsidR="002C482B" w:rsidRPr="002C482B" w:rsidRDefault="002C482B" w:rsidP="002C482B">
            <w:pPr>
              <w:spacing w:line="360" w:lineRule="auto"/>
              <w:jc w:val="left"/>
              <w:rPr>
                <w:color w:val="000000"/>
                <w:szCs w:val="21"/>
              </w:rPr>
            </w:pPr>
            <w:r w:rsidRPr="002C482B">
              <w:rPr>
                <w:rFonts w:hint="eastAsia"/>
                <w:color w:val="000000"/>
                <w:szCs w:val="21"/>
              </w:rPr>
              <w:t>用户是否删除文章</w:t>
            </w:r>
          </w:p>
        </w:tc>
      </w:tr>
      <w:tr w:rsidR="002C482B" w:rsidRPr="002C482B" w14:paraId="66B1BE8E" w14:textId="77777777" w:rsidTr="00CA0717">
        <w:trPr>
          <w:trHeight w:val="73"/>
          <w:jc w:val="center"/>
        </w:trPr>
        <w:tc>
          <w:tcPr>
            <w:tcW w:w="1058" w:type="dxa"/>
            <w:vMerge/>
            <w:tcBorders>
              <w:left w:val="single" w:sz="4" w:space="0" w:color="auto"/>
              <w:right w:val="single" w:sz="4" w:space="0" w:color="auto"/>
            </w:tcBorders>
            <w:vAlign w:val="center"/>
          </w:tcPr>
          <w:p w14:paraId="2E0032EA" w14:textId="77777777" w:rsidR="002C482B" w:rsidRPr="002C482B" w:rsidRDefault="002C482B" w:rsidP="002C482B">
            <w:pPr>
              <w:spacing w:line="360" w:lineRule="auto"/>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58AE058F" w14:textId="2F9A83F1" w:rsidR="002C482B" w:rsidRPr="002C482B" w:rsidRDefault="002C482B" w:rsidP="002C482B">
            <w:pPr>
              <w:spacing w:line="360" w:lineRule="auto"/>
              <w:jc w:val="left"/>
              <w:rPr>
                <w:color w:val="000000"/>
                <w:szCs w:val="21"/>
              </w:rPr>
            </w:pPr>
            <w:r w:rsidRPr="002C482B">
              <w:rPr>
                <w:color w:val="000000"/>
                <w:szCs w:val="21"/>
              </w:rPr>
              <w:t xml:space="preserve">update(entity : </w:t>
            </w:r>
            <w:proofErr w:type="spellStart"/>
            <w:r w:rsidRPr="002C482B">
              <w:rPr>
                <w:color w:val="000000"/>
                <w:szCs w:val="21"/>
              </w:rPr>
              <w:t>Artical</w:t>
            </w:r>
            <w:proofErr w:type="spellEnd"/>
            <w:r w:rsidRPr="002C482B">
              <w:rPr>
                <w:color w:val="000000"/>
                <w:szCs w:val="21"/>
              </w:rPr>
              <w:t xml:space="preserve">) : </w:t>
            </w:r>
            <w:proofErr w:type="spellStart"/>
            <w:r w:rsidRPr="002C482B">
              <w:rPr>
                <w:color w:val="000000"/>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271834E3" w14:textId="7ECFF3AA" w:rsidR="002C482B" w:rsidRPr="002C482B" w:rsidRDefault="002C482B" w:rsidP="002C482B">
            <w:pPr>
              <w:spacing w:line="360" w:lineRule="auto"/>
              <w:jc w:val="left"/>
              <w:rPr>
                <w:color w:val="000000"/>
                <w:szCs w:val="21"/>
              </w:rPr>
            </w:pPr>
            <w:r w:rsidRPr="002C482B">
              <w:rPr>
                <w:rFonts w:hint="eastAsia"/>
                <w:color w:val="000000"/>
                <w:szCs w:val="21"/>
              </w:rPr>
              <w:t>用户是否更改文章</w:t>
            </w:r>
          </w:p>
        </w:tc>
      </w:tr>
      <w:tr w:rsidR="002C482B" w:rsidRPr="002C482B" w14:paraId="71F741ED" w14:textId="77777777" w:rsidTr="00CA0717">
        <w:trPr>
          <w:jc w:val="center"/>
        </w:trPr>
        <w:tc>
          <w:tcPr>
            <w:tcW w:w="1058" w:type="dxa"/>
            <w:vMerge/>
            <w:tcBorders>
              <w:left w:val="single" w:sz="4" w:space="0" w:color="auto"/>
              <w:right w:val="single" w:sz="4" w:space="0" w:color="auto"/>
            </w:tcBorders>
            <w:vAlign w:val="center"/>
          </w:tcPr>
          <w:p w14:paraId="4BE84279" w14:textId="77777777" w:rsidR="002C482B" w:rsidRPr="002C482B" w:rsidRDefault="002C482B" w:rsidP="002C482B">
            <w:pPr>
              <w:spacing w:line="360" w:lineRule="auto"/>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284B0396" w14:textId="07AC6379" w:rsidR="002C482B" w:rsidRPr="002C482B" w:rsidRDefault="002C482B" w:rsidP="002C482B">
            <w:pPr>
              <w:spacing w:line="360" w:lineRule="auto"/>
              <w:jc w:val="left"/>
              <w:rPr>
                <w:color w:val="000000"/>
                <w:szCs w:val="21"/>
              </w:rPr>
            </w:pPr>
            <w:proofErr w:type="spellStart"/>
            <w:r w:rsidRPr="002C482B">
              <w:rPr>
                <w:color w:val="000000"/>
                <w:szCs w:val="21"/>
              </w:rPr>
              <w:t>getListForSomeone</w:t>
            </w:r>
            <w:proofErr w:type="spellEnd"/>
            <w:r w:rsidRPr="002C482B">
              <w:rPr>
                <w:color w:val="000000"/>
                <w:szCs w:val="21"/>
              </w:rPr>
              <w:t>(</w:t>
            </w:r>
            <w:proofErr w:type="spellStart"/>
            <w:r w:rsidRPr="002C482B">
              <w:rPr>
                <w:color w:val="000000"/>
                <w:szCs w:val="21"/>
              </w:rPr>
              <w:t>userId</w:t>
            </w:r>
            <w:proofErr w:type="spellEnd"/>
            <w:r w:rsidRPr="002C482B">
              <w:rPr>
                <w:color w:val="000000"/>
                <w:szCs w:val="21"/>
              </w:rPr>
              <w:t xml:space="preserve"> : long) : List&lt;</w:t>
            </w:r>
            <w:proofErr w:type="spellStart"/>
            <w:r w:rsidRPr="002C482B">
              <w:rPr>
                <w:color w:val="000000"/>
                <w:szCs w:val="21"/>
              </w:rPr>
              <w:t>Artical</w:t>
            </w:r>
            <w:proofErr w:type="spellEnd"/>
            <w:r w:rsidRPr="002C482B">
              <w:rPr>
                <w:color w:val="000000"/>
                <w:szCs w:val="21"/>
              </w:rPr>
              <w:t>&gt;</w:t>
            </w:r>
          </w:p>
        </w:tc>
        <w:tc>
          <w:tcPr>
            <w:tcW w:w="2247" w:type="dxa"/>
            <w:tcBorders>
              <w:top w:val="single" w:sz="4" w:space="0" w:color="auto"/>
              <w:left w:val="single" w:sz="4" w:space="0" w:color="auto"/>
              <w:bottom w:val="single" w:sz="4" w:space="0" w:color="auto"/>
              <w:right w:val="single" w:sz="4" w:space="0" w:color="auto"/>
            </w:tcBorders>
            <w:vAlign w:val="center"/>
          </w:tcPr>
          <w:p w14:paraId="60D54CFC" w14:textId="3A675224" w:rsidR="002C482B" w:rsidRPr="002C482B" w:rsidRDefault="002C482B" w:rsidP="002C482B">
            <w:pPr>
              <w:spacing w:line="360" w:lineRule="auto"/>
              <w:jc w:val="left"/>
              <w:rPr>
                <w:color w:val="000000"/>
                <w:szCs w:val="21"/>
              </w:rPr>
            </w:pPr>
            <w:r w:rsidRPr="002C482B">
              <w:rPr>
                <w:rFonts w:hint="eastAsia"/>
                <w:color w:val="000000"/>
                <w:szCs w:val="21"/>
              </w:rPr>
              <w:t>获取用户发布的文章列表</w:t>
            </w:r>
          </w:p>
        </w:tc>
      </w:tr>
      <w:tr w:rsidR="002C482B" w:rsidRPr="002C482B" w14:paraId="3CC0E597" w14:textId="77777777" w:rsidTr="00CA0717">
        <w:trPr>
          <w:trHeight w:val="73"/>
          <w:jc w:val="center"/>
        </w:trPr>
        <w:tc>
          <w:tcPr>
            <w:tcW w:w="1058" w:type="dxa"/>
            <w:vMerge/>
            <w:tcBorders>
              <w:left w:val="single" w:sz="4" w:space="0" w:color="auto"/>
              <w:right w:val="single" w:sz="4" w:space="0" w:color="auto"/>
            </w:tcBorders>
            <w:vAlign w:val="center"/>
          </w:tcPr>
          <w:p w14:paraId="35A90DE5" w14:textId="77777777" w:rsidR="002C482B" w:rsidRPr="002C482B" w:rsidRDefault="002C482B" w:rsidP="002C482B">
            <w:pPr>
              <w:spacing w:line="360" w:lineRule="auto"/>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3186DA24" w14:textId="77777777" w:rsidR="002C482B" w:rsidRPr="002C482B" w:rsidRDefault="002C482B" w:rsidP="002C482B">
            <w:pPr>
              <w:spacing w:line="360" w:lineRule="auto"/>
              <w:jc w:val="left"/>
              <w:rPr>
                <w:color w:val="000000"/>
                <w:szCs w:val="21"/>
              </w:rPr>
            </w:pPr>
            <w:r w:rsidRPr="002C482B">
              <w:rPr>
                <w:color w:val="000000"/>
                <w:szCs w:val="21"/>
              </w:rPr>
              <w:t>publish(map : Map) : Map</w:t>
            </w:r>
          </w:p>
        </w:tc>
        <w:tc>
          <w:tcPr>
            <w:tcW w:w="2247" w:type="dxa"/>
            <w:tcBorders>
              <w:top w:val="single" w:sz="4" w:space="0" w:color="auto"/>
              <w:left w:val="single" w:sz="4" w:space="0" w:color="auto"/>
              <w:bottom w:val="single" w:sz="4" w:space="0" w:color="auto"/>
              <w:right w:val="single" w:sz="4" w:space="0" w:color="auto"/>
            </w:tcBorders>
            <w:vAlign w:val="center"/>
          </w:tcPr>
          <w:p w14:paraId="1D6B69A7" w14:textId="20DDB4AF" w:rsidR="002C482B" w:rsidRPr="002C482B" w:rsidRDefault="002C482B" w:rsidP="002C482B">
            <w:pPr>
              <w:spacing w:line="360" w:lineRule="auto"/>
              <w:jc w:val="left"/>
              <w:rPr>
                <w:color w:val="000000"/>
                <w:szCs w:val="21"/>
              </w:rPr>
            </w:pPr>
            <w:r w:rsidRPr="002C482B">
              <w:rPr>
                <w:rFonts w:hint="eastAsia"/>
                <w:color w:val="000000"/>
                <w:szCs w:val="21"/>
              </w:rPr>
              <w:t>发布文章</w:t>
            </w:r>
          </w:p>
        </w:tc>
      </w:tr>
    </w:tbl>
    <w:p w14:paraId="315F2969" w14:textId="77777777" w:rsidR="00813EBA" w:rsidRPr="002C482B" w:rsidRDefault="00813EBA" w:rsidP="002C482B">
      <w:pPr>
        <w:spacing w:line="360" w:lineRule="auto"/>
        <w:jc w:val="left"/>
        <w:rPr>
          <w:color w:val="000000"/>
          <w:szCs w:val="21"/>
        </w:rPr>
      </w:pPr>
    </w:p>
    <w:p w14:paraId="2DE93D45" w14:textId="130BB0F6" w:rsidR="0022148F" w:rsidRPr="00813EBA" w:rsidRDefault="00813EBA" w:rsidP="00813EBA">
      <w:pPr>
        <w:spacing w:line="360" w:lineRule="auto"/>
        <w:jc w:val="center"/>
        <w:rPr>
          <w:szCs w:val="21"/>
        </w:rPr>
      </w:pPr>
      <w:r>
        <w:rPr>
          <w:rFonts w:hint="eastAsia"/>
          <w:szCs w:val="21"/>
        </w:rPr>
        <w:t>续表</w:t>
      </w:r>
      <w:r>
        <w:rPr>
          <w:rFonts w:hint="eastAsia"/>
          <w:szCs w:val="21"/>
        </w:rPr>
        <w:t>3.11</w:t>
      </w:r>
      <w:r>
        <w:rPr>
          <w:szCs w:val="21"/>
        </w:rPr>
        <w:t xml:space="preserve"> </w:t>
      </w:r>
      <w:proofErr w:type="spellStart"/>
      <w:r>
        <w:rPr>
          <w:rFonts w:hint="eastAsia"/>
          <w:szCs w:val="21"/>
        </w:rPr>
        <w:t>bll</w:t>
      </w:r>
      <w:proofErr w:type="spellEnd"/>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8"/>
        <w:gridCol w:w="5406"/>
        <w:gridCol w:w="2247"/>
      </w:tblGrid>
      <w:tr w:rsidR="00813EBA" w14:paraId="64C5DF12" w14:textId="77777777" w:rsidTr="00CA0717">
        <w:trPr>
          <w:jc w:val="center"/>
        </w:trPr>
        <w:tc>
          <w:tcPr>
            <w:tcW w:w="1058" w:type="dxa"/>
            <w:vMerge w:val="restart"/>
            <w:tcBorders>
              <w:top w:val="single" w:sz="4" w:space="0" w:color="auto"/>
              <w:left w:val="single" w:sz="4" w:space="0" w:color="auto"/>
              <w:right w:val="single" w:sz="4" w:space="0" w:color="auto"/>
            </w:tcBorders>
            <w:vAlign w:val="center"/>
          </w:tcPr>
          <w:p w14:paraId="1999A5B5" w14:textId="77777777" w:rsidR="00813EBA" w:rsidRDefault="00813EBA" w:rsidP="00CA0717">
            <w:pPr>
              <w:jc w:val="left"/>
              <w:rPr>
                <w:color w:val="000000"/>
                <w:szCs w:val="21"/>
              </w:rPr>
            </w:pPr>
            <w:proofErr w:type="spellStart"/>
            <w:r>
              <w:rPr>
                <w:color w:val="000000"/>
                <w:szCs w:val="21"/>
              </w:rPr>
              <w:t>MidicalS</w:t>
            </w:r>
            <w:r>
              <w:rPr>
                <w:rFonts w:hint="eastAsia"/>
                <w:color w:val="000000"/>
                <w:szCs w:val="21"/>
              </w:rPr>
              <w:t>er</w:t>
            </w:r>
            <w:r>
              <w:rPr>
                <w:color w:val="000000"/>
                <w:szCs w:val="21"/>
              </w:rPr>
              <w:t>vice</w:t>
            </w:r>
            <w:proofErr w:type="spellEnd"/>
          </w:p>
        </w:tc>
        <w:tc>
          <w:tcPr>
            <w:tcW w:w="5406" w:type="dxa"/>
            <w:tcBorders>
              <w:top w:val="single" w:sz="4" w:space="0" w:color="auto"/>
              <w:left w:val="single" w:sz="4" w:space="0" w:color="auto"/>
              <w:bottom w:val="single" w:sz="4" w:space="0" w:color="auto"/>
              <w:right w:val="single" w:sz="4" w:space="0" w:color="auto"/>
            </w:tcBorders>
            <w:vAlign w:val="center"/>
          </w:tcPr>
          <w:p w14:paraId="3676C3A2" w14:textId="77777777" w:rsidR="00813EBA" w:rsidRDefault="00813EBA" w:rsidP="002C482B">
            <w:pPr>
              <w:spacing w:line="360" w:lineRule="auto"/>
              <w:jc w:val="left"/>
              <w:rPr>
                <w:color w:val="000000"/>
                <w:szCs w:val="21"/>
              </w:rPr>
            </w:pPr>
            <w:proofErr w:type="spellStart"/>
            <w:r>
              <w:rPr>
                <w:color w:val="000000"/>
                <w:szCs w:val="21"/>
              </w:rPr>
              <w:t>g</w:t>
            </w:r>
            <w:r w:rsidRPr="00813EBA">
              <w:rPr>
                <w:color w:val="000000"/>
                <w:szCs w:val="21"/>
              </w:rPr>
              <w:t>etById</w:t>
            </w:r>
            <w:proofErr w:type="spellEnd"/>
            <w:r w:rsidRPr="00813EBA">
              <w:rPr>
                <w:color w:val="000000"/>
                <w:szCs w:val="21"/>
              </w:rPr>
              <w:t xml:space="preserve">(id : long) : </w:t>
            </w:r>
            <w:proofErr w:type="spellStart"/>
            <w:r w:rsidRPr="00813EBA">
              <w:rPr>
                <w:color w:val="000000"/>
                <w:szCs w:val="21"/>
              </w:rPr>
              <w:t>Midical</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053BDE25" w14:textId="77777777" w:rsidR="00813EBA" w:rsidRDefault="00813EBA" w:rsidP="00CA0717">
            <w:pPr>
              <w:rPr>
                <w:color w:val="000000"/>
                <w:szCs w:val="21"/>
              </w:rPr>
            </w:pPr>
            <w:r>
              <w:rPr>
                <w:rFonts w:hint="eastAsia"/>
                <w:color w:val="000000"/>
                <w:szCs w:val="21"/>
              </w:rPr>
              <w:t>获取医疗服务编号</w:t>
            </w:r>
          </w:p>
        </w:tc>
      </w:tr>
      <w:tr w:rsidR="00813EBA" w14:paraId="1ADD20C6" w14:textId="77777777" w:rsidTr="00CA0717">
        <w:trPr>
          <w:jc w:val="center"/>
        </w:trPr>
        <w:tc>
          <w:tcPr>
            <w:tcW w:w="1058" w:type="dxa"/>
            <w:vMerge/>
            <w:tcBorders>
              <w:left w:val="single" w:sz="4" w:space="0" w:color="auto"/>
              <w:right w:val="single" w:sz="4" w:space="0" w:color="auto"/>
            </w:tcBorders>
            <w:vAlign w:val="center"/>
          </w:tcPr>
          <w:p w14:paraId="160BA722" w14:textId="77777777" w:rsidR="00813EBA" w:rsidRDefault="00813EBA" w:rsidP="00CA0717">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581784EA" w14:textId="77777777" w:rsidR="00813EBA" w:rsidRDefault="00813EBA" w:rsidP="002C482B">
            <w:pPr>
              <w:spacing w:line="360" w:lineRule="auto"/>
              <w:jc w:val="left"/>
              <w:rPr>
                <w:color w:val="000000"/>
                <w:szCs w:val="21"/>
              </w:rPr>
            </w:pPr>
            <w:r w:rsidRPr="00813EBA">
              <w:rPr>
                <w:color w:val="000000"/>
                <w:szCs w:val="21"/>
              </w:rPr>
              <w:t xml:space="preserve">save(entity : </w:t>
            </w:r>
            <w:proofErr w:type="spellStart"/>
            <w:r w:rsidRPr="00813EBA">
              <w:rPr>
                <w:color w:val="000000"/>
                <w:szCs w:val="21"/>
              </w:rPr>
              <w:t>Midical</w:t>
            </w:r>
            <w:proofErr w:type="spellEnd"/>
            <w:r w:rsidRPr="00813EBA">
              <w:rPr>
                <w:color w:val="000000"/>
                <w:szCs w:val="21"/>
              </w:rPr>
              <w:t xml:space="preserve">) : </w:t>
            </w:r>
            <w:proofErr w:type="spellStart"/>
            <w:r w:rsidRPr="00813EBA">
              <w:rPr>
                <w:color w:val="000000"/>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1952DC60" w14:textId="77777777" w:rsidR="00813EBA" w:rsidRDefault="00813EBA" w:rsidP="00CA0717">
            <w:pPr>
              <w:rPr>
                <w:color w:val="000000"/>
                <w:szCs w:val="21"/>
              </w:rPr>
            </w:pPr>
            <w:r>
              <w:rPr>
                <w:rFonts w:hint="eastAsia"/>
                <w:color w:val="000000"/>
                <w:szCs w:val="21"/>
              </w:rPr>
              <w:t>管理员是否保存医疗服务</w:t>
            </w:r>
          </w:p>
        </w:tc>
      </w:tr>
      <w:tr w:rsidR="00813EBA" w14:paraId="660B0022" w14:textId="77777777" w:rsidTr="00CA0717">
        <w:trPr>
          <w:jc w:val="center"/>
        </w:trPr>
        <w:tc>
          <w:tcPr>
            <w:tcW w:w="1058" w:type="dxa"/>
            <w:vMerge/>
            <w:tcBorders>
              <w:left w:val="single" w:sz="4" w:space="0" w:color="auto"/>
              <w:right w:val="single" w:sz="4" w:space="0" w:color="auto"/>
            </w:tcBorders>
            <w:vAlign w:val="center"/>
          </w:tcPr>
          <w:p w14:paraId="303F13DD" w14:textId="77777777" w:rsidR="00813EBA" w:rsidRDefault="00813EBA" w:rsidP="00CA0717">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EE9C725" w14:textId="77777777" w:rsidR="00813EBA" w:rsidRDefault="00813EBA" w:rsidP="002C482B">
            <w:pPr>
              <w:spacing w:line="360" w:lineRule="auto"/>
              <w:jc w:val="left"/>
              <w:rPr>
                <w:color w:val="000000"/>
                <w:szCs w:val="21"/>
              </w:rPr>
            </w:pPr>
            <w:proofErr w:type="spellStart"/>
            <w:r w:rsidRPr="00813EBA">
              <w:rPr>
                <w:color w:val="000000"/>
                <w:szCs w:val="21"/>
              </w:rPr>
              <w:t>deleteById</w:t>
            </w:r>
            <w:proofErr w:type="spellEnd"/>
            <w:r w:rsidRPr="00813EBA">
              <w:rPr>
                <w:color w:val="000000"/>
                <w:szCs w:val="21"/>
              </w:rPr>
              <w:t xml:space="preserve">(id : long) : </w:t>
            </w:r>
            <w:proofErr w:type="spellStart"/>
            <w:r w:rsidRPr="00813EBA">
              <w:rPr>
                <w:color w:val="000000"/>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6989C9AE" w14:textId="77777777" w:rsidR="00813EBA" w:rsidRDefault="00813EBA" w:rsidP="00CA0717">
            <w:pPr>
              <w:rPr>
                <w:color w:val="000000"/>
                <w:szCs w:val="21"/>
              </w:rPr>
            </w:pPr>
            <w:r>
              <w:rPr>
                <w:rFonts w:hint="eastAsia"/>
                <w:color w:val="000000"/>
                <w:szCs w:val="21"/>
              </w:rPr>
              <w:t>管理员是否删除医疗服务</w:t>
            </w:r>
          </w:p>
        </w:tc>
      </w:tr>
      <w:tr w:rsidR="00813EBA" w14:paraId="34E54FAF" w14:textId="77777777" w:rsidTr="00CA0717">
        <w:trPr>
          <w:trHeight w:val="73"/>
          <w:jc w:val="center"/>
        </w:trPr>
        <w:tc>
          <w:tcPr>
            <w:tcW w:w="1058" w:type="dxa"/>
            <w:vMerge/>
            <w:tcBorders>
              <w:left w:val="single" w:sz="4" w:space="0" w:color="auto"/>
              <w:right w:val="single" w:sz="4" w:space="0" w:color="auto"/>
            </w:tcBorders>
            <w:vAlign w:val="center"/>
          </w:tcPr>
          <w:p w14:paraId="4F111615" w14:textId="77777777" w:rsidR="00813EBA" w:rsidRDefault="00813EBA" w:rsidP="00CA0717">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5D88F586" w14:textId="77777777" w:rsidR="00813EBA" w:rsidRDefault="00813EBA" w:rsidP="002C482B">
            <w:pPr>
              <w:spacing w:line="360" w:lineRule="auto"/>
              <w:jc w:val="left"/>
              <w:rPr>
                <w:color w:val="000000"/>
                <w:szCs w:val="21"/>
              </w:rPr>
            </w:pPr>
            <w:r w:rsidRPr="00813EBA">
              <w:rPr>
                <w:color w:val="000000"/>
                <w:szCs w:val="21"/>
              </w:rPr>
              <w:t xml:space="preserve">update(entity : </w:t>
            </w:r>
            <w:proofErr w:type="spellStart"/>
            <w:r w:rsidRPr="00813EBA">
              <w:rPr>
                <w:color w:val="000000"/>
                <w:szCs w:val="21"/>
              </w:rPr>
              <w:t>Midical</w:t>
            </w:r>
            <w:proofErr w:type="spellEnd"/>
            <w:r w:rsidRPr="00813EBA">
              <w:rPr>
                <w:color w:val="000000"/>
                <w:szCs w:val="21"/>
              </w:rPr>
              <w:t xml:space="preserve">) : </w:t>
            </w:r>
            <w:proofErr w:type="spellStart"/>
            <w:r w:rsidRPr="00813EBA">
              <w:rPr>
                <w:color w:val="000000"/>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6A4003F9" w14:textId="77777777" w:rsidR="00813EBA" w:rsidRDefault="00813EBA" w:rsidP="00CA0717">
            <w:pPr>
              <w:rPr>
                <w:color w:val="000000"/>
                <w:szCs w:val="21"/>
              </w:rPr>
            </w:pPr>
            <w:r>
              <w:rPr>
                <w:rFonts w:hint="eastAsia"/>
                <w:color w:val="000000"/>
                <w:szCs w:val="21"/>
              </w:rPr>
              <w:t>管理员是否更改医疗服务</w:t>
            </w:r>
          </w:p>
        </w:tc>
      </w:tr>
      <w:tr w:rsidR="00813EBA" w14:paraId="74E5B897" w14:textId="77777777" w:rsidTr="00CA0717">
        <w:trPr>
          <w:jc w:val="center"/>
        </w:trPr>
        <w:tc>
          <w:tcPr>
            <w:tcW w:w="1058" w:type="dxa"/>
            <w:vMerge/>
            <w:tcBorders>
              <w:left w:val="single" w:sz="4" w:space="0" w:color="auto"/>
              <w:right w:val="single" w:sz="4" w:space="0" w:color="auto"/>
            </w:tcBorders>
            <w:vAlign w:val="center"/>
          </w:tcPr>
          <w:p w14:paraId="5C2EB973" w14:textId="77777777" w:rsidR="00813EBA" w:rsidRDefault="00813EBA" w:rsidP="00CA0717">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078D588F" w14:textId="77777777" w:rsidR="00813EBA" w:rsidRDefault="00813EBA" w:rsidP="002C482B">
            <w:pPr>
              <w:spacing w:line="360" w:lineRule="auto"/>
              <w:jc w:val="left"/>
              <w:rPr>
                <w:color w:val="000000"/>
                <w:szCs w:val="21"/>
              </w:rPr>
            </w:pPr>
            <w:proofErr w:type="spellStart"/>
            <w:r w:rsidRPr="00813EBA">
              <w:rPr>
                <w:color w:val="000000"/>
                <w:szCs w:val="21"/>
              </w:rPr>
              <w:t>getListForSomeone</w:t>
            </w:r>
            <w:proofErr w:type="spellEnd"/>
            <w:r w:rsidRPr="00813EBA">
              <w:rPr>
                <w:color w:val="000000"/>
                <w:szCs w:val="21"/>
              </w:rPr>
              <w:t>(</w:t>
            </w:r>
            <w:proofErr w:type="spellStart"/>
            <w:r w:rsidRPr="00813EBA">
              <w:rPr>
                <w:color w:val="000000"/>
                <w:szCs w:val="21"/>
              </w:rPr>
              <w:t>adminId</w:t>
            </w:r>
            <w:proofErr w:type="spellEnd"/>
            <w:r w:rsidRPr="00813EBA">
              <w:rPr>
                <w:color w:val="000000"/>
                <w:szCs w:val="21"/>
              </w:rPr>
              <w:t xml:space="preserve"> : long) : List&lt;</w:t>
            </w:r>
            <w:proofErr w:type="spellStart"/>
            <w:r w:rsidRPr="00813EBA">
              <w:rPr>
                <w:color w:val="000000"/>
                <w:szCs w:val="21"/>
              </w:rPr>
              <w:t>Midical</w:t>
            </w:r>
            <w:proofErr w:type="spellEnd"/>
            <w:r w:rsidRPr="00813EBA">
              <w:rPr>
                <w:color w:val="000000"/>
                <w:szCs w:val="21"/>
              </w:rPr>
              <w:t>&gt;</w:t>
            </w:r>
          </w:p>
        </w:tc>
        <w:tc>
          <w:tcPr>
            <w:tcW w:w="2247" w:type="dxa"/>
            <w:tcBorders>
              <w:top w:val="single" w:sz="4" w:space="0" w:color="auto"/>
              <w:left w:val="single" w:sz="4" w:space="0" w:color="auto"/>
              <w:bottom w:val="single" w:sz="4" w:space="0" w:color="auto"/>
              <w:right w:val="single" w:sz="4" w:space="0" w:color="auto"/>
            </w:tcBorders>
            <w:vAlign w:val="center"/>
          </w:tcPr>
          <w:p w14:paraId="548B0904" w14:textId="2C50C534" w:rsidR="00813EBA" w:rsidRDefault="00813EBA" w:rsidP="00CA0717">
            <w:pPr>
              <w:rPr>
                <w:color w:val="000000"/>
                <w:szCs w:val="21"/>
              </w:rPr>
            </w:pPr>
            <w:r>
              <w:rPr>
                <w:rFonts w:hint="eastAsia"/>
                <w:color w:val="000000"/>
                <w:szCs w:val="21"/>
              </w:rPr>
              <w:t>获取管理员</w:t>
            </w:r>
            <w:r w:rsidR="002C482B">
              <w:rPr>
                <w:rFonts w:hint="eastAsia"/>
                <w:color w:val="000000"/>
                <w:szCs w:val="21"/>
              </w:rPr>
              <w:t>创建的</w:t>
            </w:r>
            <w:r>
              <w:rPr>
                <w:rFonts w:hint="eastAsia"/>
                <w:color w:val="000000"/>
                <w:szCs w:val="21"/>
              </w:rPr>
              <w:t>医疗服务列表</w:t>
            </w:r>
          </w:p>
        </w:tc>
      </w:tr>
      <w:tr w:rsidR="00813EBA" w14:paraId="2AF62230" w14:textId="77777777" w:rsidTr="00CA0717">
        <w:trPr>
          <w:trHeight w:val="73"/>
          <w:jc w:val="center"/>
        </w:trPr>
        <w:tc>
          <w:tcPr>
            <w:tcW w:w="1058" w:type="dxa"/>
            <w:vMerge/>
            <w:tcBorders>
              <w:left w:val="single" w:sz="4" w:space="0" w:color="auto"/>
              <w:right w:val="single" w:sz="4" w:space="0" w:color="auto"/>
            </w:tcBorders>
            <w:vAlign w:val="center"/>
          </w:tcPr>
          <w:p w14:paraId="2BE76667" w14:textId="77777777" w:rsidR="00813EBA" w:rsidRDefault="00813EBA" w:rsidP="00CA0717">
            <w:pPr>
              <w:widowControl/>
              <w:jc w:val="left"/>
              <w:rPr>
                <w:color w:val="000000"/>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67504679" w14:textId="77777777" w:rsidR="00813EBA" w:rsidRDefault="00813EBA" w:rsidP="002C482B">
            <w:pPr>
              <w:spacing w:line="360" w:lineRule="auto"/>
              <w:jc w:val="left"/>
              <w:rPr>
                <w:color w:val="000000"/>
                <w:szCs w:val="21"/>
              </w:rPr>
            </w:pPr>
            <w:r w:rsidRPr="00813EBA">
              <w:rPr>
                <w:color w:val="000000"/>
                <w:szCs w:val="21"/>
              </w:rPr>
              <w:t>publish(map : Map) : Map</w:t>
            </w:r>
          </w:p>
        </w:tc>
        <w:tc>
          <w:tcPr>
            <w:tcW w:w="2247" w:type="dxa"/>
            <w:tcBorders>
              <w:top w:val="single" w:sz="4" w:space="0" w:color="auto"/>
              <w:left w:val="single" w:sz="4" w:space="0" w:color="auto"/>
              <w:bottom w:val="single" w:sz="4" w:space="0" w:color="auto"/>
              <w:right w:val="single" w:sz="4" w:space="0" w:color="auto"/>
            </w:tcBorders>
            <w:vAlign w:val="center"/>
          </w:tcPr>
          <w:p w14:paraId="0DAC6D9F" w14:textId="77777777" w:rsidR="00813EBA" w:rsidRDefault="00813EBA" w:rsidP="00CA0717">
            <w:pPr>
              <w:rPr>
                <w:color w:val="000000"/>
                <w:szCs w:val="21"/>
              </w:rPr>
            </w:pPr>
            <w:r>
              <w:rPr>
                <w:rFonts w:hint="eastAsia"/>
                <w:color w:val="000000"/>
                <w:szCs w:val="21"/>
              </w:rPr>
              <w:t>发布医疗服务</w:t>
            </w:r>
          </w:p>
        </w:tc>
      </w:tr>
    </w:tbl>
    <w:p w14:paraId="189A6223" w14:textId="7150B3F0" w:rsidR="002C482B" w:rsidRDefault="002C482B" w:rsidP="002C482B">
      <w:pPr>
        <w:spacing w:line="360" w:lineRule="auto"/>
        <w:ind w:firstLineChars="200" w:firstLine="480"/>
        <w:rPr>
          <w:rFonts w:eastAsia="黑体"/>
          <w:sz w:val="24"/>
        </w:rPr>
      </w:pPr>
      <w:r w:rsidRPr="000C2FDD">
        <w:rPr>
          <w:rFonts w:eastAsia="黑体" w:hint="eastAsia"/>
          <w:sz w:val="24"/>
        </w:rPr>
        <w:t>（</w:t>
      </w:r>
      <w:r w:rsidRPr="000C2FDD">
        <w:rPr>
          <w:rFonts w:eastAsia="黑体" w:hint="eastAsia"/>
          <w:sz w:val="24"/>
        </w:rPr>
        <w:t>3</w:t>
      </w:r>
      <w:r w:rsidRPr="000C2FDD">
        <w:rPr>
          <w:rFonts w:eastAsia="黑体" w:hint="eastAsia"/>
          <w:sz w:val="24"/>
        </w:rPr>
        <w:t>）</w:t>
      </w:r>
      <w:r>
        <w:rPr>
          <w:rFonts w:eastAsia="黑体"/>
          <w:sz w:val="24"/>
        </w:rPr>
        <w:t>DAO</w:t>
      </w:r>
      <w:r w:rsidRPr="000C2FDD">
        <w:rPr>
          <w:rFonts w:eastAsia="黑体" w:hint="eastAsia"/>
          <w:sz w:val="24"/>
        </w:rPr>
        <w:t>包中类的描述</w:t>
      </w:r>
    </w:p>
    <w:p w14:paraId="75B384B2" w14:textId="6E9E8D74" w:rsidR="002C482B" w:rsidRDefault="002C482B" w:rsidP="002C482B">
      <w:pPr>
        <w:spacing w:line="360" w:lineRule="auto"/>
        <w:ind w:firstLineChars="200" w:firstLine="480"/>
        <w:rPr>
          <w:sz w:val="24"/>
        </w:rPr>
      </w:pPr>
      <w:r>
        <w:rPr>
          <w:sz w:val="24"/>
        </w:rPr>
        <w:t>DAO</w:t>
      </w:r>
      <w:r>
        <w:rPr>
          <w:rFonts w:hint="eastAsia"/>
          <w:sz w:val="24"/>
        </w:rPr>
        <w:t>包中类的描述如表</w:t>
      </w:r>
      <w:r>
        <w:rPr>
          <w:rFonts w:hint="eastAsia"/>
          <w:sz w:val="24"/>
        </w:rPr>
        <w:t>3.1</w:t>
      </w:r>
      <w:r>
        <w:rPr>
          <w:sz w:val="24"/>
        </w:rPr>
        <w:t>2</w:t>
      </w:r>
      <w:r>
        <w:rPr>
          <w:rFonts w:hint="eastAsia"/>
          <w:sz w:val="24"/>
        </w:rPr>
        <w:t>所示。</w:t>
      </w:r>
    </w:p>
    <w:p w14:paraId="2B43B687" w14:textId="2F6867AC" w:rsidR="002C482B" w:rsidRPr="00813EBA" w:rsidRDefault="002C482B" w:rsidP="002C482B">
      <w:pPr>
        <w:spacing w:line="360" w:lineRule="auto"/>
        <w:jc w:val="center"/>
        <w:rPr>
          <w:szCs w:val="21"/>
        </w:rPr>
      </w:pPr>
      <w:r>
        <w:rPr>
          <w:rFonts w:hint="eastAsia"/>
          <w:szCs w:val="21"/>
        </w:rPr>
        <w:t>表</w:t>
      </w:r>
      <w:r>
        <w:rPr>
          <w:rFonts w:hint="eastAsia"/>
          <w:szCs w:val="21"/>
        </w:rPr>
        <w:t>3.1</w:t>
      </w:r>
      <w:r>
        <w:rPr>
          <w:szCs w:val="21"/>
        </w:rPr>
        <w:t>2 DAO</w:t>
      </w:r>
      <w:r>
        <w:rPr>
          <w:rFonts w:hint="eastAsia"/>
          <w:szCs w:val="21"/>
        </w:rPr>
        <w:t>包中类的描述</w:t>
      </w:r>
    </w:p>
    <w:tbl>
      <w:tblPr>
        <w:tblW w:w="87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8"/>
        <w:gridCol w:w="5406"/>
        <w:gridCol w:w="2247"/>
      </w:tblGrid>
      <w:tr w:rsidR="00BA5B8C" w:rsidRPr="002C482B" w14:paraId="78E875A9" w14:textId="77777777" w:rsidTr="00BA5B8C">
        <w:trPr>
          <w:jc w:val="center"/>
        </w:trPr>
        <w:tc>
          <w:tcPr>
            <w:tcW w:w="1058" w:type="dxa"/>
            <w:vMerge w:val="restart"/>
            <w:tcBorders>
              <w:top w:val="single" w:sz="4" w:space="0" w:color="auto"/>
              <w:left w:val="single" w:sz="4" w:space="0" w:color="auto"/>
              <w:right w:val="single" w:sz="4" w:space="0" w:color="auto"/>
            </w:tcBorders>
            <w:vAlign w:val="center"/>
          </w:tcPr>
          <w:p w14:paraId="5FBE13B6" w14:textId="77777777" w:rsidR="00BA5B8C" w:rsidRPr="002C482B" w:rsidRDefault="00BA5B8C" w:rsidP="00BA5B8C">
            <w:pPr>
              <w:spacing w:line="360" w:lineRule="auto"/>
              <w:jc w:val="center"/>
              <w:rPr>
                <w:szCs w:val="21"/>
              </w:rPr>
            </w:pPr>
            <w:proofErr w:type="spellStart"/>
            <w:r w:rsidRPr="002C482B">
              <w:rPr>
                <w:szCs w:val="21"/>
              </w:rPr>
              <w:t>ArticalS</w:t>
            </w:r>
            <w:r w:rsidRPr="002C482B">
              <w:rPr>
                <w:rFonts w:hint="eastAsia"/>
                <w:szCs w:val="21"/>
              </w:rPr>
              <w:t>er</w:t>
            </w:r>
            <w:r w:rsidRPr="002C482B">
              <w:rPr>
                <w:szCs w:val="21"/>
              </w:rPr>
              <w:t>vice</w:t>
            </w:r>
            <w:proofErr w:type="spellEnd"/>
          </w:p>
        </w:tc>
        <w:tc>
          <w:tcPr>
            <w:tcW w:w="5406" w:type="dxa"/>
            <w:tcBorders>
              <w:top w:val="single" w:sz="4" w:space="0" w:color="auto"/>
              <w:left w:val="single" w:sz="4" w:space="0" w:color="auto"/>
              <w:bottom w:val="single" w:sz="4" w:space="0" w:color="auto"/>
              <w:right w:val="single" w:sz="4" w:space="0" w:color="auto"/>
            </w:tcBorders>
            <w:vAlign w:val="center"/>
          </w:tcPr>
          <w:p w14:paraId="1A070F93" w14:textId="77777777" w:rsidR="00BA5B8C" w:rsidRPr="002C482B" w:rsidRDefault="00BA5B8C" w:rsidP="00BA5B8C">
            <w:pPr>
              <w:spacing w:line="360" w:lineRule="auto"/>
              <w:jc w:val="left"/>
              <w:rPr>
                <w:szCs w:val="21"/>
              </w:rPr>
            </w:pPr>
            <w:proofErr w:type="spellStart"/>
            <w:r w:rsidRPr="002C482B">
              <w:rPr>
                <w:szCs w:val="21"/>
              </w:rPr>
              <w:t>getById</w:t>
            </w:r>
            <w:proofErr w:type="spellEnd"/>
            <w:r w:rsidRPr="002C482B">
              <w:rPr>
                <w:szCs w:val="21"/>
              </w:rPr>
              <w:t xml:space="preserve">(id : long) : </w:t>
            </w:r>
            <w:proofErr w:type="spellStart"/>
            <w:r w:rsidRPr="002C482B">
              <w:rPr>
                <w:szCs w:val="21"/>
              </w:rPr>
              <w:t>Artical</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2C48736C" w14:textId="14003717" w:rsidR="00BA5B8C" w:rsidRPr="002C482B" w:rsidRDefault="00BA5B8C" w:rsidP="00BA5B8C">
            <w:pPr>
              <w:spacing w:line="360" w:lineRule="auto"/>
              <w:jc w:val="center"/>
              <w:rPr>
                <w:szCs w:val="21"/>
              </w:rPr>
            </w:pPr>
            <w:r>
              <w:rPr>
                <w:rFonts w:hint="eastAsia"/>
                <w:szCs w:val="21"/>
              </w:rPr>
              <w:t>在数据库中</w:t>
            </w:r>
            <w:r w:rsidRPr="002C482B">
              <w:rPr>
                <w:rFonts w:hint="eastAsia"/>
                <w:szCs w:val="21"/>
              </w:rPr>
              <w:t>获取</w:t>
            </w:r>
            <w:r>
              <w:rPr>
                <w:rFonts w:hint="eastAsia"/>
                <w:szCs w:val="21"/>
              </w:rPr>
              <w:t>文章</w:t>
            </w:r>
            <w:r w:rsidRPr="002C482B">
              <w:rPr>
                <w:rFonts w:hint="eastAsia"/>
                <w:szCs w:val="21"/>
              </w:rPr>
              <w:t>编号</w:t>
            </w:r>
          </w:p>
        </w:tc>
      </w:tr>
      <w:tr w:rsidR="00BA5B8C" w:rsidRPr="002C482B" w14:paraId="7E0B81F9" w14:textId="77777777" w:rsidTr="00BA5B8C">
        <w:trPr>
          <w:jc w:val="center"/>
        </w:trPr>
        <w:tc>
          <w:tcPr>
            <w:tcW w:w="1058" w:type="dxa"/>
            <w:vMerge/>
            <w:tcBorders>
              <w:left w:val="single" w:sz="4" w:space="0" w:color="auto"/>
              <w:right w:val="single" w:sz="4" w:space="0" w:color="auto"/>
            </w:tcBorders>
            <w:vAlign w:val="center"/>
          </w:tcPr>
          <w:p w14:paraId="08F6CDB5" w14:textId="77777777" w:rsidR="00BA5B8C" w:rsidRPr="002C482B" w:rsidRDefault="00BA5B8C" w:rsidP="00BA5B8C">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F3E4F39" w14:textId="77777777" w:rsidR="00BA5B8C" w:rsidRPr="002C482B" w:rsidRDefault="00BA5B8C" w:rsidP="00BA5B8C">
            <w:pPr>
              <w:spacing w:line="360" w:lineRule="auto"/>
              <w:jc w:val="left"/>
              <w:rPr>
                <w:szCs w:val="21"/>
              </w:rPr>
            </w:pPr>
            <w:r w:rsidRPr="002C482B">
              <w:rPr>
                <w:szCs w:val="21"/>
              </w:rPr>
              <w:t xml:space="preserve">save(entity : </w:t>
            </w:r>
            <w:proofErr w:type="spellStart"/>
            <w:r w:rsidRPr="002C482B">
              <w:rPr>
                <w:szCs w:val="21"/>
              </w:rPr>
              <w:t>Artical</w:t>
            </w:r>
            <w:proofErr w:type="spellEnd"/>
            <w:r w:rsidRPr="002C482B">
              <w:rPr>
                <w:szCs w:val="21"/>
              </w:rPr>
              <w:t xml:space="preserve">)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5011F939" w14:textId="7920CC90" w:rsidR="00BA5B8C" w:rsidRPr="002C482B" w:rsidRDefault="00BA5B8C" w:rsidP="00BA5B8C">
            <w:pPr>
              <w:spacing w:line="360" w:lineRule="auto"/>
              <w:jc w:val="center"/>
              <w:rPr>
                <w:szCs w:val="21"/>
              </w:rPr>
            </w:pPr>
            <w:r w:rsidRPr="002C482B">
              <w:rPr>
                <w:rFonts w:hint="eastAsia"/>
                <w:szCs w:val="21"/>
              </w:rPr>
              <w:t>用户是否保存</w:t>
            </w:r>
            <w:r>
              <w:rPr>
                <w:rFonts w:hint="eastAsia"/>
                <w:szCs w:val="21"/>
              </w:rPr>
              <w:t>文章到数据库</w:t>
            </w:r>
          </w:p>
        </w:tc>
      </w:tr>
      <w:tr w:rsidR="00BA5B8C" w:rsidRPr="002C482B" w14:paraId="7A8BF2B4" w14:textId="77777777" w:rsidTr="00BA5B8C">
        <w:trPr>
          <w:jc w:val="center"/>
        </w:trPr>
        <w:tc>
          <w:tcPr>
            <w:tcW w:w="1058" w:type="dxa"/>
            <w:vMerge/>
            <w:tcBorders>
              <w:left w:val="single" w:sz="4" w:space="0" w:color="auto"/>
              <w:right w:val="single" w:sz="4" w:space="0" w:color="auto"/>
            </w:tcBorders>
            <w:vAlign w:val="center"/>
          </w:tcPr>
          <w:p w14:paraId="1A86189B" w14:textId="77777777" w:rsidR="00BA5B8C" w:rsidRPr="002C482B" w:rsidRDefault="00BA5B8C" w:rsidP="00BA5B8C">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256AC28F" w14:textId="77777777" w:rsidR="00BA5B8C" w:rsidRPr="002C482B" w:rsidRDefault="00BA5B8C" w:rsidP="00BA5B8C">
            <w:pPr>
              <w:spacing w:line="360" w:lineRule="auto"/>
              <w:jc w:val="left"/>
              <w:rPr>
                <w:szCs w:val="21"/>
              </w:rPr>
            </w:pPr>
            <w:proofErr w:type="spellStart"/>
            <w:r w:rsidRPr="002C482B">
              <w:rPr>
                <w:szCs w:val="21"/>
              </w:rPr>
              <w:t>deleteById</w:t>
            </w:r>
            <w:proofErr w:type="spellEnd"/>
            <w:r w:rsidRPr="002C482B">
              <w:rPr>
                <w:szCs w:val="21"/>
              </w:rPr>
              <w:t xml:space="preserve">(id : long)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0B45C3CA" w14:textId="0B35E500" w:rsidR="00BA5B8C" w:rsidRPr="002C482B" w:rsidRDefault="00BA5B8C" w:rsidP="00BA5B8C">
            <w:pPr>
              <w:spacing w:line="360" w:lineRule="auto"/>
              <w:jc w:val="center"/>
              <w:rPr>
                <w:szCs w:val="21"/>
              </w:rPr>
            </w:pPr>
            <w:r w:rsidRPr="002C482B">
              <w:rPr>
                <w:rFonts w:hint="eastAsia"/>
                <w:szCs w:val="21"/>
              </w:rPr>
              <w:t>用户是否</w:t>
            </w:r>
            <w:r>
              <w:rPr>
                <w:rFonts w:hint="eastAsia"/>
                <w:szCs w:val="21"/>
              </w:rPr>
              <w:t>从数据库中</w:t>
            </w:r>
            <w:r w:rsidRPr="002C482B">
              <w:rPr>
                <w:rFonts w:hint="eastAsia"/>
                <w:szCs w:val="21"/>
              </w:rPr>
              <w:t>删除</w:t>
            </w:r>
            <w:r>
              <w:rPr>
                <w:rFonts w:hint="eastAsia"/>
                <w:szCs w:val="21"/>
              </w:rPr>
              <w:t>文章</w:t>
            </w:r>
          </w:p>
        </w:tc>
      </w:tr>
      <w:tr w:rsidR="00BA5B8C" w:rsidRPr="002C482B" w14:paraId="667DC455" w14:textId="77777777" w:rsidTr="00BA5B8C">
        <w:trPr>
          <w:trHeight w:val="73"/>
          <w:jc w:val="center"/>
        </w:trPr>
        <w:tc>
          <w:tcPr>
            <w:tcW w:w="1058" w:type="dxa"/>
            <w:vMerge/>
            <w:tcBorders>
              <w:left w:val="single" w:sz="4" w:space="0" w:color="auto"/>
              <w:right w:val="single" w:sz="4" w:space="0" w:color="auto"/>
            </w:tcBorders>
            <w:vAlign w:val="center"/>
          </w:tcPr>
          <w:p w14:paraId="65EACE63" w14:textId="77777777" w:rsidR="00BA5B8C" w:rsidRPr="002C482B" w:rsidRDefault="00BA5B8C" w:rsidP="00BA5B8C">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7BFC947D" w14:textId="77777777" w:rsidR="00BA5B8C" w:rsidRPr="002C482B" w:rsidRDefault="00BA5B8C" w:rsidP="00BA5B8C">
            <w:pPr>
              <w:spacing w:line="360" w:lineRule="auto"/>
              <w:jc w:val="left"/>
              <w:rPr>
                <w:szCs w:val="21"/>
              </w:rPr>
            </w:pPr>
            <w:r w:rsidRPr="002C482B">
              <w:rPr>
                <w:szCs w:val="21"/>
              </w:rPr>
              <w:t xml:space="preserve">update(entity : </w:t>
            </w:r>
            <w:proofErr w:type="spellStart"/>
            <w:r w:rsidRPr="002C482B">
              <w:rPr>
                <w:szCs w:val="21"/>
              </w:rPr>
              <w:t>Artical</w:t>
            </w:r>
            <w:proofErr w:type="spellEnd"/>
            <w:r w:rsidRPr="002C482B">
              <w:rPr>
                <w:szCs w:val="21"/>
              </w:rPr>
              <w:t xml:space="preserve">)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33F4E9F9" w14:textId="5B55E0A8" w:rsidR="00BA5B8C" w:rsidRPr="002C482B" w:rsidRDefault="00BA5B8C" w:rsidP="00BA5B8C">
            <w:pPr>
              <w:spacing w:line="360" w:lineRule="auto"/>
              <w:jc w:val="center"/>
              <w:rPr>
                <w:szCs w:val="21"/>
              </w:rPr>
            </w:pPr>
            <w:r w:rsidRPr="002C482B">
              <w:rPr>
                <w:rFonts w:hint="eastAsia"/>
                <w:szCs w:val="21"/>
              </w:rPr>
              <w:t>用户是否更改</w:t>
            </w:r>
            <w:r>
              <w:rPr>
                <w:rFonts w:hint="eastAsia"/>
                <w:szCs w:val="21"/>
              </w:rPr>
              <w:t>数据库中的文章</w:t>
            </w:r>
          </w:p>
        </w:tc>
      </w:tr>
      <w:tr w:rsidR="00BA5B8C" w:rsidRPr="002C482B" w14:paraId="695E5D60" w14:textId="77777777" w:rsidTr="00BA5B8C">
        <w:trPr>
          <w:jc w:val="center"/>
        </w:trPr>
        <w:tc>
          <w:tcPr>
            <w:tcW w:w="1058" w:type="dxa"/>
            <w:vMerge/>
            <w:tcBorders>
              <w:left w:val="single" w:sz="4" w:space="0" w:color="auto"/>
              <w:right w:val="single" w:sz="4" w:space="0" w:color="auto"/>
            </w:tcBorders>
            <w:vAlign w:val="center"/>
          </w:tcPr>
          <w:p w14:paraId="01E1F01C" w14:textId="77777777" w:rsidR="00BA5B8C" w:rsidRPr="002C482B" w:rsidRDefault="00BA5B8C" w:rsidP="00BA5B8C">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53C525FB" w14:textId="77777777" w:rsidR="00BA5B8C" w:rsidRPr="002C482B" w:rsidRDefault="00BA5B8C" w:rsidP="00BA5B8C">
            <w:pPr>
              <w:spacing w:line="360" w:lineRule="auto"/>
              <w:jc w:val="left"/>
              <w:rPr>
                <w:szCs w:val="21"/>
              </w:rPr>
            </w:pPr>
            <w:proofErr w:type="spellStart"/>
            <w:r w:rsidRPr="002C482B">
              <w:rPr>
                <w:szCs w:val="21"/>
              </w:rPr>
              <w:t>getListForSomeone</w:t>
            </w:r>
            <w:proofErr w:type="spellEnd"/>
            <w:r w:rsidRPr="002C482B">
              <w:rPr>
                <w:szCs w:val="21"/>
              </w:rPr>
              <w:t>(</w:t>
            </w:r>
            <w:proofErr w:type="spellStart"/>
            <w:r w:rsidRPr="002C482B">
              <w:rPr>
                <w:szCs w:val="21"/>
              </w:rPr>
              <w:t>userId</w:t>
            </w:r>
            <w:proofErr w:type="spellEnd"/>
            <w:r w:rsidRPr="002C482B">
              <w:rPr>
                <w:szCs w:val="21"/>
              </w:rPr>
              <w:t xml:space="preserve"> : long) : List&lt;</w:t>
            </w:r>
            <w:proofErr w:type="spellStart"/>
            <w:r w:rsidRPr="002C482B">
              <w:rPr>
                <w:szCs w:val="21"/>
              </w:rPr>
              <w:t>Artical</w:t>
            </w:r>
            <w:proofErr w:type="spellEnd"/>
            <w:r w:rsidRPr="002C482B">
              <w:rPr>
                <w:szCs w:val="21"/>
              </w:rPr>
              <w:t>&gt;</w:t>
            </w:r>
          </w:p>
        </w:tc>
        <w:tc>
          <w:tcPr>
            <w:tcW w:w="2247" w:type="dxa"/>
            <w:tcBorders>
              <w:top w:val="single" w:sz="4" w:space="0" w:color="auto"/>
              <w:left w:val="single" w:sz="4" w:space="0" w:color="auto"/>
              <w:bottom w:val="single" w:sz="4" w:space="0" w:color="auto"/>
              <w:right w:val="single" w:sz="4" w:space="0" w:color="auto"/>
            </w:tcBorders>
            <w:vAlign w:val="center"/>
          </w:tcPr>
          <w:p w14:paraId="5E1A4818" w14:textId="2A8F8FDF" w:rsidR="00BA5B8C" w:rsidRPr="002C482B" w:rsidRDefault="00BA5B8C" w:rsidP="00BA5B8C">
            <w:pPr>
              <w:spacing w:line="360" w:lineRule="auto"/>
              <w:jc w:val="center"/>
              <w:rPr>
                <w:szCs w:val="21"/>
              </w:rPr>
            </w:pPr>
            <w:r>
              <w:rPr>
                <w:rFonts w:hint="eastAsia"/>
                <w:szCs w:val="21"/>
              </w:rPr>
              <w:t>从数据库中</w:t>
            </w:r>
            <w:r w:rsidRPr="002C482B">
              <w:rPr>
                <w:rFonts w:hint="eastAsia"/>
                <w:szCs w:val="21"/>
              </w:rPr>
              <w:t>获取用户发布的</w:t>
            </w:r>
            <w:r>
              <w:rPr>
                <w:rFonts w:hint="eastAsia"/>
                <w:szCs w:val="21"/>
              </w:rPr>
              <w:t>文章</w:t>
            </w:r>
            <w:r w:rsidRPr="002C482B">
              <w:rPr>
                <w:rFonts w:hint="eastAsia"/>
                <w:szCs w:val="21"/>
              </w:rPr>
              <w:t>列表</w:t>
            </w:r>
          </w:p>
        </w:tc>
      </w:tr>
      <w:tr w:rsidR="00BA5B8C" w:rsidRPr="002C482B" w14:paraId="4574ED69" w14:textId="77777777" w:rsidTr="00BA5B8C">
        <w:trPr>
          <w:trHeight w:val="73"/>
          <w:jc w:val="center"/>
        </w:trPr>
        <w:tc>
          <w:tcPr>
            <w:tcW w:w="1058" w:type="dxa"/>
            <w:vMerge/>
            <w:tcBorders>
              <w:left w:val="single" w:sz="4" w:space="0" w:color="auto"/>
              <w:right w:val="single" w:sz="4" w:space="0" w:color="auto"/>
            </w:tcBorders>
            <w:vAlign w:val="center"/>
          </w:tcPr>
          <w:p w14:paraId="64311C57" w14:textId="77777777" w:rsidR="00BA5B8C" w:rsidRPr="002C482B" w:rsidRDefault="00BA5B8C" w:rsidP="00BA5B8C">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4B192818" w14:textId="2B1AC511" w:rsidR="00BA5B8C" w:rsidRPr="002C482B" w:rsidRDefault="00BA5B8C" w:rsidP="00BA5B8C">
            <w:pPr>
              <w:spacing w:line="360" w:lineRule="auto"/>
              <w:jc w:val="left"/>
              <w:rPr>
                <w:szCs w:val="21"/>
              </w:rPr>
            </w:pPr>
            <w:proofErr w:type="spellStart"/>
            <w:r w:rsidRPr="002C482B">
              <w:rPr>
                <w:szCs w:val="21"/>
              </w:rPr>
              <w:t>publishToCommunity</w:t>
            </w:r>
            <w:proofErr w:type="spellEnd"/>
            <w:r w:rsidRPr="002C482B">
              <w:rPr>
                <w:szCs w:val="21"/>
              </w:rPr>
              <w:t xml:space="preserve">(entity : </w:t>
            </w:r>
            <w:proofErr w:type="spellStart"/>
            <w:r w:rsidRPr="002C482B">
              <w:rPr>
                <w:szCs w:val="21"/>
              </w:rPr>
              <w:t>Artical</w:t>
            </w:r>
            <w:proofErr w:type="spellEnd"/>
            <w:r w:rsidRPr="002C482B">
              <w:rPr>
                <w:szCs w:val="21"/>
              </w:rPr>
              <w:t xml:space="preserve">)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65339634" w14:textId="64F3B237" w:rsidR="00BA5B8C" w:rsidRPr="002C482B" w:rsidRDefault="00BA5B8C" w:rsidP="00BA5B8C">
            <w:pPr>
              <w:spacing w:line="360" w:lineRule="auto"/>
              <w:jc w:val="center"/>
              <w:rPr>
                <w:szCs w:val="21"/>
              </w:rPr>
            </w:pPr>
            <w:r>
              <w:rPr>
                <w:rFonts w:hint="eastAsia"/>
                <w:szCs w:val="21"/>
              </w:rPr>
              <w:t>是否</w:t>
            </w:r>
            <w:r w:rsidRPr="002C482B">
              <w:rPr>
                <w:rFonts w:hint="eastAsia"/>
                <w:szCs w:val="21"/>
              </w:rPr>
              <w:t>发布</w:t>
            </w:r>
            <w:r>
              <w:rPr>
                <w:rFonts w:hint="eastAsia"/>
                <w:szCs w:val="21"/>
              </w:rPr>
              <w:t>文章到数据库中</w:t>
            </w:r>
          </w:p>
        </w:tc>
      </w:tr>
    </w:tbl>
    <w:p w14:paraId="53A5957F" w14:textId="77777777" w:rsidR="002C482B" w:rsidRPr="002C482B" w:rsidRDefault="002C482B" w:rsidP="002C482B">
      <w:pPr>
        <w:spacing w:line="360" w:lineRule="auto"/>
        <w:ind w:firstLineChars="200" w:firstLine="480"/>
        <w:rPr>
          <w:sz w:val="24"/>
        </w:rPr>
      </w:pPr>
    </w:p>
    <w:p w14:paraId="573BFF79" w14:textId="76B4A44A" w:rsidR="002C482B" w:rsidRPr="00813EBA" w:rsidRDefault="002C482B" w:rsidP="002C482B">
      <w:pPr>
        <w:spacing w:line="360" w:lineRule="auto"/>
        <w:jc w:val="center"/>
        <w:rPr>
          <w:szCs w:val="21"/>
        </w:rPr>
      </w:pPr>
      <w:r w:rsidRPr="002C482B">
        <w:rPr>
          <w:rFonts w:hint="eastAsia"/>
          <w:szCs w:val="21"/>
        </w:rPr>
        <w:t>续</w:t>
      </w:r>
      <w:r>
        <w:rPr>
          <w:rFonts w:hint="eastAsia"/>
          <w:szCs w:val="21"/>
        </w:rPr>
        <w:t>表</w:t>
      </w:r>
      <w:r>
        <w:rPr>
          <w:rFonts w:hint="eastAsia"/>
          <w:szCs w:val="21"/>
        </w:rPr>
        <w:t>3.12</w:t>
      </w:r>
      <w:r>
        <w:rPr>
          <w:szCs w:val="21"/>
        </w:rPr>
        <w:t xml:space="preserve"> DAO</w:t>
      </w:r>
      <w:r>
        <w:rPr>
          <w:rFonts w:hint="eastAsia"/>
          <w:szCs w:val="21"/>
        </w:rPr>
        <w:t>包中类的描述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8"/>
        <w:gridCol w:w="5406"/>
        <w:gridCol w:w="2247"/>
      </w:tblGrid>
      <w:tr w:rsidR="002C482B" w:rsidRPr="002C482B" w14:paraId="5A7B7404" w14:textId="77777777" w:rsidTr="00CA0717">
        <w:trPr>
          <w:jc w:val="center"/>
        </w:trPr>
        <w:tc>
          <w:tcPr>
            <w:tcW w:w="1058" w:type="dxa"/>
            <w:vMerge w:val="restart"/>
            <w:tcBorders>
              <w:top w:val="single" w:sz="4" w:space="0" w:color="auto"/>
              <w:left w:val="single" w:sz="4" w:space="0" w:color="auto"/>
              <w:right w:val="single" w:sz="4" w:space="0" w:color="auto"/>
            </w:tcBorders>
            <w:vAlign w:val="center"/>
          </w:tcPr>
          <w:p w14:paraId="33C4AFF5" w14:textId="442BB27B" w:rsidR="002C482B" w:rsidRPr="002C482B" w:rsidRDefault="002C482B" w:rsidP="00CA0717">
            <w:pPr>
              <w:spacing w:line="360" w:lineRule="auto"/>
              <w:jc w:val="center"/>
              <w:rPr>
                <w:szCs w:val="21"/>
              </w:rPr>
            </w:pPr>
            <w:proofErr w:type="spellStart"/>
            <w:r>
              <w:rPr>
                <w:szCs w:val="21"/>
              </w:rPr>
              <w:lastRenderedPageBreak/>
              <w:t>M</w:t>
            </w:r>
            <w:r>
              <w:rPr>
                <w:rFonts w:hint="eastAsia"/>
                <w:szCs w:val="21"/>
              </w:rPr>
              <w:t>idi</w:t>
            </w:r>
            <w:r>
              <w:rPr>
                <w:szCs w:val="21"/>
              </w:rPr>
              <w:t>cal</w:t>
            </w:r>
            <w:r w:rsidRPr="002C482B">
              <w:rPr>
                <w:szCs w:val="21"/>
              </w:rPr>
              <w:t>S</w:t>
            </w:r>
            <w:r w:rsidRPr="002C482B">
              <w:rPr>
                <w:rFonts w:hint="eastAsia"/>
                <w:szCs w:val="21"/>
              </w:rPr>
              <w:t>er</w:t>
            </w:r>
            <w:r w:rsidRPr="002C482B">
              <w:rPr>
                <w:szCs w:val="21"/>
              </w:rPr>
              <w:t>vice</w:t>
            </w:r>
            <w:proofErr w:type="spellEnd"/>
          </w:p>
        </w:tc>
        <w:tc>
          <w:tcPr>
            <w:tcW w:w="5406" w:type="dxa"/>
            <w:tcBorders>
              <w:top w:val="single" w:sz="4" w:space="0" w:color="auto"/>
              <w:left w:val="single" w:sz="4" w:space="0" w:color="auto"/>
              <w:bottom w:val="single" w:sz="4" w:space="0" w:color="auto"/>
              <w:right w:val="single" w:sz="4" w:space="0" w:color="auto"/>
            </w:tcBorders>
            <w:vAlign w:val="center"/>
          </w:tcPr>
          <w:p w14:paraId="1B9F0C2B" w14:textId="3E77D843" w:rsidR="002C482B" w:rsidRPr="002C482B" w:rsidRDefault="002C482B" w:rsidP="00BA5B8C">
            <w:pPr>
              <w:spacing w:line="360" w:lineRule="auto"/>
              <w:jc w:val="left"/>
              <w:rPr>
                <w:szCs w:val="21"/>
              </w:rPr>
            </w:pPr>
            <w:proofErr w:type="spellStart"/>
            <w:r w:rsidRPr="002C482B">
              <w:rPr>
                <w:szCs w:val="21"/>
              </w:rPr>
              <w:t>getById</w:t>
            </w:r>
            <w:proofErr w:type="spellEnd"/>
            <w:r w:rsidRPr="002C482B">
              <w:rPr>
                <w:szCs w:val="21"/>
              </w:rPr>
              <w:t xml:space="preserve">(id : long) : </w:t>
            </w:r>
            <w:proofErr w:type="spellStart"/>
            <w:r w:rsidR="00BA5B8C">
              <w:rPr>
                <w:szCs w:val="21"/>
              </w:rPr>
              <w:t>M</w:t>
            </w:r>
            <w:r w:rsidR="00BA5B8C">
              <w:rPr>
                <w:rFonts w:hint="eastAsia"/>
                <w:szCs w:val="21"/>
              </w:rPr>
              <w:t>idi</w:t>
            </w:r>
            <w:r w:rsidR="00BA5B8C">
              <w:rPr>
                <w:szCs w:val="21"/>
              </w:rPr>
              <w:t>cal</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3FA29002" w14:textId="454EDE67" w:rsidR="002C482B" w:rsidRPr="002C482B" w:rsidRDefault="00BA5B8C" w:rsidP="00CA0717">
            <w:pPr>
              <w:spacing w:line="360" w:lineRule="auto"/>
              <w:jc w:val="center"/>
              <w:rPr>
                <w:szCs w:val="21"/>
              </w:rPr>
            </w:pPr>
            <w:r>
              <w:rPr>
                <w:rFonts w:hint="eastAsia"/>
                <w:szCs w:val="21"/>
              </w:rPr>
              <w:t>在数据库中</w:t>
            </w:r>
            <w:r w:rsidR="002C482B" w:rsidRPr="002C482B">
              <w:rPr>
                <w:rFonts w:hint="eastAsia"/>
                <w:szCs w:val="21"/>
              </w:rPr>
              <w:t>获取</w:t>
            </w:r>
            <w:r>
              <w:rPr>
                <w:rFonts w:hint="eastAsia"/>
                <w:szCs w:val="21"/>
              </w:rPr>
              <w:t>医疗服务</w:t>
            </w:r>
            <w:r w:rsidR="002C482B" w:rsidRPr="002C482B">
              <w:rPr>
                <w:rFonts w:hint="eastAsia"/>
                <w:szCs w:val="21"/>
              </w:rPr>
              <w:t>编号</w:t>
            </w:r>
          </w:p>
        </w:tc>
      </w:tr>
      <w:tr w:rsidR="002C482B" w:rsidRPr="002C482B" w14:paraId="7D17D787" w14:textId="77777777" w:rsidTr="00CA0717">
        <w:trPr>
          <w:jc w:val="center"/>
        </w:trPr>
        <w:tc>
          <w:tcPr>
            <w:tcW w:w="1058" w:type="dxa"/>
            <w:vMerge/>
            <w:tcBorders>
              <w:left w:val="single" w:sz="4" w:space="0" w:color="auto"/>
              <w:right w:val="single" w:sz="4" w:space="0" w:color="auto"/>
            </w:tcBorders>
            <w:vAlign w:val="center"/>
          </w:tcPr>
          <w:p w14:paraId="4D1EAEBF" w14:textId="77777777" w:rsidR="002C482B" w:rsidRPr="002C482B" w:rsidRDefault="002C482B" w:rsidP="00CA0717">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2D22A171" w14:textId="2A200F36" w:rsidR="002C482B" w:rsidRPr="002C482B" w:rsidRDefault="002C482B" w:rsidP="00BA5B8C">
            <w:pPr>
              <w:spacing w:line="360" w:lineRule="auto"/>
              <w:jc w:val="left"/>
              <w:rPr>
                <w:szCs w:val="21"/>
              </w:rPr>
            </w:pPr>
            <w:r w:rsidRPr="002C482B">
              <w:rPr>
                <w:szCs w:val="21"/>
              </w:rPr>
              <w:t>save(entity :</w:t>
            </w:r>
            <w:r w:rsidR="00BA5B8C">
              <w:rPr>
                <w:szCs w:val="21"/>
              </w:rPr>
              <w:t xml:space="preserve"> </w:t>
            </w:r>
            <w:proofErr w:type="spellStart"/>
            <w:r w:rsidR="00BA5B8C">
              <w:rPr>
                <w:szCs w:val="21"/>
              </w:rPr>
              <w:t>M</w:t>
            </w:r>
            <w:r w:rsidR="00BA5B8C">
              <w:rPr>
                <w:rFonts w:hint="eastAsia"/>
                <w:szCs w:val="21"/>
              </w:rPr>
              <w:t>idi</w:t>
            </w:r>
            <w:r w:rsidR="00BA5B8C">
              <w:rPr>
                <w:szCs w:val="21"/>
              </w:rPr>
              <w:t>cal</w:t>
            </w:r>
            <w:proofErr w:type="spellEnd"/>
            <w:r w:rsidRPr="002C482B">
              <w:rPr>
                <w:szCs w:val="21"/>
              </w:rPr>
              <w:t xml:space="preserve">)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24982D8A" w14:textId="5DD1C983" w:rsidR="002C482B" w:rsidRPr="002C482B" w:rsidRDefault="002C482B" w:rsidP="00CA0717">
            <w:pPr>
              <w:spacing w:line="360" w:lineRule="auto"/>
              <w:jc w:val="center"/>
              <w:rPr>
                <w:szCs w:val="21"/>
              </w:rPr>
            </w:pPr>
            <w:r w:rsidRPr="002C482B">
              <w:rPr>
                <w:rFonts w:hint="eastAsia"/>
                <w:szCs w:val="21"/>
              </w:rPr>
              <w:t>用户是否保存</w:t>
            </w:r>
            <w:r w:rsidR="00BA5B8C">
              <w:rPr>
                <w:rFonts w:hint="eastAsia"/>
                <w:szCs w:val="21"/>
              </w:rPr>
              <w:t>医疗服务到数据库</w:t>
            </w:r>
          </w:p>
        </w:tc>
      </w:tr>
      <w:tr w:rsidR="002C482B" w:rsidRPr="002C482B" w14:paraId="0CCD287E" w14:textId="77777777" w:rsidTr="00CA0717">
        <w:trPr>
          <w:jc w:val="center"/>
        </w:trPr>
        <w:tc>
          <w:tcPr>
            <w:tcW w:w="1058" w:type="dxa"/>
            <w:vMerge/>
            <w:tcBorders>
              <w:left w:val="single" w:sz="4" w:space="0" w:color="auto"/>
              <w:right w:val="single" w:sz="4" w:space="0" w:color="auto"/>
            </w:tcBorders>
            <w:vAlign w:val="center"/>
          </w:tcPr>
          <w:p w14:paraId="16B4526D" w14:textId="77777777" w:rsidR="002C482B" w:rsidRPr="002C482B" w:rsidRDefault="002C482B" w:rsidP="00CA0717">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1ECAE728" w14:textId="77777777" w:rsidR="002C482B" w:rsidRPr="002C482B" w:rsidRDefault="002C482B" w:rsidP="00BA5B8C">
            <w:pPr>
              <w:spacing w:line="360" w:lineRule="auto"/>
              <w:jc w:val="left"/>
              <w:rPr>
                <w:szCs w:val="21"/>
              </w:rPr>
            </w:pPr>
            <w:proofErr w:type="spellStart"/>
            <w:r w:rsidRPr="002C482B">
              <w:rPr>
                <w:szCs w:val="21"/>
              </w:rPr>
              <w:t>deleteById</w:t>
            </w:r>
            <w:proofErr w:type="spellEnd"/>
            <w:r w:rsidRPr="002C482B">
              <w:rPr>
                <w:szCs w:val="21"/>
              </w:rPr>
              <w:t xml:space="preserve">(id : long)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6912AEEA" w14:textId="053C6089" w:rsidR="002C482B" w:rsidRPr="002C482B" w:rsidRDefault="002C482B" w:rsidP="00CA0717">
            <w:pPr>
              <w:spacing w:line="360" w:lineRule="auto"/>
              <w:jc w:val="center"/>
              <w:rPr>
                <w:szCs w:val="21"/>
              </w:rPr>
            </w:pPr>
            <w:r w:rsidRPr="002C482B">
              <w:rPr>
                <w:rFonts w:hint="eastAsia"/>
                <w:szCs w:val="21"/>
              </w:rPr>
              <w:t>用户是否</w:t>
            </w:r>
            <w:r w:rsidR="00BA5B8C">
              <w:rPr>
                <w:rFonts w:hint="eastAsia"/>
                <w:szCs w:val="21"/>
              </w:rPr>
              <w:t>从数据库中</w:t>
            </w:r>
            <w:r w:rsidRPr="002C482B">
              <w:rPr>
                <w:rFonts w:hint="eastAsia"/>
                <w:szCs w:val="21"/>
              </w:rPr>
              <w:t>删除</w:t>
            </w:r>
            <w:r w:rsidR="00BA5B8C">
              <w:rPr>
                <w:rFonts w:hint="eastAsia"/>
                <w:szCs w:val="21"/>
              </w:rPr>
              <w:t>医疗服务</w:t>
            </w:r>
          </w:p>
        </w:tc>
      </w:tr>
      <w:tr w:rsidR="002C482B" w:rsidRPr="002C482B" w14:paraId="1FB93E80" w14:textId="77777777" w:rsidTr="00CA0717">
        <w:trPr>
          <w:trHeight w:val="73"/>
          <w:jc w:val="center"/>
        </w:trPr>
        <w:tc>
          <w:tcPr>
            <w:tcW w:w="1058" w:type="dxa"/>
            <w:vMerge/>
            <w:tcBorders>
              <w:left w:val="single" w:sz="4" w:space="0" w:color="auto"/>
              <w:right w:val="single" w:sz="4" w:space="0" w:color="auto"/>
            </w:tcBorders>
            <w:vAlign w:val="center"/>
          </w:tcPr>
          <w:p w14:paraId="35972950" w14:textId="77777777" w:rsidR="002C482B" w:rsidRPr="002C482B" w:rsidRDefault="002C482B" w:rsidP="00CA0717">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0318BD1B" w14:textId="616228C5" w:rsidR="002C482B" w:rsidRPr="002C482B" w:rsidRDefault="002C482B" w:rsidP="00BA5B8C">
            <w:pPr>
              <w:spacing w:line="360" w:lineRule="auto"/>
              <w:jc w:val="left"/>
              <w:rPr>
                <w:szCs w:val="21"/>
              </w:rPr>
            </w:pPr>
            <w:r w:rsidRPr="002C482B">
              <w:rPr>
                <w:szCs w:val="21"/>
              </w:rPr>
              <w:t xml:space="preserve">update(entity : </w:t>
            </w:r>
            <w:proofErr w:type="spellStart"/>
            <w:r w:rsidR="00BA5B8C">
              <w:rPr>
                <w:szCs w:val="21"/>
              </w:rPr>
              <w:t>M</w:t>
            </w:r>
            <w:r w:rsidR="00BA5B8C">
              <w:rPr>
                <w:rFonts w:hint="eastAsia"/>
                <w:szCs w:val="21"/>
              </w:rPr>
              <w:t>idi</w:t>
            </w:r>
            <w:r w:rsidR="00BA5B8C">
              <w:rPr>
                <w:szCs w:val="21"/>
              </w:rPr>
              <w:t>cal</w:t>
            </w:r>
            <w:proofErr w:type="spellEnd"/>
            <w:r w:rsidRPr="002C482B">
              <w:rPr>
                <w:szCs w:val="21"/>
              </w:rPr>
              <w:t xml:space="preserve">)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671B5C85" w14:textId="2A7EF30B" w:rsidR="002C482B" w:rsidRPr="002C482B" w:rsidRDefault="002C482B" w:rsidP="00CA0717">
            <w:pPr>
              <w:spacing w:line="360" w:lineRule="auto"/>
              <w:jc w:val="center"/>
              <w:rPr>
                <w:szCs w:val="21"/>
              </w:rPr>
            </w:pPr>
            <w:r w:rsidRPr="002C482B">
              <w:rPr>
                <w:rFonts w:hint="eastAsia"/>
                <w:szCs w:val="21"/>
              </w:rPr>
              <w:t>用户是否更改</w:t>
            </w:r>
            <w:r w:rsidR="00BA5B8C">
              <w:rPr>
                <w:rFonts w:hint="eastAsia"/>
                <w:szCs w:val="21"/>
              </w:rPr>
              <w:t>数据库中的医疗服务</w:t>
            </w:r>
          </w:p>
        </w:tc>
      </w:tr>
      <w:tr w:rsidR="002C482B" w:rsidRPr="002C482B" w14:paraId="6ABC4286" w14:textId="77777777" w:rsidTr="00CA0717">
        <w:trPr>
          <w:jc w:val="center"/>
        </w:trPr>
        <w:tc>
          <w:tcPr>
            <w:tcW w:w="1058" w:type="dxa"/>
            <w:vMerge/>
            <w:tcBorders>
              <w:left w:val="single" w:sz="4" w:space="0" w:color="auto"/>
              <w:right w:val="single" w:sz="4" w:space="0" w:color="auto"/>
            </w:tcBorders>
            <w:vAlign w:val="center"/>
          </w:tcPr>
          <w:p w14:paraId="209F795D" w14:textId="77777777" w:rsidR="002C482B" w:rsidRPr="002C482B" w:rsidRDefault="002C482B" w:rsidP="00CA0717">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20FF957E" w14:textId="77777777" w:rsidR="002C482B" w:rsidRPr="002C482B" w:rsidRDefault="002C482B" w:rsidP="00BA5B8C">
            <w:pPr>
              <w:spacing w:line="360" w:lineRule="auto"/>
              <w:jc w:val="left"/>
              <w:rPr>
                <w:szCs w:val="21"/>
              </w:rPr>
            </w:pPr>
            <w:proofErr w:type="spellStart"/>
            <w:r w:rsidRPr="002C482B">
              <w:rPr>
                <w:szCs w:val="21"/>
              </w:rPr>
              <w:t>getListForSomeone</w:t>
            </w:r>
            <w:proofErr w:type="spellEnd"/>
            <w:r w:rsidRPr="002C482B">
              <w:rPr>
                <w:szCs w:val="21"/>
              </w:rPr>
              <w:t>(</w:t>
            </w:r>
            <w:proofErr w:type="spellStart"/>
            <w:r w:rsidRPr="002C482B">
              <w:rPr>
                <w:szCs w:val="21"/>
              </w:rPr>
              <w:t>userId</w:t>
            </w:r>
            <w:proofErr w:type="spellEnd"/>
            <w:r w:rsidRPr="002C482B">
              <w:rPr>
                <w:szCs w:val="21"/>
              </w:rPr>
              <w:t xml:space="preserve"> : long) : List&lt;</w:t>
            </w:r>
            <w:proofErr w:type="spellStart"/>
            <w:r w:rsidRPr="002C482B">
              <w:rPr>
                <w:szCs w:val="21"/>
              </w:rPr>
              <w:t>Artical</w:t>
            </w:r>
            <w:proofErr w:type="spellEnd"/>
            <w:r w:rsidRPr="002C482B">
              <w:rPr>
                <w:szCs w:val="21"/>
              </w:rPr>
              <w:t>&gt;</w:t>
            </w:r>
          </w:p>
        </w:tc>
        <w:tc>
          <w:tcPr>
            <w:tcW w:w="2247" w:type="dxa"/>
            <w:tcBorders>
              <w:top w:val="single" w:sz="4" w:space="0" w:color="auto"/>
              <w:left w:val="single" w:sz="4" w:space="0" w:color="auto"/>
              <w:bottom w:val="single" w:sz="4" w:space="0" w:color="auto"/>
              <w:right w:val="single" w:sz="4" w:space="0" w:color="auto"/>
            </w:tcBorders>
            <w:vAlign w:val="center"/>
          </w:tcPr>
          <w:p w14:paraId="0816B8CD" w14:textId="110DD03C" w:rsidR="002C482B" w:rsidRPr="002C482B" w:rsidRDefault="00BA5B8C" w:rsidP="00CA0717">
            <w:pPr>
              <w:spacing w:line="360" w:lineRule="auto"/>
              <w:jc w:val="center"/>
              <w:rPr>
                <w:szCs w:val="21"/>
              </w:rPr>
            </w:pPr>
            <w:r>
              <w:rPr>
                <w:rFonts w:hint="eastAsia"/>
                <w:szCs w:val="21"/>
              </w:rPr>
              <w:t>从数据库中</w:t>
            </w:r>
            <w:r w:rsidR="002C482B" w:rsidRPr="002C482B">
              <w:rPr>
                <w:rFonts w:hint="eastAsia"/>
                <w:szCs w:val="21"/>
              </w:rPr>
              <w:t>获取</w:t>
            </w:r>
            <w:r>
              <w:rPr>
                <w:rFonts w:hint="eastAsia"/>
                <w:szCs w:val="21"/>
              </w:rPr>
              <w:t>管理员</w:t>
            </w:r>
            <w:r w:rsidR="002C482B" w:rsidRPr="002C482B">
              <w:rPr>
                <w:rFonts w:hint="eastAsia"/>
                <w:szCs w:val="21"/>
              </w:rPr>
              <w:t>发布的</w:t>
            </w:r>
            <w:r>
              <w:rPr>
                <w:rFonts w:hint="eastAsia"/>
                <w:szCs w:val="21"/>
              </w:rPr>
              <w:t>医疗服务</w:t>
            </w:r>
            <w:r w:rsidR="002C482B" w:rsidRPr="002C482B">
              <w:rPr>
                <w:rFonts w:hint="eastAsia"/>
                <w:szCs w:val="21"/>
              </w:rPr>
              <w:t>列表</w:t>
            </w:r>
          </w:p>
        </w:tc>
      </w:tr>
      <w:tr w:rsidR="002C482B" w:rsidRPr="002C482B" w14:paraId="454E9113" w14:textId="77777777" w:rsidTr="00CA0717">
        <w:trPr>
          <w:trHeight w:val="73"/>
          <w:jc w:val="center"/>
        </w:trPr>
        <w:tc>
          <w:tcPr>
            <w:tcW w:w="1058" w:type="dxa"/>
            <w:vMerge/>
            <w:tcBorders>
              <w:left w:val="single" w:sz="4" w:space="0" w:color="auto"/>
              <w:right w:val="single" w:sz="4" w:space="0" w:color="auto"/>
            </w:tcBorders>
            <w:vAlign w:val="center"/>
          </w:tcPr>
          <w:p w14:paraId="5350F568" w14:textId="77777777" w:rsidR="002C482B" w:rsidRPr="002C482B" w:rsidRDefault="002C482B" w:rsidP="00CA0717">
            <w:pPr>
              <w:spacing w:line="360" w:lineRule="auto"/>
              <w:jc w:val="center"/>
              <w:rPr>
                <w:szCs w:val="21"/>
              </w:rPr>
            </w:pPr>
          </w:p>
        </w:tc>
        <w:tc>
          <w:tcPr>
            <w:tcW w:w="5406" w:type="dxa"/>
            <w:tcBorders>
              <w:top w:val="single" w:sz="4" w:space="0" w:color="auto"/>
              <w:left w:val="single" w:sz="4" w:space="0" w:color="auto"/>
              <w:bottom w:val="single" w:sz="4" w:space="0" w:color="auto"/>
              <w:right w:val="single" w:sz="4" w:space="0" w:color="auto"/>
            </w:tcBorders>
            <w:vAlign w:val="center"/>
          </w:tcPr>
          <w:p w14:paraId="63E371BE" w14:textId="28092B90" w:rsidR="002C482B" w:rsidRPr="002C482B" w:rsidRDefault="00BA5B8C" w:rsidP="00BA5B8C">
            <w:pPr>
              <w:spacing w:line="360" w:lineRule="auto"/>
              <w:jc w:val="left"/>
              <w:rPr>
                <w:szCs w:val="21"/>
              </w:rPr>
            </w:pPr>
            <w:proofErr w:type="spellStart"/>
            <w:r w:rsidRPr="002C482B">
              <w:rPr>
                <w:szCs w:val="21"/>
              </w:rPr>
              <w:t>publishToCommunity</w:t>
            </w:r>
            <w:proofErr w:type="spellEnd"/>
            <w:r w:rsidRPr="002C482B">
              <w:rPr>
                <w:szCs w:val="21"/>
              </w:rPr>
              <w:t xml:space="preserve">(entity : </w:t>
            </w:r>
            <w:proofErr w:type="spellStart"/>
            <w:r w:rsidRPr="002C482B">
              <w:rPr>
                <w:szCs w:val="21"/>
              </w:rPr>
              <w:t>Midical</w:t>
            </w:r>
            <w:proofErr w:type="spellEnd"/>
            <w:r w:rsidRPr="002C482B">
              <w:rPr>
                <w:szCs w:val="21"/>
              </w:rPr>
              <w:t xml:space="preserve">) : </w:t>
            </w:r>
            <w:proofErr w:type="spellStart"/>
            <w:r w:rsidRPr="002C482B">
              <w:rPr>
                <w:szCs w:val="21"/>
              </w:rPr>
              <w:t>boolean</w:t>
            </w:r>
            <w:proofErr w:type="spellEnd"/>
          </w:p>
        </w:tc>
        <w:tc>
          <w:tcPr>
            <w:tcW w:w="2247" w:type="dxa"/>
            <w:tcBorders>
              <w:top w:val="single" w:sz="4" w:space="0" w:color="auto"/>
              <w:left w:val="single" w:sz="4" w:space="0" w:color="auto"/>
              <w:bottom w:val="single" w:sz="4" w:space="0" w:color="auto"/>
              <w:right w:val="single" w:sz="4" w:space="0" w:color="auto"/>
            </w:tcBorders>
            <w:vAlign w:val="center"/>
          </w:tcPr>
          <w:p w14:paraId="278F737F" w14:textId="030B40BB" w:rsidR="002C482B" w:rsidRPr="002C482B" w:rsidRDefault="00BA5B8C" w:rsidP="00CA0717">
            <w:pPr>
              <w:spacing w:line="360" w:lineRule="auto"/>
              <w:jc w:val="center"/>
              <w:rPr>
                <w:szCs w:val="21"/>
              </w:rPr>
            </w:pPr>
            <w:r>
              <w:rPr>
                <w:rFonts w:hint="eastAsia"/>
                <w:szCs w:val="21"/>
              </w:rPr>
              <w:t>是否</w:t>
            </w:r>
            <w:r w:rsidR="002C482B" w:rsidRPr="002C482B">
              <w:rPr>
                <w:rFonts w:hint="eastAsia"/>
                <w:szCs w:val="21"/>
              </w:rPr>
              <w:t>发布</w:t>
            </w:r>
            <w:r>
              <w:rPr>
                <w:rFonts w:hint="eastAsia"/>
                <w:szCs w:val="21"/>
              </w:rPr>
              <w:t>医疗服务到数据库中</w:t>
            </w:r>
          </w:p>
        </w:tc>
      </w:tr>
    </w:tbl>
    <w:p w14:paraId="3AE39748" w14:textId="77777777" w:rsidR="00775999" w:rsidRPr="002C482B" w:rsidRDefault="00775999" w:rsidP="002C482B">
      <w:pPr>
        <w:spacing w:line="360" w:lineRule="auto"/>
        <w:rPr>
          <w:color w:val="FF0000"/>
          <w:sz w:val="24"/>
        </w:rPr>
      </w:pPr>
    </w:p>
    <w:p w14:paraId="3013E77C" w14:textId="77777777" w:rsidR="0022148F" w:rsidRDefault="0022148F" w:rsidP="0022148F">
      <w:pPr>
        <w:spacing w:beforeLines="50" w:before="120" w:line="360" w:lineRule="auto"/>
        <w:ind w:firstLineChars="200" w:firstLine="480"/>
        <w:rPr>
          <w:color w:val="FF0000"/>
          <w:sz w:val="24"/>
        </w:rPr>
      </w:pPr>
    </w:p>
    <w:p w14:paraId="06A44522" w14:textId="77777777" w:rsidR="0022148F" w:rsidRPr="00FE0644" w:rsidRDefault="0022148F" w:rsidP="0022148F">
      <w:pPr>
        <w:spacing w:beforeLines="50" w:before="120" w:line="360" w:lineRule="auto"/>
        <w:ind w:firstLineChars="200" w:firstLine="480"/>
        <w:rPr>
          <w:sz w:val="24"/>
        </w:rPr>
        <w:sectPr w:rsidR="0022148F" w:rsidRPr="00FE0644" w:rsidSect="004B220A">
          <w:headerReference w:type="default" r:id="rId28"/>
          <w:footerReference w:type="default" r:id="rId29"/>
          <w:pgSz w:w="11907" w:h="16840" w:code="9"/>
          <w:pgMar w:top="1418" w:right="1418" w:bottom="1418" w:left="1418" w:header="851" w:footer="992" w:gutter="0"/>
          <w:pgNumType w:start="1"/>
          <w:cols w:space="425"/>
          <w:docGrid w:linePitch="312"/>
        </w:sectPr>
      </w:pPr>
    </w:p>
    <w:p w14:paraId="66FCEEF5" w14:textId="77777777" w:rsidR="0022148F" w:rsidRPr="002A4EB8" w:rsidRDefault="0022148F" w:rsidP="0022148F">
      <w:pPr>
        <w:pStyle w:val="1"/>
        <w:spacing w:before="0" w:afterLines="100" w:after="240" w:line="240" w:lineRule="auto"/>
        <w:jc w:val="center"/>
        <w:rPr>
          <w:rFonts w:eastAsia="黑体"/>
          <w:b w:val="0"/>
          <w:noProof/>
        </w:rPr>
      </w:pPr>
      <w:bookmarkStart w:id="103" w:name="_Toc335598668"/>
      <w:bookmarkStart w:id="104" w:name="_Toc514919010"/>
      <w:r w:rsidRPr="002A4EB8">
        <w:rPr>
          <w:rFonts w:eastAsia="黑体"/>
          <w:b w:val="0"/>
          <w:noProof/>
        </w:rPr>
        <w:lastRenderedPageBreak/>
        <w:t>第</w:t>
      </w:r>
      <w:r>
        <w:rPr>
          <w:rFonts w:eastAsia="黑体" w:hint="eastAsia"/>
          <w:b w:val="0"/>
          <w:noProof/>
        </w:rPr>
        <w:t>4</w:t>
      </w:r>
      <w:r w:rsidRPr="002A4EB8">
        <w:rPr>
          <w:rFonts w:eastAsia="黑体"/>
          <w:b w:val="0"/>
          <w:noProof/>
        </w:rPr>
        <w:t>章　系统实现</w:t>
      </w:r>
      <w:bookmarkEnd w:id="103"/>
      <w:bookmarkEnd w:id="104"/>
    </w:p>
    <w:p w14:paraId="10682365" w14:textId="77777777" w:rsidR="0022148F" w:rsidRDefault="0022148F" w:rsidP="0022148F">
      <w:pPr>
        <w:pStyle w:val="2"/>
      </w:pPr>
      <w:bookmarkStart w:id="105" w:name="_Toc514919011"/>
      <w:bookmarkStart w:id="106" w:name="_Toc335598669"/>
      <w:r>
        <w:rPr>
          <w:rFonts w:hint="eastAsia"/>
        </w:rPr>
        <w:t xml:space="preserve">4.1 </w:t>
      </w:r>
      <w:r>
        <w:rPr>
          <w:rFonts w:hint="eastAsia"/>
        </w:rPr>
        <w:t>核心功能实现</w:t>
      </w:r>
      <w:bookmarkEnd w:id="105"/>
    </w:p>
    <w:p w14:paraId="06228CDF" w14:textId="77777777" w:rsidR="0022148F" w:rsidRPr="00E17F62" w:rsidRDefault="0022148F" w:rsidP="0022148F">
      <w:pPr>
        <w:spacing w:line="360" w:lineRule="auto"/>
        <w:ind w:firstLineChars="200" w:firstLine="480"/>
        <w:rPr>
          <w:color w:val="FF0000"/>
          <w:sz w:val="24"/>
        </w:rPr>
      </w:pPr>
      <w:r>
        <w:rPr>
          <w:rFonts w:hint="eastAsia"/>
          <w:color w:val="FF0000"/>
          <w:sz w:val="24"/>
        </w:rPr>
        <w:t>说明：</w:t>
      </w:r>
      <w:r w:rsidRPr="00E17F62">
        <w:rPr>
          <w:rFonts w:hint="eastAsia"/>
          <w:color w:val="FF0000"/>
          <w:sz w:val="24"/>
        </w:rPr>
        <w:t>描述核心业务用例的实现，</w:t>
      </w:r>
      <w:r w:rsidRPr="00490AFB">
        <w:rPr>
          <w:rFonts w:hint="eastAsia"/>
          <w:color w:val="FF0000"/>
          <w:sz w:val="24"/>
        </w:rPr>
        <w:t>说明从前台到后台整体的实现方案。用文字</w:t>
      </w:r>
      <w:r>
        <w:rPr>
          <w:rFonts w:hint="eastAsia"/>
          <w:color w:val="FF0000"/>
          <w:sz w:val="24"/>
        </w:rPr>
        <w:t>+</w:t>
      </w:r>
      <w:r>
        <w:rPr>
          <w:rFonts w:hint="eastAsia"/>
          <w:color w:val="FF0000"/>
          <w:sz w:val="24"/>
        </w:rPr>
        <w:t>实现效果</w:t>
      </w:r>
      <w:r>
        <w:rPr>
          <w:rFonts w:hint="eastAsia"/>
          <w:color w:val="FF0000"/>
          <w:sz w:val="24"/>
        </w:rPr>
        <w:t>+</w:t>
      </w:r>
      <w:r w:rsidRPr="00490AFB">
        <w:rPr>
          <w:rFonts w:hint="eastAsia"/>
          <w:color w:val="FF0000"/>
          <w:sz w:val="24"/>
        </w:rPr>
        <w:t>代码的方式，把每一层之间的相互调用，使用什么样的关键代码做以解释。</w:t>
      </w:r>
    </w:p>
    <w:p w14:paraId="7682FCCF" w14:textId="77777777" w:rsidR="0022148F" w:rsidRDefault="0022148F" w:rsidP="0022148F">
      <w:pPr>
        <w:pStyle w:val="2"/>
      </w:pPr>
      <w:bookmarkStart w:id="107" w:name="_Toc514919012"/>
      <w:r>
        <w:rPr>
          <w:rFonts w:hint="eastAsia"/>
        </w:rPr>
        <w:t xml:space="preserve">4.2 </w:t>
      </w:r>
      <w:r>
        <w:rPr>
          <w:rFonts w:hint="eastAsia"/>
        </w:rPr>
        <w:t>关键技术难点与解决方案</w:t>
      </w:r>
      <w:bookmarkEnd w:id="107"/>
    </w:p>
    <w:p w14:paraId="1A297B13" w14:textId="77777777" w:rsidR="0022148F" w:rsidRPr="00253D9A" w:rsidRDefault="0022148F" w:rsidP="0022148F">
      <w:pPr>
        <w:spacing w:line="360" w:lineRule="auto"/>
        <w:ind w:firstLineChars="200" w:firstLine="480"/>
        <w:rPr>
          <w:color w:val="FF0000"/>
          <w:sz w:val="24"/>
        </w:rPr>
      </w:pPr>
      <w:r w:rsidRPr="00253D9A">
        <w:rPr>
          <w:rFonts w:hint="eastAsia"/>
          <w:color w:val="FF0000"/>
          <w:sz w:val="24"/>
        </w:rPr>
        <w:t>说明：</w:t>
      </w:r>
      <w:r>
        <w:rPr>
          <w:color w:val="FF0000"/>
          <w:sz w:val="24"/>
        </w:rPr>
        <w:t>如需要嵌入代码，其格式如下（嵌入代码量不要</w:t>
      </w:r>
      <w:r>
        <w:rPr>
          <w:rFonts w:hint="eastAsia"/>
          <w:color w:val="FF0000"/>
          <w:sz w:val="24"/>
        </w:rPr>
        <w:t>连续</w:t>
      </w:r>
      <w:r>
        <w:rPr>
          <w:color w:val="FF0000"/>
          <w:sz w:val="24"/>
        </w:rPr>
        <w:t>超过一页）：</w:t>
      </w:r>
    </w:p>
    <w:p w14:paraId="446354B4" w14:textId="6B209949" w:rsidR="0022148F" w:rsidRPr="00921D27" w:rsidRDefault="0022148F" w:rsidP="0022148F">
      <w:pPr>
        <w:spacing w:beforeLines="50" w:before="120" w:line="300" w:lineRule="auto"/>
        <w:ind w:firstLineChars="225" w:firstLine="473"/>
        <w:rPr>
          <w:szCs w:val="21"/>
        </w:rPr>
      </w:pPr>
      <w:r>
        <w:rPr>
          <w:noProof/>
          <w:szCs w:val="21"/>
        </w:rPr>
        <mc:AlternateContent>
          <mc:Choice Requires="wps">
            <w:drawing>
              <wp:anchor distT="0" distB="0" distL="114300" distR="114300" simplePos="0" relativeHeight="251660288" behindDoc="0" locked="0" layoutInCell="1" allowOverlap="1" wp14:anchorId="7FA4E737" wp14:editId="6AB6351D">
                <wp:simplePos x="0" y="0"/>
                <wp:positionH relativeFrom="column">
                  <wp:posOffset>2618740</wp:posOffset>
                </wp:positionH>
                <wp:positionV relativeFrom="paragraph">
                  <wp:posOffset>-73660</wp:posOffset>
                </wp:positionV>
                <wp:extent cx="3343910" cy="951865"/>
                <wp:effectExtent l="394970" t="5080" r="13970" b="205105"/>
                <wp:wrapNone/>
                <wp:docPr id="15" name="对话气泡: 圆角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3910" cy="951865"/>
                        </a:xfrm>
                        <a:prstGeom prst="wedgeRoundRectCallout">
                          <a:avLst>
                            <a:gd name="adj1" fmla="val -61519"/>
                            <a:gd name="adj2" fmla="val 68667"/>
                            <a:gd name="adj3" fmla="val 16667"/>
                          </a:avLst>
                        </a:prstGeom>
                        <a:solidFill>
                          <a:srgbClr val="FFFF00"/>
                        </a:solidFill>
                        <a:ln w="9525">
                          <a:solidFill>
                            <a:srgbClr val="000000"/>
                          </a:solidFill>
                          <a:miter lim="800000"/>
                          <a:headEnd/>
                          <a:tailEnd/>
                        </a:ln>
                      </wps:spPr>
                      <wps:txbx>
                        <w:txbxContent>
                          <w:p w14:paraId="09FA81B9" w14:textId="77777777" w:rsidR="00CA0717" w:rsidRPr="00512778" w:rsidRDefault="00CA0717" w:rsidP="0022148F">
                            <w:pPr>
                              <w:spacing w:line="300" w:lineRule="auto"/>
                            </w:pPr>
                            <w:proofErr w:type="gramStart"/>
                            <w:r w:rsidRPr="00512778">
                              <w:t>第</w:t>
                            </w:r>
                            <w:r w:rsidRPr="00512778">
                              <w:t>1</w:t>
                            </w:r>
                            <w:r w:rsidRPr="00512778">
                              <w:t>行段前</w:t>
                            </w:r>
                            <w:proofErr w:type="gramEnd"/>
                            <w:r w:rsidRPr="00512778">
                              <w:t>0.5</w:t>
                            </w:r>
                            <w:r w:rsidRPr="00512778">
                              <w:t>行，行首缩进</w:t>
                            </w:r>
                            <w:r w:rsidRPr="00512778">
                              <w:t>2</w:t>
                            </w:r>
                            <w:r w:rsidRPr="00512778">
                              <w:t>个汉字，其后各行段前段后</w:t>
                            </w:r>
                            <w:r>
                              <w:rPr>
                                <w:rFonts w:hint="eastAsia"/>
                              </w:rPr>
                              <w:t>各</w:t>
                            </w:r>
                            <w:r w:rsidRPr="00512778">
                              <w:t>0</w:t>
                            </w:r>
                            <w:r w:rsidRPr="00512778">
                              <w:t>行，多倍行距</w:t>
                            </w:r>
                            <w:r w:rsidRPr="00512778">
                              <w:t>1.25</w:t>
                            </w:r>
                            <w:r w:rsidRPr="00512778">
                              <w:t>，</w:t>
                            </w:r>
                            <w:r w:rsidRPr="00512778">
                              <w:t xml:space="preserve">Times New Roman </w:t>
                            </w:r>
                            <w:r>
                              <w:rPr>
                                <w:rFonts w:hint="eastAsia"/>
                              </w:rPr>
                              <w:t>，五</w:t>
                            </w:r>
                            <w:r w:rsidRPr="00512778">
                              <w:t>号，</w:t>
                            </w:r>
                            <w:r>
                              <w:rPr>
                                <w:rFonts w:hint="eastAsia"/>
                              </w:rPr>
                              <w:t>中文字体为宋体五号，</w:t>
                            </w:r>
                            <w:r w:rsidRPr="00512778">
                              <w:t>不加</w:t>
                            </w:r>
                            <w:r>
                              <w:rPr>
                                <w:rFonts w:hint="eastAsia"/>
                              </w:rPr>
                              <w:t>粗</w:t>
                            </w:r>
                            <w:r w:rsidRPr="00512778">
                              <w:t>，排版尽量美观。</w:t>
                            </w:r>
                          </w:p>
                          <w:p w14:paraId="6A4F57EB" w14:textId="77777777" w:rsidR="00CA0717" w:rsidRPr="00512778" w:rsidRDefault="00CA0717" w:rsidP="0022148F">
                            <w:pPr>
                              <w:spacing w:line="300" w:lineRule="auto"/>
                            </w:pPr>
                            <w:r w:rsidRPr="00512778">
                              <w:t>不能出现在每章的结尾处。</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A4E73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15" o:spid="_x0000_s1027" type="#_x0000_t62" style="position:absolute;left:0;text-align:left;margin-left:206.2pt;margin-top:-5.8pt;width:263.3pt;height:7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" adj="-2488,25632" fillcolor="yellow">
                <v:textbox>
                  <w:txbxContent>
                    <w:p w14:paraId="09FA81B9" w14:textId="77777777" w:rsidR="00775999" w:rsidRPr="00512778" w:rsidRDefault="00775999" w:rsidP="0022148F">
                      <w:pPr>
                        <w:spacing w:line="300" w:lineRule="auto"/>
                      </w:pPr>
                      <w:proofErr w:type="gramStart"/>
                      <w:r w:rsidRPr="00512778">
                        <w:t>第</w:t>
                      </w:r>
                      <w:r w:rsidRPr="00512778">
                        <w:t>1</w:t>
                      </w:r>
                      <w:r w:rsidRPr="00512778">
                        <w:t>行段前</w:t>
                      </w:r>
                      <w:proofErr w:type="gramEnd"/>
                      <w:r w:rsidRPr="00512778">
                        <w:t>0.5</w:t>
                      </w:r>
                      <w:r w:rsidRPr="00512778">
                        <w:t>行，行首缩进</w:t>
                      </w:r>
                      <w:r w:rsidRPr="00512778">
                        <w:t>2</w:t>
                      </w:r>
                      <w:r w:rsidRPr="00512778">
                        <w:t>个汉字，其后各行段前段后</w:t>
                      </w:r>
                      <w:r>
                        <w:rPr>
                          <w:rFonts w:hint="eastAsia"/>
                        </w:rPr>
                        <w:t>各</w:t>
                      </w:r>
                      <w:r w:rsidRPr="00512778">
                        <w:t>0</w:t>
                      </w:r>
                      <w:r w:rsidRPr="00512778">
                        <w:t>行，多倍行距</w:t>
                      </w:r>
                      <w:r w:rsidRPr="00512778">
                        <w:t>1.25</w:t>
                      </w:r>
                      <w:r w:rsidRPr="00512778">
                        <w:t>，</w:t>
                      </w:r>
                      <w:r w:rsidRPr="00512778">
                        <w:t xml:space="preserve">Times New Roman </w:t>
                      </w:r>
                      <w:r>
                        <w:rPr>
                          <w:rFonts w:hint="eastAsia"/>
                        </w:rPr>
                        <w:t>，五</w:t>
                      </w:r>
                      <w:r w:rsidRPr="00512778">
                        <w:t>号，</w:t>
                      </w:r>
                      <w:r>
                        <w:rPr>
                          <w:rFonts w:hint="eastAsia"/>
                        </w:rPr>
                        <w:t>中文字体为宋体五号，</w:t>
                      </w:r>
                      <w:r w:rsidRPr="00512778">
                        <w:t>不加</w:t>
                      </w:r>
                      <w:r>
                        <w:rPr>
                          <w:rFonts w:hint="eastAsia"/>
                        </w:rPr>
                        <w:t>粗</w:t>
                      </w:r>
                      <w:r w:rsidRPr="00512778">
                        <w:t>，排版尽量美观。</w:t>
                      </w:r>
                    </w:p>
                    <w:p w14:paraId="6A4F57EB" w14:textId="77777777" w:rsidR="00775999" w:rsidRPr="00512778" w:rsidRDefault="00775999" w:rsidP="0022148F">
                      <w:pPr>
                        <w:spacing w:line="300" w:lineRule="auto"/>
                      </w:pPr>
                      <w:r w:rsidRPr="00512778">
                        <w:t>不能出现在每章的结尾处。</w:t>
                      </w:r>
                    </w:p>
                  </w:txbxContent>
                </v:textbox>
              </v:shape>
            </w:pict>
          </mc:Fallback>
        </mc:AlternateContent>
      </w:r>
      <w:proofErr w:type="spellStart"/>
      <w:proofErr w:type="gramStart"/>
      <w:r w:rsidRPr="00921D27">
        <w:rPr>
          <w:szCs w:val="21"/>
        </w:rPr>
        <w:t>int</w:t>
      </w:r>
      <w:proofErr w:type="spellEnd"/>
      <w:proofErr w:type="gramEnd"/>
      <w:r w:rsidRPr="00921D27">
        <w:rPr>
          <w:szCs w:val="21"/>
        </w:rPr>
        <w:t xml:space="preserve"> </w:t>
      </w:r>
      <w:proofErr w:type="spellStart"/>
      <w:r w:rsidRPr="001E282D">
        <w:rPr>
          <w:szCs w:val="21"/>
        </w:rPr>
        <w:t>shmctl</w:t>
      </w:r>
      <w:proofErr w:type="spellEnd"/>
      <w:r w:rsidRPr="00921D27">
        <w:rPr>
          <w:szCs w:val="21"/>
        </w:rPr>
        <w:t xml:space="preserve"> (</w:t>
      </w:r>
      <w:proofErr w:type="spellStart"/>
      <w:r w:rsidRPr="001E282D">
        <w:rPr>
          <w:szCs w:val="21"/>
        </w:rPr>
        <w:t>int</w:t>
      </w:r>
      <w:proofErr w:type="spellEnd"/>
      <w:r w:rsidRPr="001E282D">
        <w:rPr>
          <w:szCs w:val="21"/>
        </w:rPr>
        <w:t xml:space="preserve"> </w:t>
      </w:r>
      <w:proofErr w:type="spellStart"/>
      <w:r w:rsidRPr="001E282D">
        <w:rPr>
          <w:szCs w:val="21"/>
        </w:rPr>
        <w:t>shmid,int</w:t>
      </w:r>
      <w:proofErr w:type="spellEnd"/>
      <w:r w:rsidRPr="001E282D">
        <w:rPr>
          <w:szCs w:val="21"/>
        </w:rPr>
        <w:t xml:space="preserve"> </w:t>
      </w:r>
      <w:proofErr w:type="spellStart"/>
      <w:r w:rsidRPr="001E282D">
        <w:rPr>
          <w:szCs w:val="21"/>
        </w:rPr>
        <w:t>cmd,struct</w:t>
      </w:r>
      <w:proofErr w:type="spellEnd"/>
      <w:r w:rsidRPr="001E282D">
        <w:rPr>
          <w:szCs w:val="21"/>
        </w:rPr>
        <w:t xml:space="preserve"> </w:t>
      </w:r>
      <w:proofErr w:type="spellStart"/>
      <w:r w:rsidRPr="001E282D">
        <w:rPr>
          <w:szCs w:val="21"/>
        </w:rPr>
        <w:t>shmid_ds</w:t>
      </w:r>
      <w:proofErr w:type="spellEnd"/>
      <w:r w:rsidRPr="001E282D">
        <w:rPr>
          <w:szCs w:val="21"/>
        </w:rPr>
        <w:t xml:space="preserve"> *</w:t>
      </w:r>
      <w:proofErr w:type="spellStart"/>
      <w:r w:rsidRPr="001E282D">
        <w:rPr>
          <w:szCs w:val="21"/>
        </w:rPr>
        <w:t>buf</w:t>
      </w:r>
      <w:proofErr w:type="spellEnd"/>
      <w:r w:rsidRPr="00921D27">
        <w:rPr>
          <w:szCs w:val="21"/>
        </w:rPr>
        <w:t>)</w:t>
      </w:r>
    </w:p>
    <w:p w14:paraId="31B55E33" w14:textId="77777777" w:rsidR="0022148F" w:rsidRPr="00921D27" w:rsidRDefault="0022148F" w:rsidP="0022148F">
      <w:pPr>
        <w:spacing w:line="300" w:lineRule="auto"/>
        <w:ind w:firstLineChars="225" w:firstLine="473"/>
        <w:rPr>
          <w:szCs w:val="21"/>
        </w:rPr>
      </w:pPr>
      <w:r w:rsidRPr="00921D27">
        <w:rPr>
          <w:szCs w:val="21"/>
        </w:rPr>
        <w:t>{   …</w:t>
      </w:r>
    </w:p>
    <w:p w14:paraId="15EB9815" w14:textId="77777777" w:rsidR="0022148F" w:rsidRPr="00921D27" w:rsidRDefault="0022148F" w:rsidP="0022148F">
      <w:pPr>
        <w:spacing w:line="300" w:lineRule="auto"/>
        <w:ind w:firstLineChars="225" w:firstLine="473"/>
        <w:rPr>
          <w:szCs w:val="21"/>
        </w:rPr>
      </w:pPr>
      <w:r w:rsidRPr="00921D27">
        <w:rPr>
          <w:szCs w:val="21"/>
        </w:rPr>
        <w:t xml:space="preserve">   </w:t>
      </w:r>
      <w:proofErr w:type="spellStart"/>
      <w:proofErr w:type="gramStart"/>
      <w:r w:rsidRPr="00921D27">
        <w:rPr>
          <w:szCs w:val="21"/>
        </w:rPr>
        <w:t>int</w:t>
      </w:r>
      <w:proofErr w:type="spellEnd"/>
      <w:proofErr w:type="gramEnd"/>
      <w:r w:rsidRPr="00921D27">
        <w:rPr>
          <w:szCs w:val="21"/>
        </w:rPr>
        <w:t xml:space="preserve"> </w:t>
      </w:r>
      <w:proofErr w:type="spellStart"/>
      <w:r w:rsidRPr="00921D27">
        <w:rPr>
          <w:szCs w:val="21"/>
        </w:rPr>
        <w:t>iResult</w:t>
      </w:r>
      <w:proofErr w:type="spellEnd"/>
      <w:r w:rsidRPr="00921D27">
        <w:rPr>
          <w:szCs w:val="21"/>
        </w:rPr>
        <w:t xml:space="preserve"> = 0;</w:t>
      </w:r>
    </w:p>
    <w:p w14:paraId="0A361109" w14:textId="77777777" w:rsidR="0022148F" w:rsidRPr="00921D27" w:rsidRDefault="0022148F" w:rsidP="0022148F">
      <w:pPr>
        <w:spacing w:line="300" w:lineRule="auto"/>
        <w:ind w:firstLineChars="225" w:firstLine="473"/>
        <w:rPr>
          <w:szCs w:val="21"/>
        </w:rPr>
      </w:pPr>
      <w:r w:rsidRPr="00921D27">
        <w:rPr>
          <w:szCs w:val="21"/>
        </w:rPr>
        <w:t xml:space="preserve">    …</w:t>
      </w:r>
    </w:p>
    <w:p w14:paraId="57382A9C" w14:textId="77777777" w:rsidR="0022148F" w:rsidRPr="00921D27" w:rsidRDefault="0022148F" w:rsidP="0022148F">
      <w:pPr>
        <w:spacing w:line="300" w:lineRule="auto"/>
        <w:ind w:firstLineChars="225" w:firstLine="473"/>
        <w:rPr>
          <w:szCs w:val="21"/>
        </w:rPr>
      </w:pPr>
      <w:r w:rsidRPr="00921D27">
        <w:rPr>
          <w:szCs w:val="21"/>
        </w:rPr>
        <w:t xml:space="preserve">   </w:t>
      </w:r>
      <w:proofErr w:type="gramStart"/>
      <w:r w:rsidRPr="00921D27">
        <w:rPr>
          <w:szCs w:val="21"/>
        </w:rPr>
        <w:t>while</w:t>
      </w:r>
      <w:proofErr w:type="gramEnd"/>
      <w:r w:rsidRPr="00921D27">
        <w:rPr>
          <w:szCs w:val="21"/>
        </w:rPr>
        <w:t xml:space="preserve"> (</w:t>
      </w:r>
      <w:proofErr w:type="spellStart"/>
      <w:r w:rsidRPr="00921D27">
        <w:rPr>
          <w:szCs w:val="21"/>
        </w:rPr>
        <w:t>cmd</w:t>
      </w:r>
      <w:proofErr w:type="spellEnd"/>
      <w:r w:rsidRPr="00921D27">
        <w:rPr>
          <w:szCs w:val="21"/>
        </w:rPr>
        <w:t>) {</w:t>
      </w:r>
    </w:p>
    <w:p w14:paraId="20C7802F" w14:textId="77777777" w:rsidR="0022148F" w:rsidRPr="00921D27" w:rsidRDefault="0022148F" w:rsidP="0022148F">
      <w:pPr>
        <w:spacing w:line="300" w:lineRule="auto"/>
        <w:ind w:firstLineChars="225" w:firstLine="473"/>
        <w:rPr>
          <w:szCs w:val="21"/>
        </w:rPr>
      </w:pPr>
      <w:r w:rsidRPr="00921D27">
        <w:rPr>
          <w:szCs w:val="21"/>
        </w:rPr>
        <w:t xml:space="preserve">      </w:t>
      </w:r>
    </w:p>
    <w:p w14:paraId="208D58ED" w14:textId="77777777" w:rsidR="0022148F" w:rsidRPr="00921D27" w:rsidRDefault="0022148F" w:rsidP="0022148F">
      <w:pPr>
        <w:spacing w:line="300" w:lineRule="auto"/>
        <w:ind w:firstLineChars="225" w:firstLine="473"/>
        <w:rPr>
          <w:szCs w:val="21"/>
        </w:rPr>
      </w:pPr>
      <w:r w:rsidRPr="00921D27">
        <w:rPr>
          <w:szCs w:val="21"/>
        </w:rPr>
        <w:t xml:space="preserve">   }</w:t>
      </w:r>
    </w:p>
    <w:p w14:paraId="69994B5F" w14:textId="77777777" w:rsidR="0022148F" w:rsidRPr="00921D27" w:rsidRDefault="0022148F" w:rsidP="0022148F">
      <w:pPr>
        <w:spacing w:line="300" w:lineRule="auto"/>
        <w:ind w:firstLineChars="225" w:firstLine="473"/>
        <w:rPr>
          <w:szCs w:val="21"/>
        </w:rPr>
      </w:pPr>
      <w:r w:rsidRPr="00921D27">
        <w:rPr>
          <w:szCs w:val="21"/>
        </w:rPr>
        <w:t xml:space="preserve">   </w:t>
      </w:r>
      <w:proofErr w:type="gramStart"/>
      <w:r w:rsidRPr="00921D27">
        <w:rPr>
          <w:szCs w:val="21"/>
        </w:rPr>
        <w:t>return</w:t>
      </w:r>
      <w:proofErr w:type="gramEnd"/>
      <w:r w:rsidRPr="00921D27">
        <w:rPr>
          <w:szCs w:val="21"/>
        </w:rPr>
        <w:t xml:space="preserve"> </w:t>
      </w:r>
      <w:proofErr w:type="spellStart"/>
      <w:r w:rsidRPr="00921D27">
        <w:rPr>
          <w:szCs w:val="21"/>
        </w:rPr>
        <w:t>iResult</w:t>
      </w:r>
      <w:proofErr w:type="spellEnd"/>
      <w:r w:rsidRPr="00921D27">
        <w:rPr>
          <w:szCs w:val="21"/>
        </w:rPr>
        <w:t>;</w:t>
      </w:r>
    </w:p>
    <w:p w14:paraId="38ED5C18" w14:textId="77777777" w:rsidR="0022148F" w:rsidRDefault="0022148F" w:rsidP="0022148F">
      <w:pPr>
        <w:spacing w:line="300" w:lineRule="auto"/>
        <w:ind w:firstLineChars="225" w:firstLine="473"/>
        <w:rPr>
          <w:szCs w:val="21"/>
        </w:rPr>
      </w:pPr>
      <w:r w:rsidRPr="00921D27">
        <w:rPr>
          <w:szCs w:val="21"/>
        </w:rPr>
        <w:t>}</w:t>
      </w:r>
    </w:p>
    <w:p w14:paraId="04F2E3BB" w14:textId="77777777" w:rsidR="0022148F" w:rsidRPr="00530CBE" w:rsidRDefault="0022148F" w:rsidP="0022148F">
      <w:pPr>
        <w:spacing w:line="360" w:lineRule="auto"/>
        <w:ind w:firstLineChars="200" w:firstLine="480"/>
        <w:rPr>
          <w:color w:val="FF0000"/>
          <w:sz w:val="24"/>
        </w:rPr>
      </w:pPr>
      <w:r w:rsidRPr="00530CBE">
        <w:rPr>
          <w:rFonts w:hint="eastAsia"/>
          <w:color w:val="FF0000"/>
          <w:sz w:val="24"/>
        </w:rPr>
        <w:t>注意：不要有超过一页的连续代码，如果超过一页，须在代码中插入</w:t>
      </w:r>
      <w:r w:rsidRPr="00530CBE">
        <w:rPr>
          <w:rFonts w:hint="eastAsia"/>
          <w:color w:val="FF0000"/>
          <w:sz w:val="24"/>
        </w:rPr>
        <w:t>2-3</w:t>
      </w:r>
      <w:r w:rsidRPr="00530CBE">
        <w:rPr>
          <w:rFonts w:hint="eastAsia"/>
          <w:color w:val="FF0000"/>
          <w:sz w:val="24"/>
        </w:rPr>
        <w:t>行以上的文字描述。</w:t>
      </w:r>
    </w:p>
    <w:p w14:paraId="75173CB2" w14:textId="77777777" w:rsidR="0022148F" w:rsidRDefault="0022148F" w:rsidP="0022148F">
      <w:pPr>
        <w:pStyle w:val="2"/>
      </w:pPr>
      <w:bookmarkStart w:id="108" w:name="_Toc514919013"/>
      <w:r>
        <w:rPr>
          <w:rFonts w:hint="eastAsia"/>
        </w:rPr>
        <w:t xml:space="preserve">4.3 </w:t>
      </w:r>
      <w:r>
        <w:rPr>
          <w:rFonts w:hint="eastAsia"/>
        </w:rPr>
        <w:t>关键算法（可选）</w:t>
      </w:r>
      <w:bookmarkEnd w:id="108"/>
    </w:p>
    <w:p w14:paraId="1780689C" w14:textId="77777777" w:rsidR="0022148F" w:rsidRDefault="0022148F" w:rsidP="0022148F">
      <w:pPr>
        <w:rPr>
          <w:rFonts w:ascii="Tahoma" w:hAnsi="Tahoma"/>
          <w:color w:val="000000"/>
          <w:sz w:val="18"/>
          <w:szCs w:val="18"/>
        </w:rPr>
      </w:pPr>
    </w:p>
    <w:p w14:paraId="3439EA89" w14:textId="77777777" w:rsidR="0022148F" w:rsidRDefault="0022148F" w:rsidP="0022148F">
      <w:pPr>
        <w:pStyle w:val="2"/>
      </w:pPr>
      <w:bookmarkStart w:id="109" w:name="_Toc514919014"/>
      <w:r>
        <w:rPr>
          <w:rFonts w:hint="eastAsia"/>
        </w:rPr>
        <w:t xml:space="preserve">4.4 </w:t>
      </w:r>
      <w:r>
        <w:rPr>
          <w:rFonts w:hint="eastAsia"/>
        </w:rPr>
        <w:t>编码规范（可选）</w:t>
      </w:r>
      <w:bookmarkEnd w:id="109"/>
    </w:p>
    <w:p w14:paraId="2CE756A6" w14:textId="77777777" w:rsidR="0022148F" w:rsidRDefault="0022148F" w:rsidP="0022148F">
      <w:pPr>
        <w:rPr>
          <w:rFonts w:ascii="Tahoma" w:hAnsi="Tahoma"/>
          <w:color w:val="000000"/>
          <w:sz w:val="18"/>
          <w:szCs w:val="18"/>
        </w:rPr>
      </w:pPr>
    </w:p>
    <w:p w14:paraId="41F3DFB8" w14:textId="77777777" w:rsidR="0022148F" w:rsidRDefault="0022148F" w:rsidP="0022148F">
      <w:pPr>
        <w:rPr>
          <w:rFonts w:ascii="Tahoma" w:hAnsi="Tahoma"/>
          <w:color w:val="000000"/>
          <w:sz w:val="18"/>
          <w:szCs w:val="18"/>
        </w:rPr>
      </w:pPr>
    </w:p>
    <w:bookmarkEnd w:id="106"/>
    <w:p w14:paraId="43DA5F46" w14:textId="77777777" w:rsidR="0022148F" w:rsidRPr="00C2337D" w:rsidRDefault="0022148F" w:rsidP="0022148F">
      <w:pPr>
        <w:pStyle w:val="a8"/>
        <w:spacing w:after="0" w:line="360" w:lineRule="auto"/>
        <w:ind w:firstLineChars="200" w:firstLine="480"/>
        <w:rPr>
          <w:sz w:val="24"/>
        </w:rPr>
        <w:sectPr w:rsidR="0022148F" w:rsidRPr="00C2337D" w:rsidSect="004B220A">
          <w:headerReference w:type="default" r:id="rId30"/>
          <w:pgSz w:w="11907" w:h="16840" w:code="9"/>
          <w:pgMar w:top="1418" w:right="1418" w:bottom="1418" w:left="1418" w:header="851" w:footer="992" w:gutter="0"/>
          <w:cols w:space="425"/>
          <w:docGrid w:linePitch="312"/>
        </w:sectPr>
      </w:pPr>
    </w:p>
    <w:p w14:paraId="2B85DA92" w14:textId="77777777" w:rsidR="0022148F" w:rsidRPr="002A4EB8" w:rsidRDefault="0022148F" w:rsidP="0022148F">
      <w:pPr>
        <w:pStyle w:val="1"/>
        <w:spacing w:before="0" w:afterLines="100" w:after="240" w:line="240" w:lineRule="auto"/>
        <w:jc w:val="center"/>
        <w:rPr>
          <w:rFonts w:eastAsia="黑体"/>
          <w:b w:val="0"/>
          <w:noProof/>
        </w:rPr>
      </w:pPr>
      <w:bookmarkStart w:id="110" w:name="_Toc188433606"/>
      <w:bookmarkStart w:id="111" w:name="_Toc335598672"/>
      <w:bookmarkStart w:id="112" w:name="_Toc514919015"/>
      <w:r w:rsidRPr="002A4EB8">
        <w:rPr>
          <w:rFonts w:eastAsia="黑体"/>
          <w:b w:val="0"/>
          <w:noProof/>
        </w:rPr>
        <w:lastRenderedPageBreak/>
        <w:t>第</w:t>
      </w:r>
      <w:r>
        <w:rPr>
          <w:rFonts w:eastAsia="黑体" w:hint="eastAsia"/>
          <w:b w:val="0"/>
          <w:noProof/>
        </w:rPr>
        <w:t>5</w:t>
      </w:r>
      <w:r w:rsidRPr="002A4EB8">
        <w:rPr>
          <w:rFonts w:eastAsia="黑体"/>
          <w:b w:val="0"/>
          <w:noProof/>
        </w:rPr>
        <w:t>章　系统测试</w:t>
      </w:r>
      <w:bookmarkEnd w:id="110"/>
      <w:bookmarkEnd w:id="111"/>
      <w:bookmarkEnd w:id="112"/>
    </w:p>
    <w:p w14:paraId="491EDA39" w14:textId="77777777" w:rsidR="0022148F" w:rsidRDefault="0022148F" w:rsidP="0022148F">
      <w:pPr>
        <w:spacing w:line="360" w:lineRule="auto"/>
        <w:ind w:firstLineChars="200" w:firstLine="480"/>
        <w:rPr>
          <w:color w:val="FF0000"/>
          <w:sz w:val="24"/>
        </w:rPr>
      </w:pPr>
      <w:bookmarkStart w:id="113" w:name="_Toc188433607"/>
      <w:bookmarkStart w:id="114" w:name="_Toc335598673"/>
      <w:r>
        <w:rPr>
          <w:rFonts w:hint="eastAsia"/>
          <w:color w:val="FF0000"/>
          <w:sz w:val="24"/>
        </w:rPr>
        <w:t>说明：</w:t>
      </w:r>
      <w:r w:rsidRPr="007025E3">
        <w:rPr>
          <w:rFonts w:hint="eastAsia"/>
          <w:color w:val="FF0000"/>
          <w:sz w:val="24"/>
        </w:rPr>
        <w:t>这里需要文字描述测试计划，可以包含各阶段使用到的测试策略、测试环境的搭建等。</w:t>
      </w:r>
    </w:p>
    <w:p w14:paraId="3FA6859D" w14:textId="77777777" w:rsidR="0022148F" w:rsidRPr="008E00E3" w:rsidRDefault="0022148F" w:rsidP="0022148F">
      <w:pPr>
        <w:spacing w:line="360" w:lineRule="auto"/>
        <w:ind w:firstLineChars="200" w:firstLine="480"/>
        <w:rPr>
          <w:sz w:val="24"/>
        </w:rPr>
      </w:pPr>
      <w:r w:rsidRPr="008E00E3">
        <w:rPr>
          <w:rFonts w:hint="eastAsia"/>
          <w:sz w:val="24"/>
        </w:rPr>
        <w:t>举例：</w:t>
      </w:r>
    </w:p>
    <w:p w14:paraId="7260A7C2" w14:textId="77777777" w:rsidR="0022148F" w:rsidRPr="007025E3" w:rsidRDefault="0022148F" w:rsidP="0022148F">
      <w:pPr>
        <w:spacing w:line="360" w:lineRule="auto"/>
        <w:ind w:firstLineChars="200" w:firstLine="480"/>
        <w:rPr>
          <w:color w:val="FF0000"/>
          <w:sz w:val="24"/>
        </w:rPr>
      </w:pPr>
      <w:r w:rsidRPr="00345AA1">
        <w:rPr>
          <w:rFonts w:hint="eastAsia"/>
          <w:sz w:val="24"/>
        </w:rPr>
        <w:t>票务管理系统的测试本着及早接入的原则，因此早在需求阶段测试人员就对需求的覆盖度、数据模型的正确性都进行了相应的验证测试，在系统开发过程中进行了单元测试，在集成阶段进行了集成测试，在整个系统开发完成后又针对功能性方面进行了系统测试。由于篇幅的限制，下面主要围绕功能测试用例</w:t>
      </w:r>
      <w:r>
        <w:rPr>
          <w:rFonts w:hint="eastAsia"/>
          <w:sz w:val="24"/>
        </w:rPr>
        <w:t>、性能测试和测试总结</w:t>
      </w:r>
      <w:r w:rsidRPr="00345AA1">
        <w:rPr>
          <w:rFonts w:hint="eastAsia"/>
          <w:sz w:val="24"/>
        </w:rPr>
        <w:t>三个方面进行说明。</w:t>
      </w:r>
    </w:p>
    <w:p w14:paraId="0110A183" w14:textId="77777777" w:rsidR="0022148F" w:rsidRDefault="0022148F" w:rsidP="0022148F">
      <w:pPr>
        <w:pStyle w:val="2"/>
      </w:pPr>
      <w:bookmarkStart w:id="115" w:name="_Toc514919016"/>
      <w:r>
        <w:rPr>
          <w:rFonts w:hint="eastAsia"/>
        </w:rPr>
        <w:t>5</w:t>
      </w:r>
      <w:r w:rsidRPr="00921D27">
        <w:t>.</w:t>
      </w:r>
      <w:bookmarkEnd w:id="113"/>
      <w:bookmarkEnd w:id="114"/>
      <w:r>
        <w:rPr>
          <w:rFonts w:hint="eastAsia"/>
        </w:rPr>
        <w:t xml:space="preserve">1 </w:t>
      </w:r>
      <w:r>
        <w:rPr>
          <w:rFonts w:hint="eastAsia"/>
        </w:rPr>
        <w:t>功能测试</w:t>
      </w:r>
      <w:bookmarkEnd w:id="115"/>
    </w:p>
    <w:p w14:paraId="7610BE95" w14:textId="77777777" w:rsidR="0022148F" w:rsidRPr="00363A84" w:rsidRDefault="0022148F" w:rsidP="0022148F">
      <w:pPr>
        <w:spacing w:line="360" w:lineRule="auto"/>
        <w:ind w:firstLineChars="200" w:firstLine="480"/>
        <w:rPr>
          <w:color w:val="FF0000"/>
          <w:sz w:val="24"/>
        </w:rPr>
      </w:pPr>
      <w:r w:rsidRPr="00363A84">
        <w:rPr>
          <w:rFonts w:hint="eastAsia"/>
          <w:color w:val="FF0000"/>
          <w:sz w:val="24"/>
        </w:rPr>
        <w:t>说明：对核心业务进行功能测试。</w:t>
      </w:r>
    </w:p>
    <w:p w14:paraId="7B6C4978" w14:textId="77777777" w:rsidR="0022148F" w:rsidRPr="00E27B45" w:rsidRDefault="0022148F" w:rsidP="0022148F">
      <w:pPr>
        <w:spacing w:line="360" w:lineRule="auto"/>
        <w:ind w:firstLineChars="200" w:firstLine="480"/>
        <w:rPr>
          <w:sz w:val="24"/>
        </w:rPr>
      </w:pPr>
      <w:r w:rsidRPr="00E27B45">
        <w:rPr>
          <w:rFonts w:hint="eastAsia"/>
          <w:sz w:val="24"/>
        </w:rPr>
        <w:t>举例：</w:t>
      </w:r>
    </w:p>
    <w:p w14:paraId="044B8931" w14:textId="77777777" w:rsidR="0022148F" w:rsidRDefault="0022148F" w:rsidP="0022148F">
      <w:pPr>
        <w:spacing w:line="360" w:lineRule="auto"/>
        <w:ind w:firstLineChars="200" w:firstLine="480"/>
        <w:rPr>
          <w:sz w:val="24"/>
        </w:rPr>
      </w:pPr>
      <w:r>
        <w:rPr>
          <w:rFonts w:hint="eastAsia"/>
          <w:sz w:val="24"/>
        </w:rPr>
        <w:t>本系统对分组模块、问卷模块两个核心模块进行了功能测试，测试设计如下所示。</w:t>
      </w:r>
    </w:p>
    <w:p w14:paraId="60DAD55F" w14:textId="77777777" w:rsidR="0022148F" w:rsidRDefault="0022148F" w:rsidP="0022148F">
      <w:pPr>
        <w:spacing w:line="360" w:lineRule="auto"/>
        <w:ind w:firstLineChars="200" w:firstLine="480"/>
        <w:rPr>
          <w:rFonts w:eastAsia="黑体"/>
          <w:sz w:val="24"/>
        </w:rPr>
      </w:pPr>
      <w:r>
        <w:rPr>
          <w:rFonts w:eastAsia="黑体" w:hint="eastAsia"/>
          <w:sz w:val="24"/>
        </w:rPr>
        <w:t>（</w:t>
      </w:r>
      <w:r>
        <w:rPr>
          <w:rFonts w:eastAsia="黑体" w:hint="eastAsia"/>
          <w:sz w:val="24"/>
        </w:rPr>
        <w:t>1</w:t>
      </w:r>
      <w:r>
        <w:rPr>
          <w:rFonts w:eastAsia="黑体" w:hint="eastAsia"/>
          <w:sz w:val="24"/>
        </w:rPr>
        <w:t>）分组模块功能测试</w:t>
      </w:r>
    </w:p>
    <w:p w14:paraId="46387CAC" w14:textId="77777777" w:rsidR="0022148F" w:rsidRDefault="0022148F" w:rsidP="0022148F">
      <w:pPr>
        <w:spacing w:line="360" w:lineRule="auto"/>
        <w:ind w:firstLineChars="200" w:firstLine="480"/>
        <w:rPr>
          <w:sz w:val="24"/>
        </w:rPr>
      </w:pPr>
      <w:r>
        <w:rPr>
          <w:rFonts w:hint="eastAsia"/>
          <w:sz w:val="24"/>
        </w:rPr>
        <w:t>分组模块测试包括添加联系人，新增分组，添加联系人到分组。分组模块测试用例如表</w:t>
      </w:r>
      <w:r>
        <w:rPr>
          <w:rFonts w:hint="eastAsia"/>
          <w:sz w:val="24"/>
        </w:rPr>
        <w:t>5.1-5.3</w:t>
      </w:r>
      <w:r>
        <w:rPr>
          <w:rFonts w:hint="eastAsia"/>
          <w:sz w:val="24"/>
        </w:rPr>
        <w:t>所示。</w:t>
      </w:r>
    </w:p>
    <w:p w14:paraId="0013A030" w14:textId="77777777" w:rsidR="0022148F" w:rsidRDefault="0022148F" w:rsidP="0022148F">
      <w:pPr>
        <w:spacing w:line="360" w:lineRule="auto"/>
        <w:jc w:val="center"/>
        <w:rPr>
          <w:szCs w:val="21"/>
        </w:rPr>
      </w:pPr>
      <w:r>
        <w:rPr>
          <w:rFonts w:hint="eastAsia"/>
          <w:szCs w:val="21"/>
        </w:rPr>
        <w:t>表</w:t>
      </w:r>
      <w:r>
        <w:rPr>
          <w:rFonts w:hint="eastAsia"/>
          <w:szCs w:val="21"/>
        </w:rPr>
        <w:t xml:space="preserve">5.1 </w:t>
      </w:r>
      <w:r>
        <w:rPr>
          <w:rFonts w:hint="eastAsia"/>
          <w:szCs w:val="21"/>
        </w:rPr>
        <w:t>添加联系人功能测试用例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7"/>
        <w:gridCol w:w="1502"/>
        <w:gridCol w:w="3969"/>
        <w:gridCol w:w="1985"/>
      </w:tblGrid>
      <w:tr w:rsidR="0022148F" w14:paraId="4F4231CF" w14:textId="77777777" w:rsidTr="004B220A">
        <w:trPr>
          <w:trHeight w:val="778"/>
          <w:jc w:val="center"/>
        </w:trPr>
        <w:tc>
          <w:tcPr>
            <w:tcW w:w="1587" w:type="dxa"/>
            <w:vAlign w:val="center"/>
          </w:tcPr>
          <w:p w14:paraId="0BF512C7" w14:textId="77777777" w:rsidR="0022148F" w:rsidRDefault="0022148F" w:rsidP="004B220A">
            <w:pPr>
              <w:widowControl/>
              <w:jc w:val="center"/>
              <w:rPr>
                <w:b/>
                <w:kern w:val="0"/>
                <w:szCs w:val="21"/>
              </w:rPr>
            </w:pPr>
            <w:r>
              <w:rPr>
                <w:b/>
                <w:kern w:val="0"/>
                <w:szCs w:val="21"/>
              </w:rPr>
              <w:t>用例</w:t>
            </w:r>
          </w:p>
          <w:p w14:paraId="53DE1EC1" w14:textId="77777777" w:rsidR="0022148F" w:rsidRDefault="0022148F" w:rsidP="004B220A">
            <w:pPr>
              <w:widowControl/>
              <w:jc w:val="center"/>
              <w:rPr>
                <w:b/>
                <w:kern w:val="0"/>
                <w:szCs w:val="21"/>
              </w:rPr>
            </w:pPr>
            <w:r>
              <w:rPr>
                <w:b/>
                <w:kern w:val="0"/>
                <w:szCs w:val="21"/>
              </w:rPr>
              <w:t>编号</w:t>
            </w:r>
          </w:p>
        </w:tc>
        <w:tc>
          <w:tcPr>
            <w:tcW w:w="1502" w:type="dxa"/>
            <w:vAlign w:val="center"/>
          </w:tcPr>
          <w:p w14:paraId="0B4EBE08" w14:textId="77777777" w:rsidR="0022148F" w:rsidRDefault="0022148F" w:rsidP="004B220A">
            <w:pPr>
              <w:widowControl/>
              <w:jc w:val="center"/>
              <w:rPr>
                <w:b/>
                <w:kern w:val="0"/>
                <w:szCs w:val="21"/>
              </w:rPr>
            </w:pPr>
            <w:r>
              <w:rPr>
                <w:b/>
                <w:kern w:val="0"/>
                <w:szCs w:val="21"/>
              </w:rPr>
              <w:t>测试用例描述</w:t>
            </w:r>
          </w:p>
        </w:tc>
        <w:tc>
          <w:tcPr>
            <w:tcW w:w="3969" w:type="dxa"/>
            <w:vAlign w:val="center"/>
          </w:tcPr>
          <w:p w14:paraId="66DCFA18" w14:textId="77777777" w:rsidR="0022148F" w:rsidRDefault="0022148F" w:rsidP="004B220A">
            <w:pPr>
              <w:widowControl/>
              <w:jc w:val="center"/>
              <w:rPr>
                <w:b/>
                <w:kern w:val="0"/>
                <w:szCs w:val="21"/>
              </w:rPr>
            </w:pPr>
            <w:r>
              <w:rPr>
                <w:b/>
                <w:kern w:val="0"/>
                <w:szCs w:val="21"/>
              </w:rPr>
              <w:t>操作过程及数据</w:t>
            </w:r>
          </w:p>
        </w:tc>
        <w:tc>
          <w:tcPr>
            <w:tcW w:w="1985" w:type="dxa"/>
            <w:vAlign w:val="center"/>
          </w:tcPr>
          <w:p w14:paraId="4673459B" w14:textId="77777777" w:rsidR="0022148F" w:rsidRDefault="0022148F" w:rsidP="004B220A">
            <w:pPr>
              <w:widowControl/>
              <w:jc w:val="center"/>
              <w:rPr>
                <w:b/>
                <w:kern w:val="0"/>
                <w:szCs w:val="21"/>
              </w:rPr>
            </w:pPr>
            <w:r>
              <w:rPr>
                <w:b/>
                <w:kern w:val="0"/>
                <w:szCs w:val="21"/>
              </w:rPr>
              <w:t>预期结果</w:t>
            </w:r>
          </w:p>
        </w:tc>
      </w:tr>
      <w:tr w:rsidR="0022148F" w14:paraId="02366C60" w14:textId="77777777" w:rsidTr="004B220A">
        <w:trPr>
          <w:trHeight w:val="555"/>
          <w:jc w:val="center"/>
        </w:trPr>
        <w:tc>
          <w:tcPr>
            <w:tcW w:w="1587" w:type="dxa"/>
            <w:vAlign w:val="center"/>
          </w:tcPr>
          <w:p w14:paraId="397DBE9F" w14:textId="77777777" w:rsidR="0022148F" w:rsidRDefault="0022148F" w:rsidP="004B220A">
            <w:pPr>
              <w:widowControl/>
              <w:jc w:val="center"/>
              <w:rPr>
                <w:kern w:val="0"/>
                <w:szCs w:val="21"/>
              </w:rPr>
            </w:pPr>
            <w:r>
              <w:rPr>
                <w:rFonts w:hint="eastAsia"/>
                <w:kern w:val="0"/>
                <w:szCs w:val="21"/>
              </w:rPr>
              <w:t>addCon_</w:t>
            </w:r>
            <w:r>
              <w:rPr>
                <w:kern w:val="0"/>
                <w:szCs w:val="21"/>
              </w:rPr>
              <w:t>01</w:t>
            </w:r>
          </w:p>
        </w:tc>
        <w:tc>
          <w:tcPr>
            <w:tcW w:w="1502" w:type="dxa"/>
            <w:vAlign w:val="center"/>
          </w:tcPr>
          <w:p w14:paraId="2806AD3C" w14:textId="77777777" w:rsidR="0022148F" w:rsidRDefault="0022148F" w:rsidP="004B220A">
            <w:pPr>
              <w:widowControl/>
              <w:jc w:val="left"/>
              <w:rPr>
                <w:kern w:val="0"/>
                <w:szCs w:val="21"/>
              </w:rPr>
            </w:pPr>
            <w:r>
              <w:rPr>
                <w:kern w:val="0"/>
                <w:szCs w:val="21"/>
              </w:rPr>
              <w:t>正确填写</w:t>
            </w:r>
            <w:r>
              <w:rPr>
                <w:rFonts w:hint="eastAsia"/>
                <w:kern w:val="0"/>
                <w:szCs w:val="21"/>
              </w:rPr>
              <w:t>联系人</w:t>
            </w:r>
            <w:r>
              <w:rPr>
                <w:kern w:val="0"/>
                <w:szCs w:val="21"/>
              </w:rPr>
              <w:t>信息</w:t>
            </w:r>
          </w:p>
        </w:tc>
        <w:tc>
          <w:tcPr>
            <w:tcW w:w="3969" w:type="dxa"/>
            <w:vAlign w:val="center"/>
          </w:tcPr>
          <w:p w14:paraId="2330979D" w14:textId="77777777" w:rsidR="0022148F" w:rsidRDefault="0022148F" w:rsidP="004B220A">
            <w:pPr>
              <w:widowControl/>
              <w:jc w:val="left"/>
              <w:rPr>
                <w:kern w:val="0"/>
                <w:szCs w:val="21"/>
              </w:rPr>
            </w:pPr>
            <w:r>
              <w:rPr>
                <w:kern w:val="0"/>
                <w:szCs w:val="21"/>
              </w:rPr>
              <w:t>按照系统要求填写</w:t>
            </w:r>
            <w:r>
              <w:rPr>
                <w:rFonts w:hint="eastAsia"/>
                <w:kern w:val="0"/>
                <w:szCs w:val="21"/>
              </w:rPr>
              <w:t>联系人名称，年龄，邮箱，电话，地址</w:t>
            </w:r>
            <w:r>
              <w:rPr>
                <w:kern w:val="0"/>
                <w:szCs w:val="21"/>
              </w:rPr>
              <w:t>等信息点击</w:t>
            </w:r>
            <w:r>
              <w:rPr>
                <w:kern w:val="0"/>
                <w:szCs w:val="21"/>
              </w:rPr>
              <w:t>“</w:t>
            </w:r>
            <w:r>
              <w:rPr>
                <w:kern w:val="0"/>
                <w:szCs w:val="21"/>
              </w:rPr>
              <w:t>确定</w:t>
            </w:r>
            <w:r>
              <w:rPr>
                <w:kern w:val="0"/>
                <w:szCs w:val="21"/>
              </w:rPr>
              <w:t>”</w:t>
            </w:r>
          </w:p>
        </w:tc>
        <w:tc>
          <w:tcPr>
            <w:tcW w:w="1985" w:type="dxa"/>
            <w:vAlign w:val="center"/>
          </w:tcPr>
          <w:p w14:paraId="1A351A16" w14:textId="77777777" w:rsidR="0022148F" w:rsidRDefault="0022148F" w:rsidP="004B220A">
            <w:pPr>
              <w:widowControl/>
              <w:jc w:val="left"/>
              <w:rPr>
                <w:kern w:val="0"/>
                <w:szCs w:val="21"/>
              </w:rPr>
            </w:pPr>
            <w:r>
              <w:rPr>
                <w:kern w:val="0"/>
                <w:szCs w:val="21"/>
              </w:rPr>
              <w:t>系统提示</w:t>
            </w:r>
            <w:r>
              <w:rPr>
                <w:rFonts w:hint="eastAsia"/>
                <w:kern w:val="0"/>
                <w:szCs w:val="21"/>
              </w:rPr>
              <w:t>添加</w:t>
            </w:r>
            <w:r>
              <w:rPr>
                <w:kern w:val="0"/>
                <w:szCs w:val="21"/>
              </w:rPr>
              <w:t>成功</w:t>
            </w:r>
          </w:p>
        </w:tc>
      </w:tr>
      <w:tr w:rsidR="0022148F" w14:paraId="7FF137C3" w14:textId="77777777" w:rsidTr="004B220A">
        <w:trPr>
          <w:trHeight w:val="555"/>
          <w:jc w:val="center"/>
        </w:trPr>
        <w:tc>
          <w:tcPr>
            <w:tcW w:w="1587" w:type="dxa"/>
            <w:vAlign w:val="center"/>
          </w:tcPr>
          <w:p w14:paraId="7CE8630E" w14:textId="77777777" w:rsidR="0022148F" w:rsidRDefault="0022148F" w:rsidP="004B220A">
            <w:pPr>
              <w:widowControl/>
              <w:jc w:val="center"/>
              <w:rPr>
                <w:kern w:val="0"/>
                <w:szCs w:val="21"/>
              </w:rPr>
            </w:pPr>
            <w:r>
              <w:rPr>
                <w:rFonts w:hint="eastAsia"/>
                <w:kern w:val="0"/>
                <w:szCs w:val="21"/>
              </w:rPr>
              <w:t>addCon_</w:t>
            </w:r>
            <w:r>
              <w:rPr>
                <w:kern w:val="0"/>
                <w:szCs w:val="21"/>
              </w:rPr>
              <w:t>0</w:t>
            </w:r>
            <w:r>
              <w:rPr>
                <w:rFonts w:hint="eastAsia"/>
                <w:kern w:val="0"/>
                <w:szCs w:val="21"/>
              </w:rPr>
              <w:t>2</w:t>
            </w:r>
          </w:p>
        </w:tc>
        <w:tc>
          <w:tcPr>
            <w:tcW w:w="1502" w:type="dxa"/>
            <w:vAlign w:val="center"/>
          </w:tcPr>
          <w:p w14:paraId="7A2D1B87" w14:textId="77777777" w:rsidR="0022148F" w:rsidRDefault="0022148F" w:rsidP="004B220A">
            <w:pPr>
              <w:widowControl/>
              <w:jc w:val="left"/>
              <w:rPr>
                <w:kern w:val="0"/>
                <w:szCs w:val="21"/>
              </w:rPr>
            </w:pPr>
            <w:r>
              <w:rPr>
                <w:rFonts w:hint="eastAsia"/>
                <w:kern w:val="0"/>
                <w:szCs w:val="21"/>
              </w:rPr>
              <w:t>年龄不超过正常范围</w:t>
            </w:r>
          </w:p>
        </w:tc>
        <w:tc>
          <w:tcPr>
            <w:tcW w:w="3969" w:type="dxa"/>
            <w:vAlign w:val="center"/>
          </w:tcPr>
          <w:p w14:paraId="2F85FC29" w14:textId="77777777" w:rsidR="0022148F" w:rsidRDefault="0022148F" w:rsidP="004B220A">
            <w:pPr>
              <w:widowControl/>
              <w:jc w:val="left"/>
              <w:rPr>
                <w:kern w:val="0"/>
                <w:szCs w:val="21"/>
              </w:rPr>
            </w:pPr>
            <w:r>
              <w:rPr>
                <w:kern w:val="0"/>
                <w:szCs w:val="21"/>
              </w:rPr>
              <w:t>输入的</w:t>
            </w:r>
            <w:r>
              <w:rPr>
                <w:rFonts w:hint="eastAsia"/>
                <w:kern w:val="0"/>
                <w:szCs w:val="21"/>
              </w:rPr>
              <w:t>年龄大于</w:t>
            </w:r>
            <w:r>
              <w:rPr>
                <w:rFonts w:hint="eastAsia"/>
                <w:kern w:val="0"/>
                <w:szCs w:val="21"/>
              </w:rPr>
              <w:t>100</w:t>
            </w:r>
            <w:r>
              <w:rPr>
                <w:kern w:val="0"/>
                <w:szCs w:val="21"/>
              </w:rPr>
              <w:t>，其余选项正常填写</w:t>
            </w:r>
          </w:p>
        </w:tc>
        <w:tc>
          <w:tcPr>
            <w:tcW w:w="1985" w:type="dxa"/>
            <w:vAlign w:val="center"/>
          </w:tcPr>
          <w:p w14:paraId="42277CF2" w14:textId="77777777" w:rsidR="0022148F" w:rsidRDefault="0022148F" w:rsidP="004B220A">
            <w:pPr>
              <w:widowControl/>
              <w:jc w:val="left"/>
              <w:rPr>
                <w:kern w:val="0"/>
                <w:szCs w:val="21"/>
              </w:rPr>
            </w:pPr>
            <w:r>
              <w:rPr>
                <w:kern w:val="0"/>
                <w:szCs w:val="21"/>
              </w:rPr>
              <w:t>系统提示</w:t>
            </w:r>
            <w:r>
              <w:rPr>
                <w:rFonts w:hint="eastAsia"/>
                <w:kern w:val="0"/>
                <w:szCs w:val="21"/>
              </w:rPr>
              <w:t>联系人年龄有误</w:t>
            </w:r>
          </w:p>
        </w:tc>
      </w:tr>
      <w:tr w:rsidR="0022148F" w14:paraId="32768864" w14:textId="77777777" w:rsidTr="004B220A">
        <w:trPr>
          <w:trHeight w:val="555"/>
          <w:jc w:val="center"/>
        </w:trPr>
        <w:tc>
          <w:tcPr>
            <w:tcW w:w="1587" w:type="dxa"/>
            <w:vAlign w:val="center"/>
          </w:tcPr>
          <w:p w14:paraId="63F52A99" w14:textId="77777777" w:rsidR="0022148F" w:rsidRDefault="0022148F" w:rsidP="004B220A">
            <w:pPr>
              <w:widowControl/>
              <w:jc w:val="center"/>
              <w:rPr>
                <w:kern w:val="0"/>
                <w:szCs w:val="21"/>
              </w:rPr>
            </w:pPr>
            <w:r>
              <w:rPr>
                <w:rFonts w:hint="eastAsia"/>
                <w:kern w:val="0"/>
                <w:szCs w:val="21"/>
              </w:rPr>
              <w:t>addCon_03</w:t>
            </w:r>
          </w:p>
        </w:tc>
        <w:tc>
          <w:tcPr>
            <w:tcW w:w="1502" w:type="dxa"/>
            <w:vAlign w:val="center"/>
          </w:tcPr>
          <w:p w14:paraId="4F702C0A" w14:textId="77777777" w:rsidR="0022148F" w:rsidRDefault="0022148F" w:rsidP="004B220A">
            <w:pPr>
              <w:widowControl/>
              <w:jc w:val="left"/>
              <w:rPr>
                <w:kern w:val="0"/>
                <w:szCs w:val="21"/>
              </w:rPr>
            </w:pPr>
            <w:r>
              <w:rPr>
                <w:rFonts w:hint="eastAsia"/>
                <w:kern w:val="0"/>
                <w:szCs w:val="21"/>
              </w:rPr>
              <w:t>年龄不小于正常范围</w:t>
            </w:r>
          </w:p>
        </w:tc>
        <w:tc>
          <w:tcPr>
            <w:tcW w:w="3969" w:type="dxa"/>
            <w:vAlign w:val="center"/>
          </w:tcPr>
          <w:p w14:paraId="1D564A29" w14:textId="77777777" w:rsidR="0022148F" w:rsidRDefault="0022148F" w:rsidP="004B220A">
            <w:pPr>
              <w:widowControl/>
              <w:jc w:val="left"/>
              <w:rPr>
                <w:kern w:val="0"/>
                <w:szCs w:val="21"/>
              </w:rPr>
            </w:pPr>
            <w:r>
              <w:rPr>
                <w:kern w:val="0"/>
                <w:szCs w:val="21"/>
              </w:rPr>
              <w:t>输入的</w:t>
            </w:r>
            <w:r>
              <w:rPr>
                <w:rFonts w:hint="eastAsia"/>
                <w:kern w:val="0"/>
                <w:szCs w:val="21"/>
              </w:rPr>
              <w:t>年龄小于</w:t>
            </w:r>
            <w:r>
              <w:rPr>
                <w:rFonts w:hint="eastAsia"/>
                <w:kern w:val="0"/>
                <w:szCs w:val="21"/>
              </w:rPr>
              <w:t>10</w:t>
            </w:r>
            <w:r>
              <w:rPr>
                <w:kern w:val="0"/>
                <w:szCs w:val="21"/>
              </w:rPr>
              <w:t>，其余选项正常填写</w:t>
            </w:r>
          </w:p>
        </w:tc>
        <w:tc>
          <w:tcPr>
            <w:tcW w:w="1985" w:type="dxa"/>
            <w:vAlign w:val="center"/>
          </w:tcPr>
          <w:p w14:paraId="1267C829" w14:textId="77777777" w:rsidR="0022148F" w:rsidRDefault="0022148F" w:rsidP="004B220A">
            <w:pPr>
              <w:widowControl/>
              <w:jc w:val="left"/>
              <w:rPr>
                <w:kern w:val="0"/>
                <w:szCs w:val="21"/>
              </w:rPr>
            </w:pPr>
            <w:r>
              <w:rPr>
                <w:kern w:val="0"/>
                <w:szCs w:val="21"/>
              </w:rPr>
              <w:t>系统提示</w:t>
            </w:r>
            <w:r>
              <w:rPr>
                <w:rFonts w:hint="eastAsia"/>
                <w:kern w:val="0"/>
                <w:szCs w:val="21"/>
              </w:rPr>
              <w:t>联系人年龄有误</w:t>
            </w:r>
          </w:p>
        </w:tc>
      </w:tr>
      <w:tr w:rsidR="0022148F" w14:paraId="3DA687F2" w14:textId="77777777" w:rsidTr="004B220A">
        <w:trPr>
          <w:trHeight w:val="555"/>
          <w:jc w:val="center"/>
        </w:trPr>
        <w:tc>
          <w:tcPr>
            <w:tcW w:w="1587" w:type="dxa"/>
            <w:vAlign w:val="center"/>
          </w:tcPr>
          <w:p w14:paraId="085B2059" w14:textId="77777777" w:rsidR="0022148F" w:rsidRDefault="0022148F" w:rsidP="004B220A">
            <w:pPr>
              <w:widowControl/>
              <w:jc w:val="center"/>
              <w:rPr>
                <w:kern w:val="0"/>
                <w:szCs w:val="21"/>
              </w:rPr>
            </w:pPr>
            <w:r>
              <w:rPr>
                <w:rFonts w:hint="eastAsia"/>
                <w:kern w:val="0"/>
                <w:szCs w:val="21"/>
              </w:rPr>
              <w:t>addCon_04</w:t>
            </w:r>
          </w:p>
        </w:tc>
        <w:tc>
          <w:tcPr>
            <w:tcW w:w="1502" w:type="dxa"/>
            <w:vAlign w:val="center"/>
          </w:tcPr>
          <w:p w14:paraId="2AF4BCC4" w14:textId="77777777" w:rsidR="0022148F" w:rsidRDefault="0022148F" w:rsidP="004B220A">
            <w:pPr>
              <w:widowControl/>
              <w:jc w:val="left"/>
              <w:rPr>
                <w:kern w:val="0"/>
                <w:szCs w:val="21"/>
              </w:rPr>
            </w:pPr>
            <w:proofErr w:type="gramStart"/>
            <w:r>
              <w:rPr>
                <w:kern w:val="0"/>
                <w:szCs w:val="21"/>
              </w:rPr>
              <w:t>必填项填写</w:t>
            </w:r>
            <w:proofErr w:type="gramEnd"/>
            <w:r>
              <w:rPr>
                <w:kern w:val="0"/>
                <w:szCs w:val="21"/>
              </w:rPr>
              <w:t>不完全</w:t>
            </w:r>
          </w:p>
        </w:tc>
        <w:tc>
          <w:tcPr>
            <w:tcW w:w="3969" w:type="dxa"/>
            <w:vAlign w:val="center"/>
          </w:tcPr>
          <w:p w14:paraId="09FA7B28" w14:textId="77777777" w:rsidR="0022148F" w:rsidRDefault="0022148F" w:rsidP="004B220A">
            <w:pPr>
              <w:widowControl/>
              <w:jc w:val="left"/>
              <w:rPr>
                <w:kern w:val="0"/>
                <w:szCs w:val="21"/>
              </w:rPr>
            </w:pPr>
            <w:r>
              <w:rPr>
                <w:kern w:val="0"/>
                <w:szCs w:val="21"/>
              </w:rPr>
              <w:t>用户没有填写完全系统要求的必须信息</w:t>
            </w:r>
          </w:p>
        </w:tc>
        <w:tc>
          <w:tcPr>
            <w:tcW w:w="1985" w:type="dxa"/>
            <w:vAlign w:val="center"/>
          </w:tcPr>
          <w:p w14:paraId="695359BD" w14:textId="77777777" w:rsidR="0022148F" w:rsidRDefault="0022148F" w:rsidP="004B220A">
            <w:pPr>
              <w:widowControl/>
              <w:jc w:val="left"/>
              <w:rPr>
                <w:kern w:val="0"/>
                <w:szCs w:val="21"/>
              </w:rPr>
            </w:pPr>
            <w:r>
              <w:rPr>
                <w:kern w:val="0"/>
                <w:szCs w:val="21"/>
              </w:rPr>
              <w:t>系统会根据实际情况提示用户哪</w:t>
            </w:r>
            <w:proofErr w:type="gramStart"/>
            <w:r>
              <w:rPr>
                <w:kern w:val="0"/>
                <w:szCs w:val="21"/>
              </w:rPr>
              <w:t>项没有</w:t>
            </w:r>
            <w:proofErr w:type="gramEnd"/>
            <w:r>
              <w:rPr>
                <w:kern w:val="0"/>
                <w:szCs w:val="21"/>
              </w:rPr>
              <w:t>填写</w:t>
            </w:r>
          </w:p>
        </w:tc>
      </w:tr>
      <w:tr w:rsidR="0022148F" w14:paraId="0EF65289" w14:textId="77777777" w:rsidTr="004B220A">
        <w:trPr>
          <w:trHeight w:val="555"/>
          <w:jc w:val="center"/>
        </w:trPr>
        <w:tc>
          <w:tcPr>
            <w:tcW w:w="1587" w:type="dxa"/>
            <w:vAlign w:val="center"/>
          </w:tcPr>
          <w:p w14:paraId="38BA120D" w14:textId="77777777" w:rsidR="0022148F" w:rsidRDefault="0022148F" w:rsidP="004B220A">
            <w:pPr>
              <w:widowControl/>
              <w:jc w:val="center"/>
              <w:rPr>
                <w:kern w:val="0"/>
                <w:szCs w:val="21"/>
              </w:rPr>
            </w:pPr>
            <w:r>
              <w:rPr>
                <w:rFonts w:hint="eastAsia"/>
                <w:kern w:val="0"/>
                <w:szCs w:val="21"/>
              </w:rPr>
              <w:t>addCon_05</w:t>
            </w:r>
          </w:p>
        </w:tc>
        <w:tc>
          <w:tcPr>
            <w:tcW w:w="1502" w:type="dxa"/>
            <w:vAlign w:val="center"/>
          </w:tcPr>
          <w:p w14:paraId="55534CF8" w14:textId="77777777" w:rsidR="0022148F" w:rsidRDefault="0022148F" w:rsidP="004B220A">
            <w:pPr>
              <w:widowControl/>
              <w:jc w:val="left"/>
              <w:rPr>
                <w:kern w:val="0"/>
                <w:szCs w:val="21"/>
              </w:rPr>
            </w:pPr>
            <w:r>
              <w:rPr>
                <w:kern w:val="0"/>
                <w:szCs w:val="21"/>
              </w:rPr>
              <w:t>重新填写</w:t>
            </w:r>
            <w:r>
              <w:rPr>
                <w:rFonts w:hint="eastAsia"/>
                <w:kern w:val="0"/>
                <w:szCs w:val="21"/>
              </w:rPr>
              <w:t>联系人</w:t>
            </w:r>
            <w:r>
              <w:rPr>
                <w:kern w:val="0"/>
                <w:szCs w:val="21"/>
              </w:rPr>
              <w:t>信息</w:t>
            </w:r>
          </w:p>
        </w:tc>
        <w:tc>
          <w:tcPr>
            <w:tcW w:w="3969" w:type="dxa"/>
            <w:vAlign w:val="center"/>
          </w:tcPr>
          <w:p w14:paraId="77BCB489" w14:textId="77777777" w:rsidR="0022148F" w:rsidRDefault="0022148F" w:rsidP="004B220A">
            <w:pPr>
              <w:widowControl/>
              <w:jc w:val="left"/>
              <w:rPr>
                <w:kern w:val="0"/>
                <w:szCs w:val="21"/>
              </w:rPr>
            </w:pPr>
            <w:r>
              <w:rPr>
                <w:kern w:val="0"/>
                <w:szCs w:val="21"/>
              </w:rPr>
              <w:t>点击</w:t>
            </w:r>
            <w:r>
              <w:rPr>
                <w:kern w:val="0"/>
                <w:szCs w:val="21"/>
              </w:rPr>
              <w:t>“</w:t>
            </w:r>
            <w:r>
              <w:rPr>
                <w:kern w:val="0"/>
                <w:szCs w:val="21"/>
              </w:rPr>
              <w:t>重置</w:t>
            </w:r>
            <w:r>
              <w:rPr>
                <w:kern w:val="0"/>
                <w:szCs w:val="21"/>
              </w:rPr>
              <w:t>”</w:t>
            </w:r>
          </w:p>
        </w:tc>
        <w:tc>
          <w:tcPr>
            <w:tcW w:w="1985" w:type="dxa"/>
            <w:vAlign w:val="center"/>
          </w:tcPr>
          <w:p w14:paraId="1D66E1EF" w14:textId="77777777" w:rsidR="0022148F" w:rsidRDefault="0022148F" w:rsidP="004B220A">
            <w:pPr>
              <w:widowControl/>
              <w:jc w:val="left"/>
              <w:rPr>
                <w:kern w:val="0"/>
                <w:szCs w:val="21"/>
              </w:rPr>
            </w:pPr>
            <w:r>
              <w:rPr>
                <w:kern w:val="0"/>
                <w:szCs w:val="21"/>
              </w:rPr>
              <w:t>页面回到初始状态</w:t>
            </w:r>
          </w:p>
        </w:tc>
      </w:tr>
    </w:tbl>
    <w:p w14:paraId="1AC91AE7" w14:textId="77777777" w:rsidR="0022148F" w:rsidRDefault="0022148F" w:rsidP="0022148F">
      <w:pPr>
        <w:spacing w:line="360" w:lineRule="auto"/>
        <w:ind w:firstLine="420"/>
        <w:jc w:val="center"/>
        <w:rPr>
          <w:szCs w:val="21"/>
        </w:rPr>
      </w:pPr>
    </w:p>
    <w:p w14:paraId="3019CE2F" w14:textId="77777777" w:rsidR="0022148F" w:rsidRDefault="0022148F" w:rsidP="0022148F">
      <w:pPr>
        <w:spacing w:line="360" w:lineRule="auto"/>
        <w:ind w:firstLine="420"/>
        <w:jc w:val="center"/>
        <w:rPr>
          <w:szCs w:val="21"/>
        </w:rPr>
      </w:pPr>
    </w:p>
    <w:p w14:paraId="6907B8BD" w14:textId="77777777" w:rsidR="0022148F" w:rsidRDefault="0022148F" w:rsidP="0022148F">
      <w:pPr>
        <w:spacing w:line="360" w:lineRule="auto"/>
        <w:ind w:firstLine="420"/>
        <w:jc w:val="center"/>
        <w:rPr>
          <w:szCs w:val="21"/>
        </w:rPr>
      </w:pPr>
    </w:p>
    <w:p w14:paraId="6847186E" w14:textId="77777777" w:rsidR="0022148F" w:rsidRDefault="0022148F" w:rsidP="0022148F">
      <w:pPr>
        <w:spacing w:line="360" w:lineRule="auto"/>
        <w:ind w:firstLine="420"/>
        <w:jc w:val="center"/>
        <w:rPr>
          <w:szCs w:val="21"/>
        </w:rPr>
      </w:pPr>
    </w:p>
    <w:p w14:paraId="0A8111C6" w14:textId="77777777" w:rsidR="0022148F" w:rsidRDefault="0022148F" w:rsidP="0022148F">
      <w:pPr>
        <w:spacing w:line="360" w:lineRule="auto"/>
        <w:ind w:firstLine="420"/>
        <w:jc w:val="center"/>
        <w:rPr>
          <w:szCs w:val="21"/>
        </w:rPr>
      </w:pPr>
    </w:p>
    <w:p w14:paraId="14939C4B" w14:textId="77777777" w:rsidR="0022148F" w:rsidRDefault="0022148F" w:rsidP="0022148F">
      <w:pPr>
        <w:spacing w:line="360" w:lineRule="auto"/>
        <w:ind w:firstLine="420"/>
        <w:jc w:val="center"/>
        <w:rPr>
          <w:szCs w:val="21"/>
        </w:rPr>
      </w:pPr>
      <w:r>
        <w:rPr>
          <w:rFonts w:hint="eastAsia"/>
          <w:szCs w:val="21"/>
        </w:rPr>
        <w:lastRenderedPageBreak/>
        <w:t>表</w:t>
      </w:r>
      <w:r>
        <w:rPr>
          <w:rFonts w:hint="eastAsia"/>
          <w:szCs w:val="21"/>
        </w:rPr>
        <w:t xml:space="preserve">5.2 </w:t>
      </w:r>
      <w:r>
        <w:rPr>
          <w:rFonts w:hint="eastAsia"/>
          <w:szCs w:val="21"/>
        </w:rPr>
        <w:t>新增分组功能测试用例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80"/>
        <w:gridCol w:w="1559"/>
        <w:gridCol w:w="3969"/>
        <w:gridCol w:w="1921"/>
      </w:tblGrid>
      <w:tr w:rsidR="0022148F" w14:paraId="52D3AF59" w14:textId="77777777" w:rsidTr="004B220A">
        <w:trPr>
          <w:trHeight w:val="778"/>
          <w:jc w:val="center"/>
        </w:trPr>
        <w:tc>
          <w:tcPr>
            <w:tcW w:w="1580" w:type="dxa"/>
            <w:vAlign w:val="center"/>
          </w:tcPr>
          <w:p w14:paraId="7DDFA808" w14:textId="77777777" w:rsidR="0022148F" w:rsidRDefault="0022148F" w:rsidP="004B220A">
            <w:pPr>
              <w:widowControl/>
              <w:jc w:val="center"/>
              <w:rPr>
                <w:b/>
                <w:kern w:val="0"/>
                <w:szCs w:val="21"/>
              </w:rPr>
            </w:pPr>
            <w:r>
              <w:rPr>
                <w:b/>
                <w:kern w:val="0"/>
                <w:szCs w:val="21"/>
              </w:rPr>
              <w:t>用例</w:t>
            </w:r>
          </w:p>
          <w:p w14:paraId="083E435B" w14:textId="77777777" w:rsidR="0022148F" w:rsidRDefault="0022148F" w:rsidP="004B220A">
            <w:pPr>
              <w:widowControl/>
              <w:jc w:val="center"/>
              <w:rPr>
                <w:b/>
                <w:kern w:val="0"/>
                <w:szCs w:val="21"/>
              </w:rPr>
            </w:pPr>
            <w:r>
              <w:rPr>
                <w:b/>
                <w:kern w:val="0"/>
                <w:szCs w:val="21"/>
              </w:rPr>
              <w:t>编号</w:t>
            </w:r>
          </w:p>
        </w:tc>
        <w:tc>
          <w:tcPr>
            <w:tcW w:w="1559" w:type="dxa"/>
            <w:vAlign w:val="center"/>
          </w:tcPr>
          <w:p w14:paraId="57AAA4B1" w14:textId="77777777" w:rsidR="0022148F" w:rsidRDefault="0022148F" w:rsidP="004B220A">
            <w:pPr>
              <w:widowControl/>
              <w:jc w:val="center"/>
              <w:rPr>
                <w:b/>
                <w:kern w:val="0"/>
                <w:szCs w:val="21"/>
              </w:rPr>
            </w:pPr>
            <w:r>
              <w:rPr>
                <w:b/>
                <w:kern w:val="0"/>
                <w:szCs w:val="21"/>
              </w:rPr>
              <w:t>测试用例描述</w:t>
            </w:r>
          </w:p>
        </w:tc>
        <w:tc>
          <w:tcPr>
            <w:tcW w:w="3969" w:type="dxa"/>
            <w:vAlign w:val="center"/>
          </w:tcPr>
          <w:p w14:paraId="487D01B4" w14:textId="77777777" w:rsidR="0022148F" w:rsidRDefault="0022148F" w:rsidP="004B220A">
            <w:pPr>
              <w:widowControl/>
              <w:jc w:val="center"/>
              <w:rPr>
                <w:b/>
                <w:kern w:val="0"/>
                <w:szCs w:val="21"/>
              </w:rPr>
            </w:pPr>
            <w:r>
              <w:rPr>
                <w:b/>
                <w:kern w:val="0"/>
                <w:szCs w:val="21"/>
              </w:rPr>
              <w:t>操作过程及数据</w:t>
            </w:r>
          </w:p>
        </w:tc>
        <w:tc>
          <w:tcPr>
            <w:tcW w:w="1921" w:type="dxa"/>
            <w:vAlign w:val="center"/>
          </w:tcPr>
          <w:p w14:paraId="7EB72357" w14:textId="77777777" w:rsidR="0022148F" w:rsidRDefault="0022148F" w:rsidP="004B220A">
            <w:pPr>
              <w:widowControl/>
              <w:jc w:val="center"/>
              <w:rPr>
                <w:b/>
                <w:kern w:val="0"/>
                <w:szCs w:val="21"/>
              </w:rPr>
            </w:pPr>
            <w:r>
              <w:rPr>
                <w:b/>
                <w:kern w:val="0"/>
                <w:szCs w:val="21"/>
              </w:rPr>
              <w:t>预期结果</w:t>
            </w:r>
          </w:p>
        </w:tc>
      </w:tr>
      <w:tr w:rsidR="0022148F" w14:paraId="50DE422E" w14:textId="77777777" w:rsidTr="004B220A">
        <w:trPr>
          <w:trHeight w:val="555"/>
          <w:jc w:val="center"/>
        </w:trPr>
        <w:tc>
          <w:tcPr>
            <w:tcW w:w="1580" w:type="dxa"/>
            <w:vAlign w:val="center"/>
          </w:tcPr>
          <w:p w14:paraId="1DFAD528" w14:textId="77777777" w:rsidR="0022148F" w:rsidRDefault="0022148F" w:rsidP="004B220A">
            <w:pPr>
              <w:widowControl/>
              <w:jc w:val="center"/>
              <w:rPr>
                <w:kern w:val="0"/>
                <w:szCs w:val="21"/>
              </w:rPr>
            </w:pPr>
            <w:r>
              <w:rPr>
                <w:rFonts w:hint="eastAsia"/>
                <w:kern w:val="0"/>
                <w:szCs w:val="21"/>
              </w:rPr>
              <w:t>addGrp_01</w:t>
            </w:r>
          </w:p>
        </w:tc>
        <w:tc>
          <w:tcPr>
            <w:tcW w:w="1559" w:type="dxa"/>
            <w:vAlign w:val="center"/>
          </w:tcPr>
          <w:p w14:paraId="3AD0219E" w14:textId="77777777" w:rsidR="0022148F" w:rsidRDefault="0022148F" w:rsidP="004B220A">
            <w:pPr>
              <w:widowControl/>
              <w:jc w:val="left"/>
              <w:rPr>
                <w:kern w:val="0"/>
                <w:szCs w:val="21"/>
              </w:rPr>
            </w:pPr>
            <w:r>
              <w:rPr>
                <w:kern w:val="0"/>
                <w:szCs w:val="21"/>
              </w:rPr>
              <w:t>正确填写</w:t>
            </w:r>
            <w:r>
              <w:rPr>
                <w:rFonts w:hint="eastAsia"/>
                <w:kern w:val="0"/>
                <w:szCs w:val="21"/>
              </w:rPr>
              <w:t>分组名称</w:t>
            </w:r>
          </w:p>
        </w:tc>
        <w:tc>
          <w:tcPr>
            <w:tcW w:w="3969" w:type="dxa"/>
            <w:vAlign w:val="center"/>
          </w:tcPr>
          <w:p w14:paraId="5DA68C2E" w14:textId="77777777" w:rsidR="0022148F" w:rsidRDefault="0022148F" w:rsidP="004B220A">
            <w:pPr>
              <w:widowControl/>
              <w:jc w:val="left"/>
              <w:rPr>
                <w:kern w:val="0"/>
                <w:szCs w:val="21"/>
              </w:rPr>
            </w:pPr>
            <w:r>
              <w:rPr>
                <w:kern w:val="0"/>
                <w:szCs w:val="21"/>
              </w:rPr>
              <w:t>按照系统要求</w:t>
            </w:r>
            <w:r>
              <w:rPr>
                <w:rFonts w:hint="eastAsia"/>
                <w:kern w:val="0"/>
                <w:szCs w:val="21"/>
              </w:rPr>
              <w:t>分组名称</w:t>
            </w:r>
            <w:r>
              <w:rPr>
                <w:kern w:val="0"/>
                <w:szCs w:val="21"/>
              </w:rPr>
              <w:t>点击</w:t>
            </w:r>
            <w:r>
              <w:rPr>
                <w:kern w:val="0"/>
                <w:szCs w:val="21"/>
              </w:rPr>
              <w:t>“</w:t>
            </w:r>
            <w:r>
              <w:rPr>
                <w:kern w:val="0"/>
                <w:szCs w:val="21"/>
              </w:rPr>
              <w:t>确定</w:t>
            </w:r>
            <w:r>
              <w:rPr>
                <w:kern w:val="0"/>
                <w:szCs w:val="21"/>
              </w:rPr>
              <w:t>”</w:t>
            </w:r>
          </w:p>
        </w:tc>
        <w:tc>
          <w:tcPr>
            <w:tcW w:w="1921" w:type="dxa"/>
            <w:vAlign w:val="center"/>
          </w:tcPr>
          <w:p w14:paraId="595C9C1F" w14:textId="77777777" w:rsidR="0022148F" w:rsidRDefault="0022148F" w:rsidP="004B220A">
            <w:pPr>
              <w:widowControl/>
              <w:jc w:val="left"/>
              <w:rPr>
                <w:kern w:val="0"/>
                <w:szCs w:val="21"/>
              </w:rPr>
            </w:pPr>
            <w:r>
              <w:rPr>
                <w:kern w:val="0"/>
                <w:szCs w:val="21"/>
              </w:rPr>
              <w:t>系统提示</w:t>
            </w:r>
            <w:r>
              <w:rPr>
                <w:rFonts w:hint="eastAsia"/>
                <w:kern w:val="0"/>
                <w:szCs w:val="21"/>
              </w:rPr>
              <w:t>添加</w:t>
            </w:r>
            <w:r>
              <w:rPr>
                <w:kern w:val="0"/>
                <w:szCs w:val="21"/>
              </w:rPr>
              <w:t>成功</w:t>
            </w:r>
          </w:p>
        </w:tc>
      </w:tr>
      <w:tr w:rsidR="0022148F" w14:paraId="51ABDD26" w14:textId="77777777" w:rsidTr="004B220A">
        <w:trPr>
          <w:trHeight w:val="555"/>
          <w:jc w:val="center"/>
        </w:trPr>
        <w:tc>
          <w:tcPr>
            <w:tcW w:w="1580" w:type="dxa"/>
            <w:vAlign w:val="center"/>
          </w:tcPr>
          <w:p w14:paraId="799DAE48" w14:textId="77777777" w:rsidR="0022148F" w:rsidRDefault="0022148F" w:rsidP="004B220A">
            <w:pPr>
              <w:widowControl/>
              <w:jc w:val="center"/>
              <w:rPr>
                <w:kern w:val="0"/>
                <w:szCs w:val="21"/>
              </w:rPr>
            </w:pPr>
            <w:r>
              <w:rPr>
                <w:rFonts w:hint="eastAsia"/>
                <w:kern w:val="0"/>
                <w:szCs w:val="21"/>
              </w:rPr>
              <w:t>addGrp_02</w:t>
            </w:r>
          </w:p>
        </w:tc>
        <w:tc>
          <w:tcPr>
            <w:tcW w:w="1559" w:type="dxa"/>
            <w:vAlign w:val="center"/>
          </w:tcPr>
          <w:p w14:paraId="3133FC9D" w14:textId="77777777" w:rsidR="0022148F" w:rsidRDefault="0022148F" w:rsidP="004B220A">
            <w:pPr>
              <w:widowControl/>
              <w:jc w:val="left"/>
              <w:rPr>
                <w:kern w:val="0"/>
                <w:szCs w:val="21"/>
              </w:rPr>
            </w:pPr>
            <w:r>
              <w:rPr>
                <w:rFonts w:hint="eastAsia"/>
                <w:kern w:val="0"/>
                <w:szCs w:val="21"/>
              </w:rPr>
              <w:t>分组名称重复</w:t>
            </w:r>
          </w:p>
        </w:tc>
        <w:tc>
          <w:tcPr>
            <w:tcW w:w="3969" w:type="dxa"/>
            <w:vAlign w:val="center"/>
          </w:tcPr>
          <w:p w14:paraId="326EE1A3" w14:textId="77777777" w:rsidR="0022148F" w:rsidRDefault="0022148F" w:rsidP="004B220A">
            <w:pPr>
              <w:widowControl/>
              <w:jc w:val="left"/>
              <w:rPr>
                <w:kern w:val="0"/>
                <w:szCs w:val="21"/>
              </w:rPr>
            </w:pPr>
            <w:r>
              <w:rPr>
                <w:rFonts w:hint="eastAsia"/>
                <w:kern w:val="0"/>
                <w:szCs w:val="21"/>
              </w:rPr>
              <w:t>输入已存在分组名称</w:t>
            </w:r>
          </w:p>
        </w:tc>
        <w:tc>
          <w:tcPr>
            <w:tcW w:w="1921" w:type="dxa"/>
            <w:vAlign w:val="center"/>
          </w:tcPr>
          <w:p w14:paraId="62D2F272" w14:textId="77777777" w:rsidR="0022148F" w:rsidRDefault="0022148F" w:rsidP="004B220A">
            <w:pPr>
              <w:widowControl/>
              <w:jc w:val="left"/>
              <w:rPr>
                <w:kern w:val="0"/>
                <w:szCs w:val="21"/>
              </w:rPr>
            </w:pPr>
            <w:r>
              <w:rPr>
                <w:kern w:val="0"/>
                <w:szCs w:val="21"/>
              </w:rPr>
              <w:t>系统</w:t>
            </w:r>
            <w:r>
              <w:rPr>
                <w:rFonts w:hint="eastAsia"/>
                <w:kern w:val="0"/>
                <w:szCs w:val="21"/>
              </w:rPr>
              <w:t>在输入分组名称后添加递增数字</w:t>
            </w:r>
          </w:p>
        </w:tc>
      </w:tr>
      <w:tr w:rsidR="0022148F" w14:paraId="0CF36965" w14:textId="77777777" w:rsidTr="004B220A">
        <w:trPr>
          <w:trHeight w:val="555"/>
          <w:jc w:val="center"/>
        </w:trPr>
        <w:tc>
          <w:tcPr>
            <w:tcW w:w="1580" w:type="dxa"/>
            <w:vAlign w:val="center"/>
          </w:tcPr>
          <w:p w14:paraId="494FDD8F" w14:textId="77777777" w:rsidR="0022148F" w:rsidRDefault="0022148F" w:rsidP="004B220A">
            <w:pPr>
              <w:widowControl/>
              <w:jc w:val="center"/>
              <w:rPr>
                <w:kern w:val="0"/>
                <w:szCs w:val="21"/>
              </w:rPr>
            </w:pPr>
            <w:r>
              <w:rPr>
                <w:rFonts w:hint="eastAsia"/>
                <w:kern w:val="0"/>
                <w:szCs w:val="21"/>
              </w:rPr>
              <w:t>addGrp_03</w:t>
            </w:r>
          </w:p>
        </w:tc>
        <w:tc>
          <w:tcPr>
            <w:tcW w:w="1559" w:type="dxa"/>
            <w:vAlign w:val="center"/>
          </w:tcPr>
          <w:p w14:paraId="17F3A03A" w14:textId="77777777" w:rsidR="0022148F" w:rsidRDefault="0022148F" w:rsidP="004B220A">
            <w:pPr>
              <w:widowControl/>
              <w:jc w:val="left"/>
              <w:rPr>
                <w:kern w:val="0"/>
                <w:szCs w:val="21"/>
              </w:rPr>
            </w:pPr>
            <w:r>
              <w:rPr>
                <w:rFonts w:hint="eastAsia"/>
                <w:kern w:val="0"/>
                <w:szCs w:val="21"/>
              </w:rPr>
              <w:t>分组</w:t>
            </w:r>
            <w:proofErr w:type="gramStart"/>
            <w:r>
              <w:rPr>
                <w:rFonts w:hint="eastAsia"/>
                <w:kern w:val="0"/>
                <w:szCs w:val="21"/>
              </w:rPr>
              <w:t>名超过</w:t>
            </w:r>
            <w:proofErr w:type="gramEnd"/>
            <w:r>
              <w:rPr>
                <w:rFonts w:hint="eastAsia"/>
                <w:kern w:val="0"/>
                <w:szCs w:val="21"/>
              </w:rPr>
              <w:t>指定长度</w:t>
            </w:r>
          </w:p>
        </w:tc>
        <w:tc>
          <w:tcPr>
            <w:tcW w:w="3969" w:type="dxa"/>
            <w:vAlign w:val="center"/>
          </w:tcPr>
          <w:p w14:paraId="78568C69" w14:textId="77777777" w:rsidR="0022148F" w:rsidRDefault="0022148F" w:rsidP="004B220A">
            <w:pPr>
              <w:widowControl/>
              <w:jc w:val="left"/>
              <w:rPr>
                <w:kern w:val="0"/>
                <w:szCs w:val="21"/>
              </w:rPr>
            </w:pPr>
            <w:r>
              <w:rPr>
                <w:rFonts w:hint="eastAsia"/>
                <w:kern w:val="0"/>
                <w:szCs w:val="21"/>
              </w:rPr>
              <w:t>输入名称长度超过</w:t>
            </w:r>
            <w:r>
              <w:rPr>
                <w:rFonts w:hint="eastAsia"/>
                <w:kern w:val="0"/>
                <w:szCs w:val="21"/>
              </w:rPr>
              <w:t>20</w:t>
            </w:r>
            <w:r>
              <w:rPr>
                <w:rFonts w:hint="eastAsia"/>
                <w:kern w:val="0"/>
                <w:szCs w:val="21"/>
              </w:rPr>
              <w:t>字</w:t>
            </w:r>
          </w:p>
        </w:tc>
        <w:tc>
          <w:tcPr>
            <w:tcW w:w="1921" w:type="dxa"/>
            <w:vAlign w:val="center"/>
          </w:tcPr>
          <w:p w14:paraId="2B5592F4" w14:textId="77777777" w:rsidR="0022148F" w:rsidRDefault="0022148F" w:rsidP="004B220A">
            <w:pPr>
              <w:widowControl/>
              <w:jc w:val="left"/>
              <w:rPr>
                <w:kern w:val="0"/>
                <w:szCs w:val="21"/>
              </w:rPr>
            </w:pPr>
            <w:r>
              <w:rPr>
                <w:kern w:val="0"/>
                <w:szCs w:val="21"/>
              </w:rPr>
              <w:t>系统会</w:t>
            </w:r>
            <w:r>
              <w:rPr>
                <w:rFonts w:hint="eastAsia"/>
                <w:kern w:val="0"/>
                <w:szCs w:val="21"/>
              </w:rPr>
              <w:t>提示分组名称长度不合法</w:t>
            </w:r>
          </w:p>
        </w:tc>
      </w:tr>
      <w:tr w:rsidR="0022148F" w14:paraId="1E0ADA9E" w14:textId="77777777" w:rsidTr="004B220A">
        <w:trPr>
          <w:trHeight w:val="555"/>
          <w:jc w:val="center"/>
        </w:trPr>
        <w:tc>
          <w:tcPr>
            <w:tcW w:w="1580" w:type="dxa"/>
            <w:vAlign w:val="center"/>
          </w:tcPr>
          <w:p w14:paraId="711EF77E" w14:textId="77777777" w:rsidR="0022148F" w:rsidRDefault="0022148F" w:rsidP="004B220A">
            <w:pPr>
              <w:widowControl/>
              <w:jc w:val="center"/>
              <w:rPr>
                <w:kern w:val="0"/>
                <w:szCs w:val="21"/>
              </w:rPr>
            </w:pPr>
            <w:r>
              <w:rPr>
                <w:rFonts w:hint="eastAsia"/>
                <w:kern w:val="0"/>
                <w:szCs w:val="21"/>
              </w:rPr>
              <w:t>addGrp_04</w:t>
            </w:r>
          </w:p>
        </w:tc>
        <w:tc>
          <w:tcPr>
            <w:tcW w:w="1559" w:type="dxa"/>
            <w:vAlign w:val="center"/>
          </w:tcPr>
          <w:p w14:paraId="4C0998A1" w14:textId="77777777" w:rsidR="0022148F" w:rsidRDefault="0022148F" w:rsidP="004B220A">
            <w:pPr>
              <w:widowControl/>
              <w:jc w:val="left"/>
              <w:rPr>
                <w:kern w:val="0"/>
                <w:szCs w:val="21"/>
              </w:rPr>
            </w:pPr>
            <w:r>
              <w:rPr>
                <w:rFonts w:hint="eastAsia"/>
                <w:kern w:val="0"/>
                <w:szCs w:val="21"/>
              </w:rPr>
              <w:t>分组名长度为</w:t>
            </w:r>
            <w:r>
              <w:rPr>
                <w:rFonts w:hint="eastAsia"/>
                <w:kern w:val="0"/>
                <w:szCs w:val="21"/>
              </w:rPr>
              <w:t>0</w:t>
            </w:r>
          </w:p>
        </w:tc>
        <w:tc>
          <w:tcPr>
            <w:tcW w:w="3969" w:type="dxa"/>
            <w:vAlign w:val="center"/>
          </w:tcPr>
          <w:p w14:paraId="27313C12" w14:textId="77777777" w:rsidR="0022148F" w:rsidRDefault="0022148F" w:rsidP="004B220A">
            <w:pPr>
              <w:widowControl/>
              <w:jc w:val="left"/>
              <w:rPr>
                <w:kern w:val="0"/>
                <w:szCs w:val="21"/>
              </w:rPr>
            </w:pPr>
            <w:r>
              <w:rPr>
                <w:rFonts w:hint="eastAsia"/>
                <w:kern w:val="0"/>
                <w:szCs w:val="21"/>
              </w:rPr>
              <w:t>输入名称长度为</w:t>
            </w:r>
            <w:r>
              <w:rPr>
                <w:rFonts w:hint="eastAsia"/>
                <w:kern w:val="0"/>
                <w:szCs w:val="21"/>
              </w:rPr>
              <w:t>0</w:t>
            </w:r>
          </w:p>
        </w:tc>
        <w:tc>
          <w:tcPr>
            <w:tcW w:w="1921" w:type="dxa"/>
            <w:vAlign w:val="center"/>
          </w:tcPr>
          <w:p w14:paraId="26DA4161" w14:textId="77777777" w:rsidR="0022148F" w:rsidRDefault="0022148F" w:rsidP="004B220A">
            <w:pPr>
              <w:widowControl/>
              <w:jc w:val="left"/>
              <w:rPr>
                <w:kern w:val="0"/>
                <w:szCs w:val="21"/>
              </w:rPr>
            </w:pPr>
            <w:r>
              <w:rPr>
                <w:kern w:val="0"/>
                <w:szCs w:val="21"/>
              </w:rPr>
              <w:t>系统会</w:t>
            </w:r>
            <w:r>
              <w:rPr>
                <w:rFonts w:hint="eastAsia"/>
                <w:kern w:val="0"/>
                <w:szCs w:val="21"/>
              </w:rPr>
              <w:t>提示分组名称长度不合法</w:t>
            </w:r>
          </w:p>
        </w:tc>
      </w:tr>
    </w:tbl>
    <w:p w14:paraId="2171919A" w14:textId="77777777" w:rsidR="0022148F" w:rsidRDefault="0022148F" w:rsidP="0022148F">
      <w:pPr>
        <w:spacing w:line="360" w:lineRule="auto"/>
        <w:jc w:val="center"/>
        <w:rPr>
          <w:szCs w:val="21"/>
        </w:rPr>
      </w:pPr>
      <w:r>
        <w:rPr>
          <w:rFonts w:hint="eastAsia"/>
          <w:szCs w:val="21"/>
        </w:rPr>
        <w:t>表</w:t>
      </w:r>
      <w:r>
        <w:rPr>
          <w:rFonts w:hint="eastAsia"/>
          <w:szCs w:val="21"/>
        </w:rPr>
        <w:t xml:space="preserve">5.3 </w:t>
      </w:r>
      <w:r>
        <w:rPr>
          <w:rFonts w:hint="eastAsia"/>
          <w:szCs w:val="21"/>
        </w:rPr>
        <w:t>添加联系人到分组功能测试用例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2"/>
        <w:gridCol w:w="1629"/>
        <w:gridCol w:w="3899"/>
        <w:gridCol w:w="1985"/>
      </w:tblGrid>
      <w:tr w:rsidR="0022148F" w14:paraId="20D2FCF9" w14:textId="77777777" w:rsidTr="004B220A">
        <w:trPr>
          <w:trHeight w:val="778"/>
          <w:jc w:val="center"/>
        </w:trPr>
        <w:tc>
          <w:tcPr>
            <w:tcW w:w="1562" w:type="dxa"/>
            <w:vAlign w:val="center"/>
          </w:tcPr>
          <w:p w14:paraId="1CEB8F3F" w14:textId="77777777" w:rsidR="0022148F" w:rsidRDefault="0022148F" w:rsidP="004B220A">
            <w:pPr>
              <w:widowControl/>
              <w:jc w:val="center"/>
              <w:rPr>
                <w:b/>
                <w:kern w:val="0"/>
                <w:szCs w:val="21"/>
              </w:rPr>
            </w:pPr>
            <w:r>
              <w:rPr>
                <w:b/>
                <w:kern w:val="0"/>
                <w:szCs w:val="21"/>
              </w:rPr>
              <w:t>用例编号</w:t>
            </w:r>
          </w:p>
        </w:tc>
        <w:tc>
          <w:tcPr>
            <w:tcW w:w="1629" w:type="dxa"/>
            <w:vAlign w:val="center"/>
          </w:tcPr>
          <w:p w14:paraId="13E3369C" w14:textId="77777777" w:rsidR="0022148F" w:rsidRDefault="0022148F" w:rsidP="004B220A">
            <w:pPr>
              <w:widowControl/>
              <w:jc w:val="center"/>
              <w:rPr>
                <w:b/>
                <w:kern w:val="0"/>
                <w:szCs w:val="21"/>
              </w:rPr>
            </w:pPr>
            <w:r>
              <w:rPr>
                <w:b/>
                <w:kern w:val="0"/>
                <w:szCs w:val="21"/>
              </w:rPr>
              <w:t>测试用例描述</w:t>
            </w:r>
          </w:p>
        </w:tc>
        <w:tc>
          <w:tcPr>
            <w:tcW w:w="3899" w:type="dxa"/>
            <w:vAlign w:val="center"/>
          </w:tcPr>
          <w:p w14:paraId="0EB2C688" w14:textId="77777777" w:rsidR="0022148F" w:rsidRDefault="0022148F" w:rsidP="004B220A">
            <w:pPr>
              <w:widowControl/>
              <w:jc w:val="center"/>
              <w:rPr>
                <w:b/>
                <w:kern w:val="0"/>
                <w:szCs w:val="21"/>
              </w:rPr>
            </w:pPr>
            <w:r>
              <w:rPr>
                <w:b/>
                <w:kern w:val="0"/>
                <w:szCs w:val="21"/>
              </w:rPr>
              <w:t>操作过程及数据</w:t>
            </w:r>
          </w:p>
        </w:tc>
        <w:tc>
          <w:tcPr>
            <w:tcW w:w="1985" w:type="dxa"/>
            <w:vAlign w:val="center"/>
          </w:tcPr>
          <w:p w14:paraId="7B770A4C" w14:textId="77777777" w:rsidR="0022148F" w:rsidRDefault="0022148F" w:rsidP="004B220A">
            <w:pPr>
              <w:widowControl/>
              <w:jc w:val="center"/>
              <w:rPr>
                <w:b/>
                <w:kern w:val="0"/>
                <w:szCs w:val="21"/>
              </w:rPr>
            </w:pPr>
            <w:r>
              <w:rPr>
                <w:b/>
                <w:kern w:val="0"/>
                <w:szCs w:val="21"/>
              </w:rPr>
              <w:t>预期结果</w:t>
            </w:r>
          </w:p>
        </w:tc>
      </w:tr>
      <w:tr w:rsidR="0022148F" w14:paraId="23DDF6D9" w14:textId="77777777" w:rsidTr="004B220A">
        <w:trPr>
          <w:trHeight w:val="555"/>
          <w:jc w:val="center"/>
        </w:trPr>
        <w:tc>
          <w:tcPr>
            <w:tcW w:w="1562" w:type="dxa"/>
            <w:vAlign w:val="center"/>
          </w:tcPr>
          <w:p w14:paraId="593F9D92" w14:textId="77777777" w:rsidR="0022148F" w:rsidRDefault="0022148F" w:rsidP="004B220A">
            <w:pPr>
              <w:widowControl/>
              <w:jc w:val="center"/>
              <w:rPr>
                <w:kern w:val="0"/>
                <w:szCs w:val="21"/>
              </w:rPr>
            </w:pPr>
            <w:r>
              <w:rPr>
                <w:rFonts w:hint="eastAsia"/>
                <w:kern w:val="0"/>
                <w:szCs w:val="21"/>
              </w:rPr>
              <w:t>instGrp_01</w:t>
            </w:r>
          </w:p>
        </w:tc>
        <w:tc>
          <w:tcPr>
            <w:tcW w:w="1629" w:type="dxa"/>
            <w:vAlign w:val="center"/>
          </w:tcPr>
          <w:p w14:paraId="788CBDF5" w14:textId="77777777" w:rsidR="0022148F" w:rsidRDefault="0022148F" w:rsidP="004B220A">
            <w:pPr>
              <w:widowControl/>
              <w:jc w:val="left"/>
              <w:rPr>
                <w:kern w:val="0"/>
                <w:szCs w:val="21"/>
              </w:rPr>
            </w:pPr>
            <w:r>
              <w:rPr>
                <w:kern w:val="0"/>
                <w:szCs w:val="21"/>
              </w:rPr>
              <w:t>正确</w:t>
            </w:r>
            <w:r>
              <w:rPr>
                <w:rFonts w:hint="eastAsia"/>
                <w:kern w:val="0"/>
                <w:szCs w:val="21"/>
              </w:rPr>
              <w:t>添加联系人到指定分组</w:t>
            </w:r>
          </w:p>
        </w:tc>
        <w:tc>
          <w:tcPr>
            <w:tcW w:w="3899" w:type="dxa"/>
            <w:vAlign w:val="center"/>
          </w:tcPr>
          <w:p w14:paraId="4A604AA0" w14:textId="77777777" w:rsidR="0022148F" w:rsidRDefault="0022148F" w:rsidP="004B220A">
            <w:pPr>
              <w:widowControl/>
              <w:jc w:val="left"/>
              <w:rPr>
                <w:kern w:val="0"/>
                <w:szCs w:val="21"/>
              </w:rPr>
            </w:pPr>
            <w:r>
              <w:rPr>
                <w:rFonts w:hint="eastAsia"/>
                <w:kern w:val="0"/>
                <w:szCs w:val="21"/>
              </w:rPr>
              <w:t>在默认联系人列表中选择联系人，点击移动到分组，选择分组，提交请求</w:t>
            </w:r>
          </w:p>
        </w:tc>
        <w:tc>
          <w:tcPr>
            <w:tcW w:w="1985" w:type="dxa"/>
            <w:vAlign w:val="center"/>
          </w:tcPr>
          <w:p w14:paraId="6B1BC83F" w14:textId="77777777" w:rsidR="0022148F" w:rsidRDefault="0022148F" w:rsidP="004B220A">
            <w:pPr>
              <w:widowControl/>
              <w:jc w:val="left"/>
              <w:rPr>
                <w:kern w:val="0"/>
                <w:szCs w:val="21"/>
              </w:rPr>
            </w:pPr>
            <w:r>
              <w:rPr>
                <w:kern w:val="0"/>
                <w:szCs w:val="21"/>
              </w:rPr>
              <w:t>系统提示</w:t>
            </w:r>
            <w:r>
              <w:rPr>
                <w:rFonts w:hint="eastAsia"/>
                <w:kern w:val="0"/>
                <w:szCs w:val="21"/>
              </w:rPr>
              <w:t>添加</w:t>
            </w:r>
            <w:r>
              <w:rPr>
                <w:kern w:val="0"/>
                <w:szCs w:val="21"/>
              </w:rPr>
              <w:t>成功</w:t>
            </w:r>
          </w:p>
        </w:tc>
      </w:tr>
      <w:tr w:rsidR="0022148F" w14:paraId="5FBC51CA" w14:textId="77777777" w:rsidTr="004B220A">
        <w:trPr>
          <w:trHeight w:val="555"/>
          <w:jc w:val="center"/>
        </w:trPr>
        <w:tc>
          <w:tcPr>
            <w:tcW w:w="1562" w:type="dxa"/>
            <w:vAlign w:val="center"/>
          </w:tcPr>
          <w:p w14:paraId="1553B448" w14:textId="77777777" w:rsidR="0022148F" w:rsidRDefault="0022148F" w:rsidP="004B220A">
            <w:pPr>
              <w:widowControl/>
              <w:jc w:val="center"/>
              <w:rPr>
                <w:kern w:val="0"/>
                <w:szCs w:val="21"/>
              </w:rPr>
            </w:pPr>
            <w:r>
              <w:rPr>
                <w:rFonts w:hint="eastAsia"/>
                <w:kern w:val="0"/>
                <w:szCs w:val="21"/>
              </w:rPr>
              <w:t>instGrp_02</w:t>
            </w:r>
          </w:p>
        </w:tc>
        <w:tc>
          <w:tcPr>
            <w:tcW w:w="1629" w:type="dxa"/>
            <w:vAlign w:val="center"/>
          </w:tcPr>
          <w:p w14:paraId="4737F2A4" w14:textId="77777777" w:rsidR="0022148F" w:rsidRDefault="0022148F" w:rsidP="004B220A">
            <w:pPr>
              <w:widowControl/>
              <w:jc w:val="left"/>
              <w:rPr>
                <w:kern w:val="0"/>
                <w:szCs w:val="21"/>
              </w:rPr>
            </w:pPr>
            <w:r>
              <w:rPr>
                <w:rFonts w:hint="eastAsia"/>
                <w:kern w:val="0"/>
                <w:szCs w:val="21"/>
              </w:rPr>
              <w:t>联系人已存在于该分组</w:t>
            </w:r>
          </w:p>
        </w:tc>
        <w:tc>
          <w:tcPr>
            <w:tcW w:w="3899" w:type="dxa"/>
            <w:vAlign w:val="center"/>
          </w:tcPr>
          <w:p w14:paraId="4864582B" w14:textId="77777777" w:rsidR="0022148F" w:rsidRDefault="0022148F" w:rsidP="004B220A">
            <w:pPr>
              <w:widowControl/>
              <w:jc w:val="left"/>
              <w:rPr>
                <w:kern w:val="0"/>
                <w:szCs w:val="21"/>
              </w:rPr>
            </w:pPr>
            <w:r>
              <w:rPr>
                <w:rFonts w:hint="eastAsia"/>
                <w:kern w:val="0"/>
                <w:szCs w:val="21"/>
              </w:rPr>
              <w:t>在默认联系人列表中选择联系人，点击移动到分组，选择分组，提交请求</w:t>
            </w:r>
          </w:p>
        </w:tc>
        <w:tc>
          <w:tcPr>
            <w:tcW w:w="1985" w:type="dxa"/>
            <w:vAlign w:val="center"/>
          </w:tcPr>
          <w:p w14:paraId="4C973440" w14:textId="77777777" w:rsidR="0022148F" w:rsidRDefault="0022148F" w:rsidP="004B220A">
            <w:pPr>
              <w:widowControl/>
              <w:jc w:val="left"/>
              <w:rPr>
                <w:kern w:val="0"/>
                <w:szCs w:val="21"/>
              </w:rPr>
            </w:pPr>
            <w:r>
              <w:rPr>
                <w:kern w:val="0"/>
                <w:szCs w:val="21"/>
              </w:rPr>
              <w:t>系统提示</w:t>
            </w:r>
            <w:r>
              <w:rPr>
                <w:rFonts w:hint="eastAsia"/>
                <w:kern w:val="0"/>
                <w:szCs w:val="21"/>
              </w:rPr>
              <w:t>该分组已存在此联系人</w:t>
            </w:r>
          </w:p>
        </w:tc>
      </w:tr>
    </w:tbl>
    <w:p w14:paraId="569AAAB7" w14:textId="77777777" w:rsidR="0022148F" w:rsidRDefault="0022148F" w:rsidP="0022148F">
      <w:pPr>
        <w:spacing w:line="360" w:lineRule="auto"/>
        <w:ind w:firstLineChars="200" w:firstLine="480"/>
        <w:rPr>
          <w:rFonts w:eastAsia="黑体"/>
          <w:sz w:val="24"/>
        </w:rPr>
      </w:pPr>
      <w:r>
        <w:rPr>
          <w:rFonts w:eastAsia="黑体" w:hint="eastAsia"/>
          <w:sz w:val="24"/>
        </w:rPr>
        <w:t>（</w:t>
      </w:r>
      <w:r>
        <w:rPr>
          <w:rFonts w:eastAsia="黑体" w:hint="eastAsia"/>
          <w:sz w:val="24"/>
        </w:rPr>
        <w:t>2</w:t>
      </w:r>
      <w:r>
        <w:rPr>
          <w:rFonts w:eastAsia="黑体" w:hint="eastAsia"/>
          <w:sz w:val="24"/>
        </w:rPr>
        <w:t>）问卷模块功能测试</w:t>
      </w:r>
    </w:p>
    <w:p w14:paraId="069423BF" w14:textId="77777777" w:rsidR="0022148F" w:rsidRDefault="0022148F" w:rsidP="0022148F">
      <w:pPr>
        <w:spacing w:line="360" w:lineRule="auto"/>
        <w:ind w:firstLineChars="200" w:firstLine="480"/>
        <w:rPr>
          <w:sz w:val="24"/>
        </w:rPr>
      </w:pPr>
      <w:r>
        <w:rPr>
          <w:rFonts w:hint="eastAsia"/>
          <w:sz w:val="24"/>
        </w:rPr>
        <w:t>问卷模块测试包括新建问卷，修改问卷基本信息，添加问题，修改问题，添加问题选项，修改问题选项。测试用例设计如表</w:t>
      </w:r>
      <w:r>
        <w:rPr>
          <w:rFonts w:hint="eastAsia"/>
          <w:sz w:val="24"/>
        </w:rPr>
        <w:t>5.4-5.8</w:t>
      </w:r>
      <w:r>
        <w:rPr>
          <w:rFonts w:hint="eastAsia"/>
          <w:sz w:val="24"/>
        </w:rPr>
        <w:t>所示。</w:t>
      </w:r>
    </w:p>
    <w:p w14:paraId="7C2C1420" w14:textId="77777777" w:rsidR="0022148F" w:rsidRPr="00AE4E5E" w:rsidRDefault="0022148F" w:rsidP="0022148F">
      <w:pPr>
        <w:spacing w:line="360" w:lineRule="auto"/>
        <w:ind w:firstLineChars="200" w:firstLine="480"/>
        <w:rPr>
          <w:color w:val="FF0000"/>
          <w:sz w:val="24"/>
        </w:rPr>
      </w:pPr>
      <w:r w:rsidRPr="00AE4E5E">
        <w:rPr>
          <w:rFonts w:hint="eastAsia"/>
          <w:color w:val="FF0000"/>
          <w:sz w:val="24"/>
        </w:rPr>
        <w:t>格式同上。</w:t>
      </w:r>
    </w:p>
    <w:p w14:paraId="420D033D" w14:textId="77777777" w:rsidR="0022148F" w:rsidRDefault="0022148F" w:rsidP="0022148F">
      <w:pPr>
        <w:pStyle w:val="2"/>
      </w:pPr>
      <w:bookmarkStart w:id="116" w:name="_Toc514919017"/>
      <w:r>
        <w:rPr>
          <w:rFonts w:hint="eastAsia"/>
        </w:rPr>
        <w:t>5</w:t>
      </w:r>
      <w:r w:rsidRPr="00210B48">
        <w:rPr>
          <w:rFonts w:hint="eastAsia"/>
        </w:rPr>
        <w:t xml:space="preserve">.2 </w:t>
      </w:r>
      <w:r>
        <w:rPr>
          <w:rFonts w:hint="eastAsia"/>
        </w:rPr>
        <w:t>非功能</w:t>
      </w:r>
      <w:r w:rsidRPr="00210B48">
        <w:rPr>
          <w:rFonts w:hint="eastAsia"/>
        </w:rPr>
        <w:t>测试</w:t>
      </w:r>
      <w:bookmarkEnd w:id="116"/>
    </w:p>
    <w:p w14:paraId="08421F7E" w14:textId="77777777" w:rsidR="0022148F" w:rsidRDefault="0022148F" w:rsidP="0022148F">
      <w:pPr>
        <w:spacing w:line="360" w:lineRule="auto"/>
        <w:ind w:firstLineChars="200" w:firstLine="480"/>
        <w:rPr>
          <w:color w:val="FF0000"/>
          <w:sz w:val="24"/>
        </w:rPr>
      </w:pPr>
      <w:r w:rsidRPr="00B60C7F">
        <w:rPr>
          <w:rFonts w:hint="eastAsia"/>
          <w:color w:val="FF0000"/>
          <w:sz w:val="24"/>
        </w:rPr>
        <w:t>以下测试根据自己项目实际情况选择：</w:t>
      </w:r>
    </w:p>
    <w:p w14:paraId="6BBEE090" w14:textId="77777777" w:rsidR="0022148F" w:rsidRPr="00CD4A7B" w:rsidRDefault="0022148F" w:rsidP="0022148F">
      <w:pPr>
        <w:spacing w:line="360" w:lineRule="auto"/>
        <w:ind w:firstLineChars="200" w:firstLine="480"/>
        <w:rPr>
          <w:sz w:val="24"/>
        </w:rPr>
      </w:pPr>
      <w:r w:rsidRPr="00CD4A7B">
        <w:rPr>
          <w:rFonts w:hint="eastAsia"/>
          <w:sz w:val="24"/>
        </w:rPr>
        <w:t>举例：</w:t>
      </w:r>
    </w:p>
    <w:p w14:paraId="14B9F292" w14:textId="77777777" w:rsidR="0022148F" w:rsidRDefault="0022148F" w:rsidP="0022148F">
      <w:pPr>
        <w:spacing w:line="360" w:lineRule="auto"/>
        <w:ind w:firstLineChars="200" w:firstLine="480"/>
        <w:rPr>
          <w:sz w:val="24"/>
        </w:rPr>
      </w:pPr>
      <w:r>
        <w:rPr>
          <w:rFonts w:hint="eastAsia"/>
          <w:sz w:val="24"/>
        </w:rPr>
        <w:t>兼容性测试用例如表</w:t>
      </w:r>
      <w:r>
        <w:rPr>
          <w:rFonts w:hint="eastAsia"/>
          <w:sz w:val="24"/>
        </w:rPr>
        <w:t>5.9</w:t>
      </w:r>
      <w:r>
        <w:rPr>
          <w:rFonts w:hint="eastAsia"/>
          <w:sz w:val="24"/>
        </w:rPr>
        <w:t>、表</w:t>
      </w:r>
      <w:r>
        <w:rPr>
          <w:rFonts w:hint="eastAsia"/>
          <w:sz w:val="24"/>
        </w:rPr>
        <w:t>5.10</w:t>
      </w:r>
      <w:r>
        <w:rPr>
          <w:rFonts w:hint="eastAsia"/>
          <w:sz w:val="24"/>
        </w:rPr>
        <w:t>所示。</w:t>
      </w:r>
    </w:p>
    <w:p w14:paraId="3C9B8110" w14:textId="77777777" w:rsidR="0022148F" w:rsidRPr="00CD4A7B" w:rsidRDefault="0022148F" w:rsidP="0022148F">
      <w:pPr>
        <w:spacing w:line="360" w:lineRule="auto"/>
        <w:jc w:val="center"/>
        <w:rPr>
          <w:szCs w:val="21"/>
        </w:rPr>
      </w:pPr>
      <w:r>
        <w:rPr>
          <w:rFonts w:hint="eastAsia"/>
          <w:szCs w:val="21"/>
        </w:rPr>
        <w:t>表</w:t>
      </w:r>
      <w:r>
        <w:rPr>
          <w:rFonts w:hint="eastAsia"/>
          <w:szCs w:val="21"/>
        </w:rPr>
        <w:t xml:space="preserve">5.9 </w:t>
      </w:r>
      <w:r>
        <w:rPr>
          <w:rFonts w:hint="eastAsia"/>
          <w:szCs w:val="21"/>
        </w:rPr>
        <w:t>手机型号</w:t>
      </w:r>
      <w:r w:rsidRPr="00CD4A7B">
        <w:rPr>
          <w:rFonts w:hint="eastAsia"/>
          <w:szCs w:val="21"/>
        </w:rPr>
        <w:t>兼容性测试用例</w:t>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627"/>
      </w:tblGrid>
      <w:tr w:rsidR="0022148F" w14:paraId="66FC7B12" w14:textId="77777777" w:rsidTr="004B220A">
        <w:tc>
          <w:tcPr>
            <w:tcW w:w="2552" w:type="dxa"/>
            <w:hideMark/>
          </w:tcPr>
          <w:p w14:paraId="34B31B3B" w14:textId="77777777" w:rsidR="0022148F" w:rsidRDefault="0022148F" w:rsidP="004B220A">
            <w:pPr>
              <w:jc w:val="center"/>
              <w:rPr>
                <w:b/>
                <w:szCs w:val="21"/>
              </w:rPr>
            </w:pPr>
            <w:r>
              <w:rPr>
                <w:rFonts w:hint="eastAsia"/>
                <w:b/>
                <w:szCs w:val="21"/>
              </w:rPr>
              <w:t>测试用例名称</w:t>
            </w:r>
          </w:p>
        </w:tc>
        <w:tc>
          <w:tcPr>
            <w:tcW w:w="6627" w:type="dxa"/>
            <w:hideMark/>
          </w:tcPr>
          <w:p w14:paraId="562866CC" w14:textId="77777777" w:rsidR="0022148F" w:rsidRDefault="0022148F" w:rsidP="004B220A">
            <w:pPr>
              <w:jc w:val="center"/>
              <w:rPr>
                <w:b/>
                <w:szCs w:val="21"/>
              </w:rPr>
            </w:pPr>
            <w:r>
              <w:rPr>
                <w:rFonts w:hint="eastAsia"/>
                <w:b/>
                <w:szCs w:val="21"/>
              </w:rPr>
              <w:t>测试手机型号</w:t>
            </w:r>
          </w:p>
        </w:tc>
      </w:tr>
      <w:tr w:rsidR="0022148F" w14:paraId="31232864" w14:textId="77777777" w:rsidTr="004B220A">
        <w:tc>
          <w:tcPr>
            <w:tcW w:w="2552" w:type="dxa"/>
            <w:hideMark/>
          </w:tcPr>
          <w:p w14:paraId="7F0A4F01" w14:textId="77777777" w:rsidR="0022148F" w:rsidRPr="00CD4A7B" w:rsidRDefault="0022148F" w:rsidP="004B220A">
            <w:pPr>
              <w:widowControl/>
              <w:jc w:val="center"/>
              <w:rPr>
                <w:kern w:val="0"/>
                <w:szCs w:val="21"/>
              </w:rPr>
            </w:pPr>
            <w:r w:rsidRPr="00CD4A7B">
              <w:rPr>
                <w:rFonts w:hint="eastAsia"/>
                <w:kern w:val="0"/>
                <w:szCs w:val="21"/>
              </w:rPr>
              <w:t>兼容性</w:t>
            </w:r>
            <w:r w:rsidRPr="00CD4A7B">
              <w:rPr>
                <w:rFonts w:hint="eastAsia"/>
                <w:kern w:val="0"/>
                <w:szCs w:val="21"/>
              </w:rPr>
              <w:t>_001</w:t>
            </w:r>
          </w:p>
        </w:tc>
        <w:tc>
          <w:tcPr>
            <w:tcW w:w="6627" w:type="dxa"/>
          </w:tcPr>
          <w:p w14:paraId="4985E807" w14:textId="77777777" w:rsidR="0022148F" w:rsidRPr="00CD4A7B" w:rsidRDefault="0022148F" w:rsidP="004B220A">
            <w:pPr>
              <w:widowControl/>
              <w:jc w:val="center"/>
              <w:rPr>
                <w:kern w:val="0"/>
                <w:szCs w:val="21"/>
              </w:rPr>
            </w:pPr>
            <w:r w:rsidRPr="00CD4A7B">
              <w:rPr>
                <w:rFonts w:hint="eastAsia"/>
                <w:kern w:val="0"/>
                <w:szCs w:val="21"/>
              </w:rPr>
              <w:t>华为</w:t>
            </w:r>
            <w:r w:rsidRPr="00CD4A7B">
              <w:rPr>
                <w:rFonts w:hint="eastAsia"/>
                <w:kern w:val="0"/>
                <w:szCs w:val="21"/>
              </w:rPr>
              <w:t xml:space="preserve"> Mate 9</w:t>
            </w:r>
          </w:p>
        </w:tc>
      </w:tr>
      <w:tr w:rsidR="0022148F" w14:paraId="1306A34C" w14:textId="77777777" w:rsidTr="004B220A">
        <w:tc>
          <w:tcPr>
            <w:tcW w:w="2552" w:type="dxa"/>
          </w:tcPr>
          <w:p w14:paraId="2CD1419F" w14:textId="77777777" w:rsidR="0022148F" w:rsidRPr="00CD4A7B" w:rsidRDefault="0022148F" w:rsidP="004B220A">
            <w:pPr>
              <w:widowControl/>
              <w:jc w:val="center"/>
              <w:rPr>
                <w:kern w:val="0"/>
                <w:szCs w:val="21"/>
              </w:rPr>
            </w:pPr>
            <w:r w:rsidRPr="00CD4A7B">
              <w:rPr>
                <w:rFonts w:hint="eastAsia"/>
                <w:kern w:val="0"/>
                <w:szCs w:val="21"/>
              </w:rPr>
              <w:t>兼容性</w:t>
            </w:r>
            <w:r w:rsidRPr="00CD4A7B">
              <w:rPr>
                <w:rFonts w:hint="eastAsia"/>
                <w:kern w:val="0"/>
                <w:szCs w:val="21"/>
              </w:rPr>
              <w:t>_002</w:t>
            </w:r>
          </w:p>
        </w:tc>
        <w:tc>
          <w:tcPr>
            <w:tcW w:w="6627" w:type="dxa"/>
          </w:tcPr>
          <w:p w14:paraId="72CF3A90" w14:textId="77777777" w:rsidR="0022148F" w:rsidRPr="00CD4A7B" w:rsidRDefault="0022148F" w:rsidP="004B220A">
            <w:pPr>
              <w:widowControl/>
              <w:jc w:val="center"/>
              <w:rPr>
                <w:kern w:val="0"/>
                <w:szCs w:val="21"/>
              </w:rPr>
            </w:pPr>
            <w:r w:rsidRPr="00CD4A7B">
              <w:rPr>
                <w:rFonts w:hint="eastAsia"/>
                <w:kern w:val="0"/>
                <w:szCs w:val="21"/>
              </w:rPr>
              <w:t>华为</w:t>
            </w:r>
            <w:r w:rsidRPr="00CD4A7B">
              <w:rPr>
                <w:rFonts w:hint="eastAsia"/>
                <w:kern w:val="0"/>
                <w:szCs w:val="21"/>
              </w:rPr>
              <w:t xml:space="preserve"> Mate 10</w:t>
            </w:r>
          </w:p>
        </w:tc>
      </w:tr>
      <w:tr w:rsidR="0022148F" w14:paraId="48602376" w14:textId="77777777" w:rsidTr="004B220A">
        <w:tc>
          <w:tcPr>
            <w:tcW w:w="2552" w:type="dxa"/>
          </w:tcPr>
          <w:p w14:paraId="00B34D31" w14:textId="77777777" w:rsidR="0022148F" w:rsidRPr="00CD4A7B" w:rsidRDefault="0022148F" w:rsidP="004B220A">
            <w:pPr>
              <w:widowControl/>
              <w:jc w:val="center"/>
              <w:rPr>
                <w:kern w:val="0"/>
                <w:szCs w:val="21"/>
              </w:rPr>
            </w:pPr>
            <w:r w:rsidRPr="00CD4A7B">
              <w:rPr>
                <w:rFonts w:hint="eastAsia"/>
                <w:kern w:val="0"/>
                <w:szCs w:val="21"/>
              </w:rPr>
              <w:t>兼容性</w:t>
            </w:r>
            <w:r w:rsidRPr="00CD4A7B">
              <w:rPr>
                <w:rFonts w:hint="eastAsia"/>
                <w:kern w:val="0"/>
                <w:szCs w:val="21"/>
              </w:rPr>
              <w:t>_003</w:t>
            </w:r>
          </w:p>
        </w:tc>
        <w:tc>
          <w:tcPr>
            <w:tcW w:w="6627" w:type="dxa"/>
          </w:tcPr>
          <w:p w14:paraId="79A4F536" w14:textId="77777777" w:rsidR="0022148F" w:rsidRPr="00CD4A7B" w:rsidRDefault="0022148F" w:rsidP="004B220A">
            <w:pPr>
              <w:widowControl/>
              <w:jc w:val="center"/>
              <w:rPr>
                <w:kern w:val="0"/>
                <w:szCs w:val="21"/>
              </w:rPr>
            </w:pPr>
            <w:r w:rsidRPr="00CD4A7B">
              <w:rPr>
                <w:rFonts w:hint="eastAsia"/>
                <w:kern w:val="0"/>
                <w:szCs w:val="21"/>
              </w:rPr>
              <w:t>小米</w:t>
            </w:r>
            <w:r w:rsidRPr="00CD4A7B">
              <w:rPr>
                <w:rFonts w:hint="eastAsia"/>
                <w:kern w:val="0"/>
                <w:szCs w:val="21"/>
              </w:rPr>
              <w:t xml:space="preserve"> 6</w:t>
            </w:r>
          </w:p>
        </w:tc>
      </w:tr>
    </w:tbl>
    <w:p w14:paraId="2B3D3B36" w14:textId="77777777" w:rsidR="0022148F" w:rsidRPr="00CD4A7B" w:rsidRDefault="0022148F" w:rsidP="0022148F">
      <w:pPr>
        <w:spacing w:line="360" w:lineRule="auto"/>
        <w:jc w:val="center"/>
        <w:rPr>
          <w:szCs w:val="21"/>
        </w:rPr>
      </w:pPr>
      <w:r>
        <w:rPr>
          <w:rFonts w:hint="eastAsia"/>
          <w:szCs w:val="21"/>
        </w:rPr>
        <w:t>表</w:t>
      </w:r>
      <w:r>
        <w:rPr>
          <w:rFonts w:hint="eastAsia"/>
          <w:szCs w:val="21"/>
        </w:rPr>
        <w:t xml:space="preserve">5.10 </w:t>
      </w:r>
      <w:r>
        <w:rPr>
          <w:rFonts w:hint="eastAsia"/>
          <w:szCs w:val="21"/>
        </w:rPr>
        <w:t>浏览器</w:t>
      </w:r>
      <w:r w:rsidRPr="00CD4A7B">
        <w:rPr>
          <w:rFonts w:hint="eastAsia"/>
          <w:szCs w:val="21"/>
        </w:rPr>
        <w:t>兼容性测试用例</w:t>
      </w:r>
    </w:p>
    <w:tbl>
      <w:tblPr>
        <w:tblW w:w="91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6627"/>
      </w:tblGrid>
      <w:tr w:rsidR="0022148F" w14:paraId="407115F8" w14:textId="77777777" w:rsidTr="004B220A">
        <w:tc>
          <w:tcPr>
            <w:tcW w:w="2552" w:type="dxa"/>
            <w:hideMark/>
          </w:tcPr>
          <w:p w14:paraId="67155C2F" w14:textId="77777777" w:rsidR="0022148F" w:rsidRDefault="0022148F" w:rsidP="004B220A">
            <w:pPr>
              <w:jc w:val="center"/>
              <w:rPr>
                <w:b/>
                <w:szCs w:val="21"/>
              </w:rPr>
            </w:pPr>
            <w:r>
              <w:rPr>
                <w:rFonts w:hint="eastAsia"/>
                <w:b/>
                <w:szCs w:val="21"/>
              </w:rPr>
              <w:t>测试用例名称</w:t>
            </w:r>
          </w:p>
        </w:tc>
        <w:tc>
          <w:tcPr>
            <w:tcW w:w="6627" w:type="dxa"/>
            <w:hideMark/>
          </w:tcPr>
          <w:p w14:paraId="397E618C" w14:textId="77777777" w:rsidR="0022148F" w:rsidRDefault="0022148F" w:rsidP="004B220A">
            <w:pPr>
              <w:jc w:val="center"/>
              <w:rPr>
                <w:b/>
                <w:szCs w:val="21"/>
              </w:rPr>
            </w:pPr>
            <w:r>
              <w:rPr>
                <w:rFonts w:hint="eastAsia"/>
                <w:b/>
                <w:szCs w:val="21"/>
              </w:rPr>
              <w:t>浏览器版本</w:t>
            </w:r>
          </w:p>
        </w:tc>
      </w:tr>
      <w:tr w:rsidR="0022148F" w14:paraId="24BD47A8" w14:textId="77777777" w:rsidTr="004B220A">
        <w:tc>
          <w:tcPr>
            <w:tcW w:w="2552" w:type="dxa"/>
            <w:hideMark/>
          </w:tcPr>
          <w:p w14:paraId="4D64AA54" w14:textId="77777777" w:rsidR="0022148F" w:rsidRDefault="0022148F" w:rsidP="004B220A">
            <w:pPr>
              <w:jc w:val="center"/>
              <w:rPr>
                <w:szCs w:val="21"/>
              </w:rPr>
            </w:pPr>
            <w:r>
              <w:rPr>
                <w:rFonts w:hint="eastAsia"/>
                <w:szCs w:val="21"/>
              </w:rPr>
              <w:t>兼容性</w:t>
            </w:r>
            <w:r>
              <w:rPr>
                <w:rFonts w:hint="eastAsia"/>
                <w:szCs w:val="21"/>
              </w:rPr>
              <w:t>_001</w:t>
            </w:r>
          </w:p>
        </w:tc>
        <w:tc>
          <w:tcPr>
            <w:tcW w:w="6627" w:type="dxa"/>
          </w:tcPr>
          <w:p w14:paraId="29E72D30" w14:textId="77777777" w:rsidR="0022148F" w:rsidRDefault="0022148F" w:rsidP="004B220A">
            <w:pPr>
              <w:jc w:val="center"/>
              <w:rPr>
                <w:szCs w:val="21"/>
              </w:rPr>
            </w:pPr>
            <w:r>
              <w:rPr>
                <w:rFonts w:hint="eastAsia"/>
                <w:szCs w:val="21"/>
              </w:rPr>
              <w:t>IE 10</w:t>
            </w:r>
          </w:p>
        </w:tc>
      </w:tr>
      <w:tr w:rsidR="0022148F" w:rsidRPr="00BB02E1" w14:paraId="12DCFB88" w14:textId="77777777" w:rsidTr="004B220A">
        <w:tc>
          <w:tcPr>
            <w:tcW w:w="2552" w:type="dxa"/>
          </w:tcPr>
          <w:p w14:paraId="0C72BADF" w14:textId="77777777" w:rsidR="0022148F" w:rsidRDefault="0022148F" w:rsidP="004B220A">
            <w:pPr>
              <w:jc w:val="center"/>
            </w:pPr>
            <w:r w:rsidRPr="00AE6E21">
              <w:rPr>
                <w:rFonts w:hint="eastAsia"/>
                <w:szCs w:val="21"/>
              </w:rPr>
              <w:t>兼容性</w:t>
            </w:r>
            <w:r w:rsidRPr="00AE6E21">
              <w:rPr>
                <w:rFonts w:hint="eastAsia"/>
                <w:szCs w:val="21"/>
              </w:rPr>
              <w:t>_00</w:t>
            </w:r>
            <w:r>
              <w:rPr>
                <w:rFonts w:hint="eastAsia"/>
                <w:szCs w:val="21"/>
              </w:rPr>
              <w:t>2</w:t>
            </w:r>
          </w:p>
        </w:tc>
        <w:tc>
          <w:tcPr>
            <w:tcW w:w="6627" w:type="dxa"/>
          </w:tcPr>
          <w:p w14:paraId="2877B163" w14:textId="77777777" w:rsidR="0022148F" w:rsidRPr="00BB02E1" w:rsidRDefault="0022148F" w:rsidP="004B220A">
            <w:pPr>
              <w:jc w:val="center"/>
              <w:rPr>
                <w:szCs w:val="21"/>
              </w:rPr>
            </w:pPr>
            <w:r>
              <w:rPr>
                <w:rFonts w:hint="eastAsia"/>
                <w:szCs w:val="21"/>
              </w:rPr>
              <w:t xml:space="preserve">Chrome </w:t>
            </w:r>
            <w:r>
              <w:rPr>
                <w:rFonts w:ascii="Arial" w:hAnsi="Arial" w:cs="Arial"/>
                <w:color w:val="333333"/>
                <w:sz w:val="20"/>
                <w:szCs w:val="20"/>
                <w:shd w:val="clear" w:color="auto" w:fill="FFFFFF"/>
              </w:rPr>
              <w:t>62.0.3202.94</w:t>
            </w:r>
          </w:p>
        </w:tc>
      </w:tr>
      <w:tr w:rsidR="0022148F" w:rsidRPr="00BB02E1" w14:paraId="27B7C82E" w14:textId="77777777" w:rsidTr="004B220A">
        <w:tc>
          <w:tcPr>
            <w:tcW w:w="2552" w:type="dxa"/>
          </w:tcPr>
          <w:p w14:paraId="42AA5EB5" w14:textId="77777777" w:rsidR="0022148F" w:rsidRDefault="0022148F" w:rsidP="004B220A">
            <w:pPr>
              <w:jc w:val="center"/>
            </w:pPr>
            <w:r w:rsidRPr="00AE6E21">
              <w:rPr>
                <w:rFonts w:hint="eastAsia"/>
                <w:szCs w:val="21"/>
              </w:rPr>
              <w:t>兼容性</w:t>
            </w:r>
            <w:r w:rsidRPr="00AE6E21">
              <w:rPr>
                <w:rFonts w:hint="eastAsia"/>
                <w:szCs w:val="21"/>
              </w:rPr>
              <w:t>_00</w:t>
            </w:r>
            <w:r>
              <w:rPr>
                <w:rFonts w:hint="eastAsia"/>
                <w:szCs w:val="21"/>
              </w:rPr>
              <w:t>3</w:t>
            </w:r>
          </w:p>
        </w:tc>
        <w:tc>
          <w:tcPr>
            <w:tcW w:w="6627" w:type="dxa"/>
          </w:tcPr>
          <w:p w14:paraId="1D00187A" w14:textId="77777777" w:rsidR="0022148F" w:rsidRPr="00BB02E1" w:rsidRDefault="0022148F" w:rsidP="004B220A">
            <w:pPr>
              <w:jc w:val="center"/>
              <w:rPr>
                <w:szCs w:val="21"/>
              </w:rPr>
            </w:pPr>
            <w:r>
              <w:rPr>
                <w:rFonts w:hint="eastAsia"/>
                <w:szCs w:val="21"/>
              </w:rPr>
              <w:t xml:space="preserve">Firefox </w:t>
            </w:r>
            <w:r>
              <w:rPr>
                <w:rFonts w:ascii="Arial" w:hAnsi="Arial" w:cs="Arial"/>
                <w:color w:val="333333"/>
                <w:sz w:val="20"/>
                <w:szCs w:val="20"/>
                <w:shd w:val="clear" w:color="auto" w:fill="FFFFFF"/>
              </w:rPr>
              <w:t>57.0.0.6525</w:t>
            </w:r>
          </w:p>
        </w:tc>
      </w:tr>
    </w:tbl>
    <w:p w14:paraId="5087479B" w14:textId="77777777" w:rsidR="0022148F" w:rsidRDefault="0022148F" w:rsidP="0022148F">
      <w:pPr>
        <w:spacing w:line="360" w:lineRule="auto"/>
        <w:ind w:firstLineChars="200" w:firstLine="480"/>
        <w:rPr>
          <w:sz w:val="24"/>
        </w:rPr>
      </w:pPr>
    </w:p>
    <w:p w14:paraId="70D2D64E" w14:textId="77777777" w:rsidR="0022148F" w:rsidRDefault="0022148F" w:rsidP="0022148F">
      <w:pPr>
        <w:spacing w:line="360" w:lineRule="auto"/>
        <w:ind w:firstLineChars="200" w:firstLine="480"/>
        <w:rPr>
          <w:sz w:val="24"/>
        </w:rPr>
      </w:pPr>
    </w:p>
    <w:p w14:paraId="637455BC" w14:textId="77777777" w:rsidR="0022148F" w:rsidRDefault="0022148F" w:rsidP="0022148F">
      <w:pPr>
        <w:spacing w:line="360" w:lineRule="auto"/>
        <w:ind w:firstLineChars="200" w:firstLine="480"/>
        <w:rPr>
          <w:sz w:val="24"/>
        </w:rPr>
      </w:pPr>
    </w:p>
    <w:p w14:paraId="010A009E" w14:textId="77777777" w:rsidR="0022148F" w:rsidRDefault="0022148F" w:rsidP="0022148F">
      <w:pPr>
        <w:spacing w:line="360" w:lineRule="auto"/>
        <w:ind w:firstLineChars="200" w:firstLine="480"/>
        <w:rPr>
          <w:sz w:val="24"/>
        </w:rPr>
      </w:pPr>
      <w:r>
        <w:rPr>
          <w:rFonts w:hint="eastAsia"/>
          <w:sz w:val="24"/>
        </w:rPr>
        <w:lastRenderedPageBreak/>
        <w:t>性能测试用例如表</w:t>
      </w:r>
      <w:r>
        <w:rPr>
          <w:rFonts w:hint="eastAsia"/>
          <w:sz w:val="24"/>
        </w:rPr>
        <w:t>5.11</w:t>
      </w:r>
      <w:r>
        <w:rPr>
          <w:rFonts w:hint="eastAsia"/>
          <w:sz w:val="24"/>
        </w:rPr>
        <w:t>所示。</w:t>
      </w:r>
    </w:p>
    <w:p w14:paraId="77C64F6A" w14:textId="77777777" w:rsidR="0022148F" w:rsidRPr="00CD4A7B" w:rsidRDefault="0022148F" w:rsidP="0022148F">
      <w:pPr>
        <w:spacing w:line="360" w:lineRule="auto"/>
        <w:jc w:val="center"/>
        <w:rPr>
          <w:sz w:val="24"/>
        </w:rPr>
      </w:pPr>
      <w:r>
        <w:rPr>
          <w:rFonts w:hint="eastAsia"/>
          <w:szCs w:val="21"/>
        </w:rPr>
        <w:t>表</w:t>
      </w:r>
      <w:r>
        <w:rPr>
          <w:rFonts w:hint="eastAsia"/>
          <w:szCs w:val="21"/>
        </w:rPr>
        <w:t xml:space="preserve">5.11 </w:t>
      </w:r>
      <w:r w:rsidRPr="00CD4A7B">
        <w:rPr>
          <w:rFonts w:hint="eastAsia"/>
          <w:sz w:val="24"/>
        </w:rPr>
        <w:t>兼容性测试用例</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7"/>
        <w:gridCol w:w="3096"/>
        <w:gridCol w:w="3096"/>
      </w:tblGrid>
      <w:tr w:rsidR="0022148F" w14:paraId="02819DA7" w14:textId="77777777" w:rsidTr="004B220A">
        <w:tc>
          <w:tcPr>
            <w:tcW w:w="2987" w:type="dxa"/>
            <w:hideMark/>
          </w:tcPr>
          <w:p w14:paraId="0DE1812F" w14:textId="77777777" w:rsidR="0022148F" w:rsidRDefault="0022148F" w:rsidP="004B220A">
            <w:pPr>
              <w:jc w:val="center"/>
              <w:rPr>
                <w:b/>
                <w:szCs w:val="21"/>
              </w:rPr>
            </w:pPr>
            <w:r>
              <w:rPr>
                <w:rFonts w:hint="eastAsia"/>
                <w:b/>
                <w:szCs w:val="21"/>
              </w:rPr>
              <w:t>场景</w:t>
            </w:r>
          </w:p>
        </w:tc>
        <w:tc>
          <w:tcPr>
            <w:tcW w:w="3096" w:type="dxa"/>
            <w:hideMark/>
          </w:tcPr>
          <w:p w14:paraId="1F25A7D7" w14:textId="77777777" w:rsidR="0022148F" w:rsidRDefault="0022148F" w:rsidP="004B220A">
            <w:pPr>
              <w:jc w:val="center"/>
              <w:rPr>
                <w:b/>
                <w:szCs w:val="21"/>
              </w:rPr>
            </w:pPr>
            <w:r>
              <w:rPr>
                <w:rFonts w:hint="eastAsia"/>
                <w:b/>
                <w:szCs w:val="21"/>
              </w:rPr>
              <w:t>并发数量</w:t>
            </w:r>
          </w:p>
        </w:tc>
        <w:tc>
          <w:tcPr>
            <w:tcW w:w="3096" w:type="dxa"/>
            <w:hideMark/>
          </w:tcPr>
          <w:p w14:paraId="02A4ACB0" w14:textId="77777777" w:rsidR="0022148F" w:rsidRDefault="0022148F" w:rsidP="004B220A">
            <w:pPr>
              <w:jc w:val="center"/>
              <w:rPr>
                <w:b/>
                <w:szCs w:val="21"/>
              </w:rPr>
            </w:pPr>
            <w:r>
              <w:rPr>
                <w:rFonts w:hint="eastAsia"/>
                <w:b/>
                <w:szCs w:val="21"/>
              </w:rPr>
              <w:t>测试点</w:t>
            </w:r>
          </w:p>
        </w:tc>
      </w:tr>
      <w:tr w:rsidR="0022148F" w14:paraId="01F9EE31" w14:textId="77777777" w:rsidTr="004B220A">
        <w:tc>
          <w:tcPr>
            <w:tcW w:w="2987" w:type="dxa"/>
            <w:vMerge w:val="restart"/>
            <w:vAlign w:val="center"/>
            <w:hideMark/>
          </w:tcPr>
          <w:p w14:paraId="4189CE9C" w14:textId="77777777" w:rsidR="0022148F" w:rsidRDefault="0022148F" w:rsidP="004B220A">
            <w:pPr>
              <w:jc w:val="center"/>
              <w:rPr>
                <w:szCs w:val="21"/>
              </w:rPr>
            </w:pPr>
            <w:r>
              <w:rPr>
                <w:rFonts w:hint="eastAsia"/>
                <w:szCs w:val="21"/>
              </w:rPr>
              <w:t>登录</w:t>
            </w:r>
          </w:p>
        </w:tc>
        <w:tc>
          <w:tcPr>
            <w:tcW w:w="3096" w:type="dxa"/>
            <w:vAlign w:val="center"/>
            <w:hideMark/>
          </w:tcPr>
          <w:p w14:paraId="5EC81753" w14:textId="77777777" w:rsidR="0022148F" w:rsidRDefault="0022148F" w:rsidP="004B220A">
            <w:pPr>
              <w:jc w:val="center"/>
              <w:rPr>
                <w:szCs w:val="21"/>
              </w:rPr>
            </w:pPr>
            <w:r>
              <w:rPr>
                <w:szCs w:val="21"/>
              </w:rPr>
              <w:t>500</w:t>
            </w:r>
          </w:p>
        </w:tc>
        <w:tc>
          <w:tcPr>
            <w:tcW w:w="3096" w:type="dxa"/>
            <w:vMerge w:val="restart"/>
            <w:vAlign w:val="center"/>
            <w:hideMark/>
          </w:tcPr>
          <w:p w14:paraId="3D33A97D" w14:textId="77777777" w:rsidR="0022148F" w:rsidRDefault="0022148F" w:rsidP="004B220A">
            <w:pPr>
              <w:jc w:val="center"/>
              <w:rPr>
                <w:szCs w:val="21"/>
              </w:rPr>
            </w:pPr>
            <w:r>
              <w:rPr>
                <w:rFonts w:hint="eastAsia"/>
                <w:szCs w:val="21"/>
              </w:rPr>
              <w:t>登录的响应时间</w:t>
            </w:r>
          </w:p>
        </w:tc>
      </w:tr>
      <w:tr w:rsidR="0022148F" w14:paraId="116742B6" w14:textId="77777777" w:rsidTr="004B220A">
        <w:tc>
          <w:tcPr>
            <w:tcW w:w="2987" w:type="dxa"/>
            <w:vMerge/>
            <w:vAlign w:val="center"/>
            <w:hideMark/>
          </w:tcPr>
          <w:p w14:paraId="6C336FBE" w14:textId="77777777" w:rsidR="0022148F" w:rsidRDefault="0022148F" w:rsidP="004B220A">
            <w:pPr>
              <w:widowControl/>
              <w:jc w:val="center"/>
              <w:rPr>
                <w:szCs w:val="21"/>
              </w:rPr>
            </w:pPr>
          </w:p>
        </w:tc>
        <w:tc>
          <w:tcPr>
            <w:tcW w:w="3096" w:type="dxa"/>
            <w:vAlign w:val="center"/>
            <w:hideMark/>
          </w:tcPr>
          <w:p w14:paraId="0C52B0BC" w14:textId="77777777" w:rsidR="0022148F" w:rsidRDefault="0022148F" w:rsidP="004B220A">
            <w:pPr>
              <w:jc w:val="center"/>
              <w:rPr>
                <w:szCs w:val="21"/>
              </w:rPr>
            </w:pPr>
            <w:r>
              <w:rPr>
                <w:szCs w:val="21"/>
              </w:rPr>
              <w:t>1000</w:t>
            </w:r>
          </w:p>
        </w:tc>
        <w:tc>
          <w:tcPr>
            <w:tcW w:w="3096" w:type="dxa"/>
            <w:vMerge/>
            <w:vAlign w:val="center"/>
            <w:hideMark/>
          </w:tcPr>
          <w:p w14:paraId="5B52C548" w14:textId="77777777" w:rsidR="0022148F" w:rsidRDefault="0022148F" w:rsidP="004B220A">
            <w:pPr>
              <w:widowControl/>
              <w:jc w:val="center"/>
              <w:rPr>
                <w:szCs w:val="21"/>
              </w:rPr>
            </w:pPr>
          </w:p>
        </w:tc>
      </w:tr>
      <w:tr w:rsidR="0022148F" w14:paraId="20432069" w14:textId="77777777" w:rsidTr="004B220A">
        <w:tc>
          <w:tcPr>
            <w:tcW w:w="2987" w:type="dxa"/>
            <w:vMerge/>
            <w:vAlign w:val="center"/>
            <w:hideMark/>
          </w:tcPr>
          <w:p w14:paraId="4176F4A4" w14:textId="77777777" w:rsidR="0022148F" w:rsidRDefault="0022148F" w:rsidP="004B220A">
            <w:pPr>
              <w:widowControl/>
              <w:jc w:val="center"/>
              <w:rPr>
                <w:szCs w:val="21"/>
              </w:rPr>
            </w:pPr>
          </w:p>
        </w:tc>
        <w:tc>
          <w:tcPr>
            <w:tcW w:w="3096" w:type="dxa"/>
            <w:vAlign w:val="center"/>
            <w:hideMark/>
          </w:tcPr>
          <w:p w14:paraId="0B941E15" w14:textId="77777777" w:rsidR="0022148F" w:rsidRDefault="0022148F" w:rsidP="004B220A">
            <w:pPr>
              <w:jc w:val="center"/>
              <w:rPr>
                <w:szCs w:val="21"/>
              </w:rPr>
            </w:pPr>
            <w:r>
              <w:rPr>
                <w:szCs w:val="21"/>
              </w:rPr>
              <w:t>2300</w:t>
            </w:r>
          </w:p>
        </w:tc>
        <w:tc>
          <w:tcPr>
            <w:tcW w:w="3096" w:type="dxa"/>
            <w:vMerge/>
            <w:vAlign w:val="center"/>
            <w:hideMark/>
          </w:tcPr>
          <w:p w14:paraId="4C52D1B0" w14:textId="77777777" w:rsidR="0022148F" w:rsidRDefault="0022148F" w:rsidP="004B220A">
            <w:pPr>
              <w:widowControl/>
              <w:jc w:val="center"/>
              <w:rPr>
                <w:szCs w:val="21"/>
              </w:rPr>
            </w:pPr>
          </w:p>
        </w:tc>
      </w:tr>
      <w:tr w:rsidR="0022148F" w14:paraId="2CB985E0" w14:textId="77777777" w:rsidTr="004B220A">
        <w:tc>
          <w:tcPr>
            <w:tcW w:w="2987" w:type="dxa"/>
            <w:vMerge/>
            <w:vAlign w:val="center"/>
            <w:hideMark/>
          </w:tcPr>
          <w:p w14:paraId="4A3F1CF5" w14:textId="77777777" w:rsidR="0022148F" w:rsidRDefault="0022148F" w:rsidP="004B220A">
            <w:pPr>
              <w:widowControl/>
              <w:jc w:val="center"/>
              <w:rPr>
                <w:szCs w:val="21"/>
              </w:rPr>
            </w:pPr>
          </w:p>
        </w:tc>
        <w:tc>
          <w:tcPr>
            <w:tcW w:w="3096" w:type="dxa"/>
            <w:vAlign w:val="center"/>
            <w:hideMark/>
          </w:tcPr>
          <w:p w14:paraId="7246C169" w14:textId="77777777" w:rsidR="0022148F" w:rsidRDefault="0022148F" w:rsidP="004B220A">
            <w:pPr>
              <w:jc w:val="center"/>
              <w:rPr>
                <w:szCs w:val="21"/>
              </w:rPr>
            </w:pPr>
            <w:r>
              <w:rPr>
                <w:szCs w:val="21"/>
              </w:rPr>
              <w:t>2400</w:t>
            </w:r>
          </w:p>
        </w:tc>
        <w:tc>
          <w:tcPr>
            <w:tcW w:w="3096" w:type="dxa"/>
            <w:vMerge/>
            <w:vAlign w:val="center"/>
            <w:hideMark/>
          </w:tcPr>
          <w:p w14:paraId="1F76D441" w14:textId="77777777" w:rsidR="0022148F" w:rsidRDefault="0022148F" w:rsidP="004B220A">
            <w:pPr>
              <w:widowControl/>
              <w:jc w:val="center"/>
              <w:rPr>
                <w:szCs w:val="21"/>
              </w:rPr>
            </w:pPr>
          </w:p>
        </w:tc>
      </w:tr>
      <w:tr w:rsidR="0022148F" w14:paraId="64F59A21" w14:textId="77777777" w:rsidTr="004B220A">
        <w:tc>
          <w:tcPr>
            <w:tcW w:w="2987" w:type="dxa"/>
            <w:vMerge w:val="restart"/>
            <w:vAlign w:val="center"/>
          </w:tcPr>
          <w:p w14:paraId="6451A80E" w14:textId="77777777" w:rsidR="0022148F" w:rsidRDefault="0022148F" w:rsidP="004B220A">
            <w:pPr>
              <w:jc w:val="center"/>
              <w:rPr>
                <w:szCs w:val="21"/>
              </w:rPr>
            </w:pPr>
            <w:r>
              <w:rPr>
                <w:rFonts w:hint="eastAsia"/>
                <w:szCs w:val="21"/>
              </w:rPr>
              <w:t>查找课程</w:t>
            </w:r>
          </w:p>
        </w:tc>
        <w:tc>
          <w:tcPr>
            <w:tcW w:w="3096" w:type="dxa"/>
            <w:vAlign w:val="center"/>
            <w:hideMark/>
          </w:tcPr>
          <w:p w14:paraId="2BA91E71" w14:textId="77777777" w:rsidR="0022148F" w:rsidRDefault="0022148F" w:rsidP="004B220A">
            <w:pPr>
              <w:jc w:val="center"/>
              <w:rPr>
                <w:szCs w:val="21"/>
              </w:rPr>
            </w:pPr>
            <w:r>
              <w:rPr>
                <w:szCs w:val="21"/>
              </w:rPr>
              <w:t>500</w:t>
            </w:r>
          </w:p>
        </w:tc>
        <w:tc>
          <w:tcPr>
            <w:tcW w:w="3096" w:type="dxa"/>
            <w:vMerge w:val="restart"/>
            <w:vAlign w:val="center"/>
            <w:hideMark/>
          </w:tcPr>
          <w:p w14:paraId="1201AA79" w14:textId="77777777" w:rsidR="0022148F" w:rsidRDefault="0022148F" w:rsidP="004B220A">
            <w:pPr>
              <w:jc w:val="center"/>
              <w:rPr>
                <w:szCs w:val="21"/>
              </w:rPr>
            </w:pPr>
            <w:r>
              <w:rPr>
                <w:rFonts w:hint="eastAsia"/>
                <w:szCs w:val="21"/>
              </w:rPr>
              <w:t>查找的响应时间</w:t>
            </w:r>
          </w:p>
        </w:tc>
      </w:tr>
      <w:tr w:rsidR="0022148F" w14:paraId="58C0E29A" w14:textId="77777777" w:rsidTr="004B220A">
        <w:tc>
          <w:tcPr>
            <w:tcW w:w="2987" w:type="dxa"/>
            <w:vMerge/>
            <w:vAlign w:val="center"/>
            <w:hideMark/>
          </w:tcPr>
          <w:p w14:paraId="3D26CA57" w14:textId="77777777" w:rsidR="0022148F" w:rsidRDefault="0022148F" w:rsidP="004B220A">
            <w:pPr>
              <w:widowControl/>
              <w:jc w:val="center"/>
              <w:rPr>
                <w:szCs w:val="21"/>
              </w:rPr>
            </w:pPr>
          </w:p>
        </w:tc>
        <w:tc>
          <w:tcPr>
            <w:tcW w:w="3096" w:type="dxa"/>
            <w:vAlign w:val="center"/>
            <w:hideMark/>
          </w:tcPr>
          <w:p w14:paraId="142D4A18" w14:textId="77777777" w:rsidR="0022148F" w:rsidRDefault="0022148F" w:rsidP="004B220A">
            <w:pPr>
              <w:jc w:val="center"/>
              <w:rPr>
                <w:szCs w:val="21"/>
              </w:rPr>
            </w:pPr>
            <w:r>
              <w:rPr>
                <w:szCs w:val="21"/>
              </w:rPr>
              <w:t>1000</w:t>
            </w:r>
          </w:p>
        </w:tc>
        <w:tc>
          <w:tcPr>
            <w:tcW w:w="3096" w:type="dxa"/>
            <w:vMerge/>
            <w:vAlign w:val="center"/>
            <w:hideMark/>
          </w:tcPr>
          <w:p w14:paraId="28803012" w14:textId="77777777" w:rsidR="0022148F" w:rsidRDefault="0022148F" w:rsidP="004B220A">
            <w:pPr>
              <w:widowControl/>
              <w:jc w:val="center"/>
              <w:rPr>
                <w:szCs w:val="21"/>
              </w:rPr>
            </w:pPr>
          </w:p>
        </w:tc>
      </w:tr>
      <w:tr w:rsidR="0022148F" w14:paraId="27EED9D4" w14:textId="77777777" w:rsidTr="004B220A">
        <w:tc>
          <w:tcPr>
            <w:tcW w:w="2987" w:type="dxa"/>
            <w:vMerge/>
            <w:vAlign w:val="center"/>
            <w:hideMark/>
          </w:tcPr>
          <w:p w14:paraId="7AC21365" w14:textId="77777777" w:rsidR="0022148F" w:rsidRDefault="0022148F" w:rsidP="004B220A">
            <w:pPr>
              <w:widowControl/>
              <w:jc w:val="center"/>
              <w:rPr>
                <w:szCs w:val="21"/>
              </w:rPr>
            </w:pPr>
          </w:p>
        </w:tc>
        <w:tc>
          <w:tcPr>
            <w:tcW w:w="3096" w:type="dxa"/>
            <w:vAlign w:val="center"/>
            <w:hideMark/>
          </w:tcPr>
          <w:p w14:paraId="026F07A6" w14:textId="77777777" w:rsidR="0022148F" w:rsidRDefault="0022148F" w:rsidP="004B220A">
            <w:pPr>
              <w:jc w:val="center"/>
              <w:rPr>
                <w:szCs w:val="21"/>
              </w:rPr>
            </w:pPr>
            <w:r>
              <w:rPr>
                <w:szCs w:val="21"/>
              </w:rPr>
              <w:t>2300</w:t>
            </w:r>
          </w:p>
        </w:tc>
        <w:tc>
          <w:tcPr>
            <w:tcW w:w="3096" w:type="dxa"/>
            <w:vMerge w:val="restart"/>
            <w:vAlign w:val="center"/>
            <w:hideMark/>
          </w:tcPr>
          <w:p w14:paraId="78852BD1" w14:textId="77777777" w:rsidR="0022148F" w:rsidRDefault="0022148F" w:rsidP="004B220A">
            <w:pPr>
              <w:spacing w:line="360" w:lineRule="auto"/>
              <w:jc w:val="center"/>
              <w:rPr>
                <w:szCs w:val="21"/>
              </w:rPr>
            </w:pPr>
            <w:r>
              <w:rPr>
                <w:rFonts w:hint="eastAsia"/>
                <w:szCs w:val="21"/>
              </w:rPr>
              <w:t>查找的响应时间</w:t>
            </w:r>
          </w:p>
        </w:tc>
      </w:tr>
      <w:tr w:rsidR="0022148F" w14:paraId="14764C56" w14:textId="77777777" w:rsidTr="004B220A">
        <w:tc>
          <w:tcPr>
            <w:tcW w:w="2987" w:type="dxa"/>
            <w:vMerge/>
            <w:vAlign w:val="center"/>
            <w:hideMark/>
          </w:tcPr>
          <w:p w14:paraId="11276FF6" w14:textId="77777777" w:rsidR="0022148F" w:rsidRDefault="0022148F" w:rsidP="004B220A">
            <w:pPr>
              <w:widowControl/>
              <w:jc w:val="center"/>
              <w:rPr>
                <w:szCs w:val="21"/>
              </w:rPr>
            </w:pPr>
          </w:p>
        </w:tc>
        <w:tc>
          <w:tcPr>
            <w:tcW w:w="3096" w:type="dxa"/>
            <w:vAlign w:val="center"/>
            <w:hideMark/>
          </w:tcPr>
          <w:p w14:paraId="30FEF0F5" w14:textId="77777777" w:rsidR="0022148F" w:rsidRDefault="0022148F" w:rsidP="004B220A">
            <w:pPr>
              <w:jc w:val="center"/>
              <w:rPr>
                <w:szCs w:val="21"/>
              </w:rPr>
            </w:pPr>
            <w:r>
              <w:rPr>
                <w:szCs w:val="21"/>
              </w:rPr>
              <w:t>2400</w:t>
            </w:r>
          </w:p>
        </w:tc>
        <w:tc>
          <w:tcPr>
            <w:tcW w:w="3096" w:type="dxa"/>
            <w:vMerge/>
            <w:vAlign w:val="center"/>
            <w:hideMark/>
          </w:tcPr>
          <w:p w14:paraId="3F6EB082" w14:textId="77777777" w:rsidR="0022148F" w:rsidRDefault="0022148F" w:rsidP="004B220A">
            <w:pPr>
              <w:widowControl/>
              <w:jc w:val="center"/>
              <w:rPr>
                <w:szCs w:val="21"/>
              </w:rPr>
            </w:pPr>
          </w:p>
        </w:tc>
      </w:tr>
      <w:tr w:rsidR="0022148F" w14:paraId="303E235F" w14:textId="77777777" w:rsidTr="004B220A">
        <w:tc>
          <w:tcPr>
            <w:tcW w:w="2987" w:type="dxa"/>
            <w:vMerge w:val="restart"/>
            <w:vAlign w:val="center"/>
            <w:hideMark/>
          </w:tcPr>
          <w:p w14:paraId="195B424E" w14:textId="77777777" w:rsidR="0022148F" w:rsidRDefault="0022148F" w:rsidP="004B220A">
            <w:pPr>
              <w:spacing w:line="360" w:lineRule="auto"/>
              <w:jc w:val="center"/>
              <w:rPr>
                <w:szCs w:val="21"/>
              </w:rPr>
            </w:pPr>
            <w:r>
              <w:rPr>
                <w:rFonts w:hint="eastAsia"/>
                <w:szCs w:val="21"/>
              </w:rPr>
              <w:t>选课</w:t>
            </w:r>
          </w:p>
        </w:tc>
        <w:tc>
          <w:tcPr>
            <w:tcW w:w="3096" w:type="dxa"/>
            <w:vAlign w:val="center"/>
            <w:hideMark/>
          </w:tcPr>
          <w:p w14:paraId="5D0B739D" w14:textId="77777777" w:rsidR="0022148F" w:rsidRDefault="0022148F" w:rsidP="004B220A">
            <w:pPr>
              <w:jc w:val="center"/>
              <w:rPr>
                <w:szCs w:val="21"/>
              </w:rPr>
            </w:pPr>
            <w:r>
              <w:rPr>
                <w:szCs w:val="21"/>
              </w:rPr>
              <w:t>500</w:t>
            </w:r>
          </w:p>
        </w:tc>
        <w:tc>
          <w:tcPr>
            <w:tcW w:w="3096" w:type="dxa"/>
            <w:vAlign w:val="center"/>
            <w:hideMark/>
          </w:tcPr>
          <w:p w14:paraId="1B5F409A" w14:textId="77777777" w:rsidR="0022148F" w:rsidRDefault="0022148F" w:rsidP="004B220A">
            <w:pPr>
              <w:jc w:val="center"/>
              <w:rPr>
                <w:szCs w:val="21"/>
              </w:rPr>
            </w:pPr>
            <w:r>
              <w:rPr>
                <w:szCs w:val="21"/>
              </w:rPr>
              <w:t>500</w:t>
            </w:r>
            <w:r>
              <w:rPr>
                <w:rFonts w:hint="eastAsia"/>
                <w:szCs w:val="21"/>
              </w:rPr>
              <w:t>人集合选课的负载情况</w:t>
            </w:r>
          </w:p>
        </w:tc>
      </w:tr>
      <w:tr w:rsidR="0022148F" w14:paraId="63CE9E81" w14:textId="77777777" w:rsidTr="004B220A">
        <w:tc>
          <w:tcPr>
            <w:tcW w:w="2987" w:type="dxa"/>
            <w:vMerge/>
            <w:vAlign w:val="center"/>
            <w:hideMark/>
          </w:tcPr>
          <w:p w14:paraId="5ADFBBAB" w14:textId="77777777" w:rsidR="0022148F" w:rsidRDefault="0022148F" w:rsidP="004B220A">
            <w:pPr>
              <w:widowControl/>
              <w:jc w:val="center"/>
              <w:rPr>
                <w:szCs w:val="21"/>
              </w:rPr>
            </w:pPr>
          </w:p>
        </w:tc>
        <w:tc>
          <w:tcPr>
            <w:tcW w:w="3096" w:type="dxa"/>
            <w:vAlign w:val="center"/>
            <w:hideMark/>
          </w:tcPr>
          <w:p w14:paraId="542F65E3" w14:textId="77777777" w:rsidR="0022148F" w:rsidRDefault="0022148F" w:rsidP="004B220A">
            <w:pPr>
              <w:jc w:val="center"/>
              <w:rPr>
                <w:szCs w:val="21"/>
              </w:rPr>
            </w:pPr>
            <w:r>
              <w:rPr>
                <w:szCs w:val="21"/>
              </w:rPr>
              <w:t>1000</w:t>
            </w:r>
          </w:p>
        </w:tc>
        <w:tc>
          <w:tcPr>
            <w:tcW w:w="3096" w:type="dxa"/>
            <w:vAlign w:val="center"/>
            <w:hideMark/>
          </w:tcPr>
          <w:p w14:paraId="39649C58" w14:textId="77777777" w:rsidR="0022148F" w:rsidRDefault="0022148F" w:rsidP="004B220A">
            <w:pPr>
              <w:jc w:val="center"/>
              <w:rPr>
                <w:szCs w:val="21"/>
              </w:rPr>
            </w:pPr>
            <w:r>
              <w:rPr>
                <w:szCs w:val="21"/>
              </w:rPr>
              <w:t>1000</w:t>
            </w:r>
            <w:r>
              <w:rPr>
                <w:rFonts w:hint="eastAsia"/>
                <w:szCs w:val="21"/>
              </w:rPr>
              <w:t>人集合选课的负载情况</w:t>
            </w:r>
          </w:p>
        </w:tc>
      </w:tr>
    </w:tbl>
    <w:p w14:paraId="08A3A018" w14:textId="77777777" w:rsidR="0022148F" w:rsidRPr="00975D31" w:rsidRDefault="0022148F" w:rsidP="0022148F">
      <w:pPr>
        <w:pStyle w:val="2"/>
      </w:pPr>
      <w:bookmarkStart w:id="117" w:name="_Toc514919018"/>
      <w:r w:rsidRPr="00975D31">
        <w:rPr>
          <w:rFonts w:hint="eastAsia"/>
        </w:rPr>
        <w:t>5.3</w:t>
      </w:r>
      <w:r>
        <w:rPr>
          <w:rFonts w:hint="eastAsia"/>
        </w:rPr>
        <w:t xml:space="preserve"> </w:t>
      </w:r>
      <w:r w:rsidRPr="00975D31">
        <w:rPr>
          <w:rFonts w:hint="eastAsia"/>
        </w:rPr>
        <w:t>测试总结</w:t>
      </w:r>
      <w:bookmarkEnd w:id="117"/>
    </w:p>
    <w:p w14:paraId="08417B69" w14:textId="77777777" w:rsidR="0022148F" w:rsidRPr="00210B48" w:rsidRDefault="0022148F" w:rsidP="0022148F">
      <w:pPr>
        <w:spacing w:line="360" w:lineRule="auto"/>
        <w:ind w:firstLineChars="200" w:firstLine="480"/>
        <w:rPr>
          <w:color w:val="FF0000"/>
          <w:sz w:val="24"/>
        </w:rPr>
      </w:pPr>
      <w:r>
        <w:rPr>
          <w:rFonts w:hint="eastAsia"/>
          <w:color w:val="FF0000"/>
          <w:sz w:val="24"/>
        </w:rPr>
        <w:t>说明：</w:t>
      </w:r>
      <w:r w:rsidRPr="0011692F">
        <w:rPr>
          <w:rFonts w:hint="eastAsia"/>
          <w:color w:val="FF0000"/>
          <w:sz w:val="24"/>
        </w:rPr>
        <w:t>对测试过程中运行的测试用例、发现的缺陷等进行统计。并针对出现的现象进行分析和总结。同时说明经过测试并修改缺陷后系统现在的质量如何。大致可以从如下几个方面进行考虑</w:t>
      </w:r>
      <w:r>
        <w:rPr>
          <w:rFonts w:hint="eastAsia"/>
          <w:color w:val="FF0000"/>
          <w:sz w:val="24"/>
        </w:rPr>
        <w:t>：</w:t>
      </w:r>
    </w:p>
    <w:p w14:paraId="53281195" w14:textId="77777777" w:rsidR="0022148F" w:rsidRPr="004F6E90" w:rsidRDefault="0022148F" w:rsidP="0022148F">
      <w:pPr>
        <w:spacing w:line="360" w:lineRule="auto"/>
        <w:ind w:firstLineChars="200" w:firstLine="480"/>
        <w:rPr>
          <w:color w:val="FF0000"/>
          <w:sz w:val="24"/>
        </w:rPr>
      </w:pPr>
      <w:r w:rsidRPr="004F6E90">
        <w:rPr>
          <w:rFonts w:hint="eastAsia"/>
          <w:color w:val="FF0000"/>
          <w:sz w:val="24"/>
        </w:rPr>
        <w:t>测试用例对功能性及非功能性的测试点的覆盖。例如测试用例一共</w:t>
      </w:r>
      <w:r w:rsidRPr="004F6E90">
        <w:rPr>
          <w:rFonts w:hint="eastAsia"/>
          <w:color w:val="FF0000"/>
          <w:sz w:val="24"/>
        </w:rPr>
        <w:t>***</w:t>
      </w:r>
      <w:proofErr w:type="gramStart"/>
      <w:r w:rsidRPr="004F6E90">
        <w:rPr>
          <w:rFonts w:hint="eastAsia"/>
          <w:color w:val="FF0000"/>
          <w:sz w:val="24"/>
        </w:rPr>
        <w:t>个</w:t>
      </w:r>
      <w:proofErr w:type="gramEnd"/>
      <w:r w:rsidRPr="004F6E90">
        <w:rPr>
          <w:rFonts w:hint="eastAsia"/>
          <w:color w:val="FF0000"/>
          <w:sz w:val="24"/>
        </w:rPr>
        <w:t>，其中功能性用例</w:t>
      </w:r>
      <w:r w:rsidRPr="004F6E90">
        <w:rPr>
          <w:rFonts w:hint="eastAsia"/>
          <w:color w:val="FF0000"/>
          <w:sz w:val="24"/>
        </w:rPr>
        <w:t>***</w:t>
      </w:r>
      <w:proofErr w:type="gramStart"/>
      <w:r w:rsidRPr="004F6E90">
        <w:rPr>
          <w:rFonts w:hint="eastAsia"/>
          <w:color w:val="FF0000"/>
          <w:sz w:val="24"/>
        </w:rPr>
        <w:t>个</w:t>
      </w:r>
      <w:proofErr w:type="gramEnd"/>
      <w:r w:rsidRPr="004F6E90">
        <w:rPr>
          <w:rFonts w:hint="eastAsia"/>
          <w:color w:val="FF0000"/>
          <w:sz w:val="24"/>
        </w:rPr>
        <w:t>，性能用例</w:t>
      </w:r>
      <w:r w:rsidRPr="004F6E90">
        <w:rPr>
          <w:rFonts w:hint="eastAsia"/>
          <w:color w:val="FF0000"/>
          <w:sz w:val="24"/>
        </w:rPr>
        <w:t>***</w:t>
      </w:r>
      <w:proofErr w:type="gramStart"/>
      <w:r w:rsidRPr="004F6E90">
        <w:rPr>
          <w:rFonts w:hint="eastAsia"/>
          <w:color w:val="FF0000"/>
          <w:sz w:val="24"/>
        </w:rPr>
        <w:t>个</w:t>
      </w:r>
      <w:proofErr w:type="gramEnd"/>
      <w:r w:rsidRPr="004F6E90">
        <w:rPr>
          <w:rFonts w:hint="eastAsia"/>
          <w:color w:val="FF0000"/>
          <w:sz w:val="24"/>
        </w:rPr>
        <w:t>，兼容性用例</w:t>
      </w:r>
      <w:r w:rsidRPr="004F6E90">
        <w:rPr>
          <w:rFonts w:hint="eastAsia"/>
          <w:color w:val="FF0000"/>
          <w:sz w:val="24"/>
        </w:rPr>
        <w:t>***</w:t>
      </w:r>
      <w:proofErr w:type="gramStart"/>
      <w:r w:rsidRPr="004F6E90">
        <w:rPr>
          <w:rFonts w:hint="eastAsia"/>
          <w:color w:val="FF0000"/>
          <w:sz w:val="24"/>
        </w:rPr>
        <w:t>个</w:t>
      </w:r>
      <w:proofErr w:type="gramEnd"/>
      <w:r w:rsidRPr="004F6E90">
        <w:rPr>
          <w:rFonts w:hint="eastAsia"/>
          <w:color w:val="FF0000"/>
          <w:sz w:val="24"/>
        </w:rPr>
        <w:t>，后台</w:t>
      </w:r>
      <w:r w:rsidRPr="004F6E90">
        <w:rPr>
          <w:rFonts w:hint="eastAsia"/>
          <w:color w:val="FF0000"/>
          <w:sz w:val="24"/>
        </w:rPr>
        <w:t>***</w:t>
      </w:r>
      <w:proofErr w:type="gramStart"/>
      <w:r w:rsidRPr="004F6E90">
        <w:rPr>
          <w:rFonts w:hint="eastAsia"/>
          <w:color w:val="FF0000"/>
          <w:sz w:val="24"/>
        </w:rPr>
        <w:t>个</w:t>
      </w:r>
      <w:proofErr w:type="gramEnd"/>
      <w:r w:rsidRPr="004F6E90">
        <w:rPr>
          <w:rFonts w:hint="eastAsia"/>
          <w:color w:val="FF0000"/>
          <w:sz w:val="24"/>
        </w:rPr>
        <w:t>，可用性）</w:t>
      </w:r>
      <w:r w:rsidRPr="004F6E90">
        <w:rPr>
          <w:rFonts w:hint="eastAsia"/>
          <w:color w:val="FF0000"/>
          <w:sz w:val="24"/>
        </w:rPr>
        <w:t>***</w:t>
      </w:r>
      <w:proofErr w:type="gramStart"/>
      <w:r w:rsidRPr="004F6E90">
        <w:rPr>
          <w:rFonts w:hint="eastAsia"/>
          <w:color w:val="FF0000"/>
          <w:sz w:val="24"/>
        </w:rPr>
        <w:t>个</w:t>
      </w:r>
      <w:proofErr w:type="gramEnd"/>
      <w:r w:rsidRPr="004F6E90">
        <w:rPr>
          <w:rFonts w:hint="eastAsia"/>
          <w:color w:val="FF0000"/>
          <w:sz w:val="24"/>
        </w:rPr>
        <w:t>等，并对核心测试用例进行展示，具体格式参考下面的范例。</w:t>
      </w:r>
    </w:p>
    <w:p w14:paraId="433761F0" w14:textId="77777777" w:rsidR="0022148F" w:rsidRPr="000E5447" w:rsidRDefault="0022148F" w:rsidP="0022148F">
      <w:pPr>
        <w:spacing w:line="360" w:lineRule="auto"/>
        <w:ind w:firstLineChars="200" w:firstLine="480"/>
        <w:rPr>
          <w:sz w:val="24"/>
        </w:rPr>
      </w:pPr>
      <w:r w:rsidRPr="00210B48">
        <w:rPr>
          <w:rFonts w:hint="eastAsia"/>
          <w:sz w:val="24"/>
        </w:rPr>
        <w:t>举例</w:t>
      </w:r>
      <w:r w:rsidRPr="00210B48">
        <w:rPr>
          <w:sz w:val="24"/>
        </w:rPr>
        <w:t>：</w:t>
      </w:r>
    </w:p>
    <w:p w14:paraId="3EB501BD" w14:textId="77777777" w:rsidR="0022148F" w:rsidRDefault="0022148F" w:rsidP="0022148F">
      <w:pPr>
        <w:spacing w:line="360" w:lineRule="auto"/>
        <w:ind w:firstLineChars="200" w:firstLine="480"/>
        <w:rPr>
          <w:sz w:val="24"/>
        </w:rPr>
      </w:pPr>
      <w:r>
        <w:rPr>
          <w:rFonts w:hint="eastAsia"/>
          <w:sz w:val="24"/>
        </w:rPr>
        <w:t>测试用例共设计了</w:t>
      </w:r>
      <w:r>
        <w:rPr>
          <w:rFonts w:hint="eastAsia"/>
          <w:sz w:val="24"/>
        </w:rPr>
        <w:t>***</w:t>
      </w:r>
      <w:proofErr w:type="gramStart"/>
      <w:r>
        <w:rPr>
          <w:rFonts w:hint="eastAsia"/>
          <w:sz w:val="24"/>
        </w:rPr>
        <w:t>个</w:t>
      </w:r>
      <w:proofErr w:type="gramEnd"/>
      <w:r>
        <w:rPr>
          <w:rFonts w:hint="eastAsia"/>
          <w:sz w:val="24"/>
        </w:rPr>
        <w:t>，执行了</w:t>
      </w:r>
      <w:r>
        <w:rPr>
          <w:rFonts w:hint="eastAsia"/>
          <w:sz w:val="24"/>
        </w:rPr>
        <w:t>***</w:t>
      </w:r>
      <w:proofErr w:type="gramStart"/>
      <w:r>
        <w:rPr>
          <w:rFonts w:hint="eastAsia"/>
          <w:sz w:val="24"/>
        </w:rPr>
        <w:t>个</w:t>
      </w:r>
      <w:proofErr w:type="gramEnd"/>
      <w:r>
        <w:rPr>
          <w:rFonts w:hint="eastAsia"/>
          <w:sz w:val="24"/>
        </w:rPr>
        <w:t>，通过</w:t>
      </w:r>
      <w:r>
        <w:rPr>
          <w:rFonts w:hint="eastAsia"/>
          <w:sz w:val="24"/>
        </w:rPr>
        <w:t>***</w:t>
      </w:r>
      <w:proofErr w:type="gramStart"/>
      <w:r>
        <w:rPr>
          <w:rFonts w:hint="eastAsia"/>
          <w:sz w:val="24"/>
        </w:rPr>
        <w:t>个</w:t>
      </w:r>
      <w:proofErr w:type="gramEnd"/>
      <w:r>
        <w:rPr>
          <w:rFonts w:hint="eastAsia"/>
          <w:sz w:val="24"/>
        </w:rPr>
        <w:t>，其他状态的</w:t>
      </w:r>
      <w:proofErr w:type="gramStart"/>
      <w:r>
        <w:rPr>
          <w:rFonts w:hint="eastAsia"/>
          <w:sz w:val="24"/>
        </w:rPr>
        <w:t>个</w:t>
      </w:r>
      <w:proofErr w:type="gramEnd"/>
      <w:r>
        <w:rPr>
          <w:rFonts w:hint="eastAsia"/>
          <w:sz w:val="24"/>
        </w:rPr>
        <w:t>多少个，执行过程消耗时间的或有波折的要特别说明，并说明原因，以充分体现测试设计和执行的工作量。</w:t>
      </w:r>
    </w:p>
    <w:p w14:paraId="4110896D" w14:textId="77777777" w:rsidR="0022148F" w:rsidRPr="00BD16DB" w:rsidRDefault="0022148F" w:rsidP="0022148F">
      <w:pPr>
        <w:spacing w:line="360" w:lineRule="auto"/>
        <w:ind w:firstLineChars="200" w:firstLine="480"/>
        <w:rPr>
          <w:sz w:val="24"/>
        </w:rPr>
      </w:pPr>
      <w:proofErr w:type="gramStart"/>
      <w:r>
        <w:rPr>
          <w:rFonts w:hint="eastAsia"/>
          <w:sz w:val="24"/>
        </w:rPr>
        <w:t>测过程试</w:t>
      </w:r>
      <w:proofErr w:type="gramEnd"/>
      <w:r>
        <w:rPr>
          <w:rFonts w:hint="eastAsia"/>
          <w:sz w:val="24"/>
        </w:rPr>
        <w:t>中一共发现缺陷</w:t>
      </w:r>
      <w:r>
        <w:rPr>
          <w:rFonts w:hint="eastAsia"/>
          <w:sz w:val="24"/>
        </w:rPr>
        <w:t>***</w:t>
      </w:r>
      <w:proofErr w:type="gramStart"/>
      <w:r>
        <w:rPr>
          <w:rFonts w:hint="eastAsia"/>
          <w:sz w:val="24"/>
        </w:rPr>
        <w:t>个</w:t>
      </w:r>
      <w:proofErr w:type="gramEnd"/>
      <w:r>
        <w:rPr>
          <w:rFonts w:hint="eastAsia"/>
          <w:sz w:val="24"/>
        </w:rPr>
        <w:t>，都是哪些方面的缺陷，现在缺陷的状态如何等，可以辅以各种分析图表来展示。</w:t>
      </w:r>
      <w:r w:rsidRPr="00BD16DB">
        <w:rPr>
          <w:rFonts w:hint="eastAsia"/>
          <w:sz w:val="24"/>
        </w:rPr>
        <w:t xml:space="preserve"> </w:t>
      </w:r>
    </w:p>
    <w:p w14:paraId="3274E54D" w14:textId="77777777" w:rsidR="0022148F" w:rsidRPr="00210B48" w:rsidRDefault="0022148F" w:rsidP="0022148F">
      <w:pPr>
        <w:spacing w:line="360" w:lineRule="auto"/>
        <w:ind w:firstLineChars="200" w:firstLine="480"/>
        <w:rPr>
          <w:sz w:val="24"/>
        </w:rPr>
      </w:pPr>
    </w:p>
    <w:p w14:paraId="498D987C" w14:textId="77777777" w:rsidR="0022148F" w:rsidRPr="006307F7" w:rsidRDefault="0022148F" w:rsidP="0022148F">
      <w:pPr>
        <w:spacing w:line="360" w:lineRule="auto"/>
        <w:rPr>
          <w:sz w:val="24"/>
        </w:rPr>
        <w:sectPr w:rsidR="0022148F" w:rsidRPr="006307F7" w:rsidSect="004B220A">
          <w:headerReference w:type="default" r:id="rId31"/>
          <w:pgSz w:w="11907" w:h="16840" w:code="9"/>
          <w:pgMar w:top="1418" w:right="1418" w:bottom="1418" w:left="1418" w:header="851" w:footer="992" w:gutter="0"/>
          <w:cols w:space="425"/>
          <w:docGrid w:linePitch="312"/>
        </w:sectPr>
      </w:pPr>
    </w:p>
    <w:p w14:paraId="581F9AE5" w14:textId="77777777" w:rsidR="0022148F" w:rsidRDefault="0022148F" w:rsidP="0022148F">
      <w:pPr>
        <w:pStyle w:val="1"/>
        <w:spacing w:beforeLines="100" w:before="240" w:afterLines="100" w:after="240" w:line="240" w:lineRule="auto"/>
        <w:jc w:val="center"/>
        <w:rPr>
          <w:rFonts w:eastAsia="黑体"/>
          <w:b w:val="0"/>
          <w:noProof/>
        </w:rPr>
      </w:pPr>
      <w:bookmarkStart w:id="118" w:name="_Toc188433609"/>
      <w:bookmarkStart w:id="119" w:name="_Toc335598675"/>
      <w:bookmarkStart w:id="120" w:name="_Toc514919019"/>
      <w:r w:rsidRPr="002A4EB8">
        <w:rPr>
          <w:rFonts w:eastAsia="黑体"/>
          <w:b w:val="0"/>
          <w:noProof/>
        </w:rPr>
        <w:lastRenderedPageBreak/>
        <w:t>第</w:t>
      </w:r>
      <w:r>
        <w:rPr>
          <w:rFonts w:eastAsia="黑体" w:hint="eastAsia"/>
          <w:b w:val="0"/>
          <w:noProof/>
        </w:rPr>
        <w:t>6</w:t>
      </w:r>
      <w:r w:rsidRPr="002A4EB8">
        <w:rPr>
          <w:rFonts w:eastAsia="黑体"/>
          <w:b w:val="0"/>
          <w:noProof/>
        </w:rPr>
        <w:t xml:space="preserve">章　</w:t>
      </w:r>
      <w:bookmarkStart w:id="121" w:name="_Toc188433610"/>
      <w:bookmarkStart w:id="122" w:name="_Toc335598676"/>
      <w:bookmarkEnd w:id="118"/>
      <w:bookmarkEnd w:id="119"/>
      <w:r>
        <w:rPr>
          <w:rFonts w:eastAsia="黑体" w:hint="eastAsia"/>
          <w:b w:val="0"/>
          <w:noProof/>
        </w:rPr>
        <w:t>结论与展望</w:t>
      </w:r>
      <w:bookmarkEnd w:id="120"/>
    </w:p>
    <w:p w14:paraId="4F8638D4" w14:textId="77777777" w:rsidR="0022148F" w:rsidRDefault="0022148F" w:rsidP="0022148F">
      <w:pPr>
        <w:spacing w:line="360" w:lineRule="auto"/>
        <w:ind w:firstLineChars="200" w:firstLine="480"/>
        <w:rPr>
          <w:color w:val="FF0000"/>
          <w:sz w:val="24"/>
        </w:rPr>
      </w:pPr>
      <w:r w:rsidRPr="009635C7">
        <w:rPr>
          <w:rFonts w:hint="eastAsia"/>
          <w:color w:val="FF0000"/>
          <w:sz w:val="24"/>
        </w:rPr>
        <w:t>说明：总结本项目的优缺点并做出改进计划。</w:t>
      </w:r>
      <w:r>
        <w:rPr>
          <w:rFonts w:hint="eastAsia"/>
          <w:color w:val="FF0000"/>
          <w:sz w:val="24"/>
        </w:rPr>
        <w:t>给出</w:t>
      </w:r>
      <w:r w:rsidRPr="009635C7">
        <w:rPr>
          <w:rFonts w:hint="eastAsia"/>
          <w:color w:val="FF0000"/>
          <w:sz w:val="24"/>
        </w:rPr>
        <w:t>运行与维护、运营方面的计划。</w:t>
      </w:r>
    </w:p>
    <w:p w14:paraId="6B3EFD99" w14:textId="77777777" w:rsidR="0022148F" w:rsidRPr="009635C7" w:rsidRDefault="0022148F" w:rsidP="0022148F">
      <w:pPr>
        <w:spacing w:line="360" w:lineRule="auto"/>
        <w:ind w:firstLineChars="200" w:firstLine="480"/>
        <w:rPr>
          <w:color w:val="FF0000"/>
          <w:sz w:val="24"/>
        </w:rPr>
      </w:pPr>
      <w:r>
        <w:rPr>
          <w:rFonts w:hint="eastAsia"/>
          <w:color w:val="FF0000"/>
          <w:sz w:val="24"/>
        </w:rPr>
        <w:t>注意：本章是对项目的总结，而不是</w:t>
      </w:r>
      <w:proofErr w:type="gramStart"/>
      <w:r>
        <w:rPr>
          <w:rFonts w:hint="eastAsia"/>
          <w:color w:val="FF0000"/>
          <w:sz w:val="24"/>
        </w:rPr>
        <w:t>个人毕设体会</w:t>
      </w:r>
      <w:proofErr w:type="gramEnd"/>
      <w:r>
        <w:rPr>
          <w:rFonts w:hint="eastAsia"/>
          <w:color w:val="FF0000"/>
          <w:sz w:val="24"/>
        </w:rPr>
        <w:t>，一定不要写成个人体会！</w:t>
      </w:r>
    </w:p>
    <w:bookmarkEnd w:id="121"/>
    <w:bookmarkEnd w:id="122"/>
    <w:p w14:paraId="6A93B597" w14:textId="77777777" w:rsidR="0022148F" w:rsidRPr="000363A7" w:rsidRDefault="0022148F" w:rsidP="0022148F">
      <w:pPr>
        <w:spacing w:line="360" w:lineRule="auto"/>
        <w:rPr>
          <w:sz w:val="24"/>
        </w:rPr>
        <w:sectPr w:rsidR="0022148F" w:rsidRPr="000363A7" w:rsidSect="004B220A">
          <w:headerReference w:type="default" r:id="rId32"/>
          <w:pgSz w:w="11907" w:h="16840" w:code="9"/>
          <w:pgMar w:top="1418" w:right="1418" w:bottom="1418" w:left="1418" w:header="851" w:footer="992" w:gutter="0"/>
          <w:cols w:space="425"/>
          <w:docGrid w:linePitch="312"/>
        </w:sectPr>
      </w:pPr>
    </w:p>
    <w:p w14:paraId="3FAA47FC" w14:textId="77777777" w:rsidR="0022148F" w:rsidRDefault="0022148F" w:rsidP="0022148F">
      <w:pPr>
        <w:pStyle w:val="1"/>
        <w:spacing w:before="0" w:afterLines="100" w:after="240" w:line="240" w:lineRule="auto"/>
        <w:jc w:val="center"/>
        <w:rPr>
          <w:rFonts w:eastAsia="黑体"/>
          <w:b w:val="0"/>
          <w:noProof/>
        </w:rPr>
      </w:pPr>
      <w:bookmarkStart w:id="123" w:name="_Toc514919020"/>
      <w:r w:rsidRPr="002A4EB8">
        <w:rPr>
          <w:rFonts w:eastAsia="黑体"/>
          <w:b w:val="0"/>
          <w:noProof/>
        </w:rPr>
        <w:lastRenderedPageBreak/>
        <w:t>参考文献</w:t>
      </w:r>
      <w:bookmarkEnd w:id="123"/>
    </w:p>
    <w:p w14:paraId="02985821" w14:textId="77777777" w:rsidR="0022148F" w:rsidRPr="00647981" w:rsidRDefault="0022148F" w:rsidP="0022148F">
      <w:pPr>
        <w:spacing w:line="360" w:lineRule="auto"/>
        <w:rPr>
          <w:color w:val="FF0000"/>
          <w:sz w:val="24"/>
        </w:rPr>
      </w:pPr>
      <w:r w:rsidRPr="00647981">
        <w:rPr>
          <w:color w:val="FF0000"/>
          <w:sz w:val="24"/>
        </w:rPr>
        <w:t>参考文献总体样本</w:t>
      </w:r>
      <w:r>
        <w:rPr>
          <w:color w:val="FF0000"/>
          <w:sz w:val="24"/>
        </w:rPr>
        <w:t>，</w:t>
      </w:r>
      <w:r>
        <w:rPr>
          <w:rFonts w:hint="eastAsia"/>
          <w:color w:val="FF0000"/>
          <w:sz w:val="24"/>
        </w:rPr>
        <w:t>此处文献在正文中需引用，使用上标引用（如文献</w:t>
      </w:r>
      <w:r>
        <w:rPr>
          <w:rFonts w:hint="eastAsia"/>
          <w:color w:val="FF0000"/>
          <w:sz w:val="24"/>
        </w:rPr>
        <w:t>[1]</w:t>
      </w:r>
      <w:r>
        <w:rPr>
          <w:rFonts w:hint="eastAsia"/>
          <w:color w:val="FF0000"/>
          <w:sz w:val="24"/>
        </w:rPr>
        <w:t>见论文正文第</w:t>
      </w:r>
      <w:r>
        <w:rPr>
          <w:rFonts w:hint="eastAsia"/>
          <w:color w:val="FF0000"/>
          <w:sz w:val="24"/>
        </w:rPr>
        <w:t>1</w:t>
      </w:r>
      <w:r>
        <w:rPr>
          <w:rFonts w:hint="eastAsia"/>
          <w:color w:val="FF0000"/>
          <w:sz w:val="24"/>
        </w:rPr>
        <w:t>页）</w:t>
      </w:r>
      <w:r w:rsidRPr="00647981">
        <w:rPr>
          <w:rFonts w:hint="eastAsia"/>
          <w:color w:val="FF0000"/>
          <w:sz w:val="24"/>
        </w:rPr>
        <w:t>：</w:t>
      </w:r>
    </w:p>
    <w:p w14:paraId="2979ABB4" w14:textId="77777777" w:rsidR="0022148F" w:rsidRPr="00D51B62" w:rsidRDefault="0022148F" w:rsidP="0022148F">
      <w:pPr>
        <w:spacing w:line="360" w:lineRule="auto"/>
        <w:rPr>
          <w:sz w:val="24"/>
        </w:rPr>
      </w:pPr>
      <w:r w:rsidRPr="00D51B62">
        <w:rPr>
          <w:sz w:val="24"/>
        </w:rPr>
        <w:t xml:space="preserve">[1] </w:t>
      </w:r>
      <w:r w:rsidRPr="00D51B62">
        <w:rPr>
          <w:sz w:val="24"/>
        </w:rPr>
        <w:t>张炯．</w:t>
      </w:r>
      <w:r w:rsidRPr="00D51B62">
        <w:rPr>
          <w:sz w:val="24"/>
        </w:rPr>
        <w:t>Unix</w:t>
      </w:r>
      <w:r w:rsidRPr="00D51B62">
        <w:rPr>
          <w:sz w:val="24"/>
        </w:rPr>
        <w:t>网络编程实用技术与实例分析</w:t>
      </w:r>
      <w:r w:rsidRPr="00D51B62">
        <w:rPr>
          <w:sz w:val="24"/>
        </w:rPr>
        <w:t>[M]</w:t>
      </w:r>
      <w:r w:rsidRPr="00D51B62">
        <w:rPr>
          <w:sz w:val="24"/>
        </w:rPr>
        <w:t>，清华大学出版社，</w:t>
      </w:r>
      <w:r w:rsidRPr="00D51B62">
        <w:rPr>
          <w:sz w:val="24"/>
        </w:rPr>
        <w:t>2002</w:t>
      </w:r>
      <w:r w:rsidRPr="00D51B62">
        <w:rPr>
          <w:sz w:val="24"/>
        </w:rPr>
        <w:t>，</w:t>
      </w:r>
      <w:r>
        <w:rPr>
          <w:rFonts w:hint="eastAsia"/>
          <w:sz w:val="24"/>
        </w:rPr>
        <w:t>33-50</w:t>
      </w:r>
      <w:r w:rsidRPr="00D51B62">
        <w:rPr>
          <w:sz w:val="24"/>
        </w:rPr>
        <w:t>．</w:t>
      </w:r>
    </w:p>
    <w:p w14:paraId="3BBCD755" w14:textId="77777777" w:rsidR="0022148F" w:rsidRPr="00D51B62" w:rsidRDefault="0022148F" w:rsidP="0022148F">
      <w:pPr>
        <w:spacing w:line="360" w:lineRule="auto"/>
        <w:rPr>
          <w:sz w:val="24"/>
        </w:rPr>
      </w:pPr>
      <w:r w:rsidRPr="00D51B62">
        <w:rPr>
          <w:sz w:val="24"/>
        </w:rPr>
        <w:t xml:space="preserve">[2] </w:t>
      </w:r>
      <w:r w:rsidRPr="00D51B62">
        <w:rPr>
          <w:sz w:val="24"/>
        </w:rPr>
        <w:t>徐千祥．</w:t>
      </w:r>
      <w:r w:rsidRPr="00D51B62">
        <w:rPr>
          <w:sz w:val="24"/>
        </w:rPr>
        <w:t>Linux C</w:t>
      </w:r>
      <w:r w:rsidRPr="00D51B62">
        <w:rPr>
          <w:sz w:val="24"/>
        </w:rPr>
        <w:t>函数库参考手册</w:t>
      </w:r>
      <w:r w:rsidRPr="00D51B62">
        <w:rPr>
          <w:sz w:val="24"/>
        </w:rPr>
        <w:t>[M]</w:t>
      </w:r>
      <w:r w:rsidRPr="00D51B62">
        <w:rPr>
          <w:sz w:val="24"/>
        </w:rPr>
        <w:t>，中国青年出版社，</w:t>
      </w:r>
      <w:r w:rsidRPr="00D51B62">
        <w:rPr>
          <w:sz w:val="24"/>
        </w:rPr>
        <w:t>2002</w:t>
      </w:r>
      <w:r w:rsidRPr="00D51B62">
        <w:rPr>
          <w:sz w:val="24"/>
        </w:rPr>
        <w:t>，</w:t>
      </w:r>
      <w:r>
        <w:rPr>
          <w:rFonts w:hint="eastAsia"/>
          <w:sz w:val="24"/>
        </w:rPr>
        <w:t>55-67</w:t>
      </w:r>
      <w:r w:rsidRPr="00D51B62">
        <w:rPr>
          <w:sz w:val="24"/>
        </w:rPr>
        <w:t>．</w:t>
      </w:r>
    </w:p>
    <w:p w14:paraId="569DB889" w14:textId="77777777" w:rsidR="0022148F" w:rsidRPr="00D51B62" w:rsidRDefault="0022148F" w:rsidP="0022148F">
      <w:pPr>
        <w:spacing w:line="360" w:lineRule="auto"/>
        <w:rPr>
          <w:sz w:val="24"/>
        </w:rPr>
      </w:pPr>
      <w:r w:rsidRPr="00D51B62">
        <w:rPr>
          <w:sz w:val="24"/>
        </w:rPr>
        <w:t xml:space="preserve">[3] </w:t>
      </w:r>
      <w:r w:rsidRPr="00D51B62">
        <w:rPr>
          <w:sz w:val="24"/>
        </w:rPr>
        <w:t>张青等．</w:t>
      </w:r>
      <w:r w:rsidRPr="00D51B62">
        <w:rPr>
          <w:sz w:val="24"/>
        </w:rPr>
        <w:t>Oracle9i</w:t>
      </w:r>
      <w:r w:rsidRPr="00D51B62">
        <w:rPr>
          <w:sz w:val="24"/>
        </w:rPr>
        <w:t>中文版基础教程</w:t>
      </w:r>
      <w:r w:rsidRPr="00D51B62">
        <w:rPr>
          <w:sz w:val="24"/>
        </w:rPr>
        <w:t>[M]</w:t>
      </w:r>
      <w:r w:rsidRPr="00D51B62">
        <w:rPr>
          <w:sz w:val="24"/>
        </w:rPr>
        <w:t>，清华大学出版社，</w:t>
      </w:r>
      <w:r w:rsidRPr="00D51B62">
        <w:rPr>
          <w:sz w:val="24"/>
        </w:rPr>
        <w:t>2003</w:t>
      </w:r>
      <w:r w:rsidRPr="00D51B62">
        <w:rPr>
          <w:sz w:val="24"/>
        </w:rPr>
        <w:t>，</w:t>
      </w:r>
      <w:r>
        <w:rPr>
          <w:rFonts w:hint="eastAsia"/>
          <w:sz w:val="24"/>
        </w:rPr>
        <w:t>105-130</w:t>
      </w:r>
      <w:r w:rsidRPr="00D51B62">
        <w:rPr>
          <w:sz w:val="24"/>
        </w:rPr>
        <w:t>．</w:t>
      </w:r>
    </w:p>
    <w:p w14:paraId="7BBD45BE" w14:textId="77777777" w:rsidR="0022148F" w:rsidRPr="00D51B62" w:rsidRDefault="0022148F" w:rsidP="0022148F">
      <w:pPr>
        <w:spacing w:line="360" w:lineRule="auto"/>
        <w:rPr>
          <w:sz w:val="24"/>
        </w:rPr>
      </w:pPr>
      <w:r w:rsidRPr="00D51B62">
        <w:rPr>
          <w:sz w:val="24"/>
        </w:rPr>
        <w:t xml:space="preserve">[4] </w:t>
      </w:r>
      <w:r w:rsidRPr="00D51B62">
        <w:rPr>
          <w:sz w:val="24"/>
        </w:rPr>
        <w:t>软件设计模式</w:t>
      </w:r>
      <w:r w:rsidRPr="00D51B62">
        <w:rPr>
          <w:sz w:val="24"/>
        </w:rPr>
        <w:t>[EB/OL]</w:t>
      </w:r>
      <w:r w:rsidRPr="00D51B62">
        <w:rPr>
          <w:sz w:val="24"/>
        </w:rPr>
        <w:t>，</w:t>
      </w:r>
      <w:r w:rsidRPr="00D51B62">
        <w:rPr>
          <w:sz w:val="24"/>
        </w:rPr>
        <w:t>www.itisedu.com/</w:t>
      </w:r>
      <w:r w:rsidRPr="00D51B62">
        <w:rPr>
          <w:sz w:val="24"/>
        </w:rPr>
        <w:t>软件设计模式</w:t>
      </w:r>
      <w:r w:rsidRPr="00D51B62">
        <w:rPr>
          <w:sz w:val="24"/>
        </w:rPr>
        <w:t>.htm</w:t>
      </w:r>
      <w:r w:rsidRPr="00D51B62">
        <w:rPr>
          <w:sz w:val="24"/>
        </w:rPr>
        <w:t>，</w:t>
      </w:r>
      <w:r w:rsidRPr="00D51B62">
        <w:rPr>
          <w:sz w:val="24"/>
        </w:rPr>
        <w:t>2004</w:t>
      </w:r>
      <w:r w:rsidRPr="00D51B62">
        <w:rPr>
          <w:sz w:val="24"/>
        </w:rPr>
        <w:t>．</w:t>
      </w:r>
    </w:p>
    <w:p w14:paraId="27299265" w14:textId="77777777" w:rsidR="0022148F" w:rsidRPr="00D51B62" w:rsidRDefault="0022148F" w:rsidP="0022148F">
      <w:pPr>
        <w:spacing w:line="360" w:lineRule="auto"/>
        <w:rPr>
          <w:sz w:val="24"/>
        </w:rPr>
      </w:pPr>
      <w:r w:rsidRPr="00D51B62">
        <w:rPr>
          <w:sz w:val="24"/>
        </w:rPr>
        <w:t xml:space="preserve">[5] </w:t>
      </w:r>
      <w:proofErr w:type="gramStart"/>
      <w:r w:rsidRPr="00D51B62">
        <w:rPr>
          <w:sz w:val="24"/>
        </w:rPr>
        <w:t>许育诚</w:t>
      </w:r>
      <w:proofErr w:type="gramEnd"/>
      <w:r w:rsidRPr="00D51B62">
        <w:rPr>
          <w:sz w:val="24"/>
        </w:rPr>
        <w:t>．软件测试与质量管理</w:t>
      </w:r>
      <w:r w:rsidRPr="00D51B62">
        <w:rPr>
          <w:sz w:val="24"/>
        </w:rPr>
        <w:t>[D]</w:t>
      </w:r>
      <w:r w:rsidRPr="00D51B62">
        <w:rPr>
          <w:sz w:val="24"/>
        </w:rPr>
        <w:t>，海事大学，</w:t>
      </w:r>
      <w:r w:rsidRPr="00D51B62">
        <w:rPr>
          <w:sz w:val="24"/>
        </w:rPr>
        <w:t>2004</w:t>
      </w:r>
      <w:r w:rsidRPr="00D51B62">
        <w:rPr>
          <w:sz w:val="24"/>
        </w:rPr>
        <w:t>．</w:t>
      </w:r>
    </w:p>
    <w:p w14:paraId="00E1F6A6" w14:textId="77777777" w:rsidR="0022148F" w:rsidRPr="00D51B62" w:rsidRDefault="0022148F" w:rsidP="0022148F">
      <w:pPr>
        <w:spacing w:line="360" w:lineRule="auto"/>
        <w:rPr>
          <w:sz w:val="24"/>
        </w:rPr>
      </w:pPr>
      <w:r w:rsidRPr="00D51B62">
        <w:rPr>
          <w:sz w:val="24"/>
        </w:rPr>
        <w:t xml:space="preserve">[6] </w:t>
      </w:r>
      <w:r w:rsidRPr="00D51B62">
        <w:rPr>
          <w:sz w:val="24"/>
        </w:rPr>
        <w:t>景新梅．软件产业原动力</w:t>
      </w:r>
      <w:r w:rsidRPr="00D51B62">
        <w:rPr>
          <w:sz w:val="24"/>
        </w:rPr>
        <w:t>[J]</w:t>
      </w:r>
      <w:r w:rsidRPr="00D51B62">
        <w:rPr>
          <w:sz w:val="24"/>
        </w:rPr>
        <w:t>，中国计算机报，</w:t>
      </w:r>
      <w:r w:rsidRPr="00D51B62">
        <w:rPr>
          <w:sz w:val="24"/>
        </w:rPr>
        <w:t>2005</w:t>
      </w:r>
      <w:r w:rsidRPr="00D51B62">
        <w:rPr>
          <w:sz w:val="24"/>
        </w:rPr>
        <w:t>，</w:t>
      </w:r>
      <w:r w:rsidRPr="00D51B62">
        <w:rPr>
          <w:sz w:val="24"/>
        </w:rPr>
        <w:t>45(7)</w:t>
      </w:r>
      <w:r w:rsidRPr="00D51B62">
        <w:rPr>
          <w:sz w:val="24"/>
        </w:rPr>
        <w:t>，</w:t>
      </w:r>
      <w:r w:rsidRPr="00D51B62">
        <w:rPr>
          <w:sz w:val="24"/>
        </w:rPr>
        <w:t>32-33</w:t>
      </w:r>
      <w:r w:rsidRPr="00D51B62">
        <w:rPr>
          <w:sz w:val="24"/>
        </w:rPr>
        <w:t>．</w:t>
      </w:r>
    </w:p>
    <w:p w14:paraId="77BFFC7E" w14:textId="77777777" w:rsidR="0022148F" w:rsidRPr="00D51B62" w:rsidRDefault="0022148F" w:rsidP="0022148F">
      <w:pPr>
        <w:spacing w:line="360" w:lineRule="auto"/>
        <w:rPr>
          <w:sz w:val="24"/>
        </w:rPr>
      </w:pPr>
      <w:r w:rsidRPr="00D51B62">
        <w:rPr>
          <w:sz w:val="24"/>
        </w:rPr>
        <w:t xml:space="preserve">[7] </w:t>
      </w:r>
      <w:r w:rsidRPr="00D51B62">
        <w:rPr>
          <w:sz w:val="24"/>
        </w:rPr>
        <w:t>赵克佳，赵慧．</w:t>
      </w:r>
      <w:r w:rsidRPr="00D51B62">
        <w:rPr>
          <w:sz w:val="24"/>
        </w:rPr>
        <w:t>UNIX</w:t>
      </w:r>
      <w:r w:rsidRPr="00D51B62">
        <w:rPr>
          <w:sz w:val="24"/>
        </w:rPr>
        <w:t>程序设计教程</w:t>
      </w:r>
      <w:r w:rsidRPr="00D51B62">
        <w:rPr>
          <w:sz w:val="24"/>
        </w:rPr>
        <w:t>[M]</w:t>
      </w:r>
      <w:r w:rsidRPr="00D51B62">
        <w:rPr>
          <w:sz w:val="24"/>
        </w:rPr>
        <w:t>，清华大学出版社，</w:t>
      </w:r>
      <w:r w:rsidRPr="00D51B62">
        <w:rPr>
          <w:sz w:val="24"/>
        </w:rPr>
        <w:t>2001</w:t>
      </w:r>
      <w:r w:rsidRPr="00D51B62">
        <w:rPr>
          <w:sz w:val="24"/>
        </w:rPr>
        <w:t>，</w:t>
      </w:r>
      <w:r>
        <w:rPr>
          <w:rFonts w:hint="eastAsia"/>
          <w:sz w:val="24"/>
        </w:rPr>
        <w:t>78-89</w:t>
      </w:r>
      <w:r w:rsidRPr="00D51B62">
        <w:rPr>
          <w:sz w:val="24"/>
        </w:rPr>
        <w:t>．</w:t>
      </w:r>
    </w:p>
    <w:p w14:paraId="1B4664D7" w14:textId="77777777" w:rsidR="0022148F" w:rsidRPr="00D51B62" w:rsidRDefault="0022148F" w:rsidP="0022148F">
      <w:pPr>
        <w:spacing w:line="360" w:lineRule="auto"/>
        <w:rPr>
          <w:sz w:val="24"/>
        </w:rPr>
      </w:pPr>
      <w:r w:rsidRPr="00D51B62">
        <w:rPr>
          <w:sz w:val="24"/>
        </w:rPr>
        <w:t xml:space="preserve">[8] </w:t>
      </w:r>
      <w:r w:rsidRPr="00D51B62">
        <w:rPr>
          <w:sz w:val="24"/>
        </w:rPr>
        <w:t>陈绍英，戴金龙．软件测试案例分析</w:t>
      </w:r>
      <w:r w:rsidRPr="00D51B62">
        <w:rPr>
          <w:sz w:val="24"/>
        </w:rPr>
        <w:t>[J]</w:t>
      </w:r>
      <w:r w:rsidRPr="00D51B62">
        <w:rPr>
          <w:sz w:val="24"/>
        </w:rPr>
        <w:t>，测试员，</w:t>
      </w:r>
      <w:r w:rsidRPr="00D51B62">
        <w:rPr>
          <w:sz w:val="24"/>
        </w:rPr>
        <w:t>2005</w:t>
      </w:r>
      <w:r w:rsidRPr="00D51B62">
        <w:rPr>
          <w:sz w:val="24"/>
        </w:rPr>
        <w:t>，</w:t>
      </w:r>
      <w:r w:rsidRPr="00D51B62">
        <w:rPr>
          <w:sz w:val="24"/>
        </w:rPr>
        <w:t>32(8)</w:t>
      </w:r>
      <w:r w:rsidRPr="00D51B62">
        <w:rPr>
          <w:sz w:val="24"/>
        </w:rPr>
        <w:t>，</w:t>
      </w:r>
      <w:r w:rsidRPr="00D51B62">
        <w:rPr>
          <w:sz w:val="24"/>
        </w:rPr>
        <w:t>23-25</w:t>
      </w:r>
      <w:r w:rsidRPr="00D51B62">
        <w:rPr>
          <w:sz w:val="24"/>
        </w:rPr>
        <w:t>．</w:t>
      </w:r>
    </w:p>
    <w:p w14:paraId="76973CE1" w14:textId="77777777" w:rsidR="0022148F" w:rsidRPr="00D51B62" w:rsidRDefault="0022148F" w:rsidP="0022148F">
      <w:pPr>
        <w:spacing w:line="360" w:lineRule="auto"/>
        <w:rPr>
          <w:sz w:val="24"/>
        </w:rPr>
      </w:pPr>
      <w:r w:rsidRPr="00D51B62">
        <w:rPr>
          <w:sz w:val="24"/>
        </w:rPr>
        <w:t>[9] Wendy Boggs</w:t>
      </w:r>
      <w:r w:rsidRPr="00D51B62">
        <w:rPr>
          <w:sz w:val="24"/>
        </w:rPr>
        <w:t>，</w:t>
      </w:r>
      <w:r w:rsidRPr="00D51B62">
        <w:rPr>
          <w:sz w:val="24"/>
        </w:rPr>
        <w:t>Michael Boggs</w:t>
      </w:r>
      <w:r w:rsidRPr="00D51B62">
        <w:rPr>
          <w:sz w:val="24"/>
        </w:rPr>
        <w:t>．</w:t>
      </w:r>
      <w:r w:rsidRPr="00D51B62">
        <w:rPr>
          <w:sz w:val="24"/>
        </w:rPr>
        <w:t>UML</w:t>
      </w:r>
      <w:r w:rsidRPr="00D51B62">
        <w:rPr>
          <w:sz w:val="24"/>
        </w:rPr>
        <w:t>与</w:t>
      </w:r>
      <w:r w:rsidRPr="00D51B62">
        <w:rPr>
          <w:sz w:val="24"/>
        </w:rPr>
        <w:t>Rational Rose 2002</w:t>
      </w:r>
      <w:r w:rsidRPr="00D51B62">
        <w:rPr>
          <w:sz w:val="24"/>
        </w:rPr>
        <w:t>从入门到精通</w:t>
      </w:r>
      <w:r w:rsidRPr="00D51B62">
        <w:rPr>
          <w:sz w:val="24"/>
        </w:rPr>
        <w:t>[M]</w:t>
      </w:r>
      <w:r w:rsidRPr="00D51B62">
        <w:rPr>
          <w:sz w:val="24"/>
        </w:rPr>
        <w:t>，电子工业出版社，</w:t>
      </w:r>
      <w:r w:rsidRPr="00D51B62">
        <w:rPr>
          <w:sz w:val="24"/>
        </w:rPr>
        <w:t>2002</w:t>
      </w:r>
      <w:r w:rsidRPr="00D51B62">
        <w:rPr>
          <w:sz w:val="24"/>
        </w:rPr>
        <w:t>，</w:t>
      </w:r>
      <w:r>
        <w:rPr>
          <w:rFonts w:hint="eastAsia"/>
          <w:sz w:val="24"/>
        </w:rPr>
        <w:t>90-101</w:t>
      </w:r>
      <w:r w:rsidRPr="00D51B62">
        <w:rPr>
          <w:sz w:val="24"/>
        </w:rPr>
        <w:t>．</w:t>
      </w:r>
    </w:p>
    <w:p w14:paraId="23078D75" w14:textId="77777777" w:rsidR="0022148F" w:rsidRDefault="0022148F" w:rsidP="0022148F">
      <w:pPr>
        <w:spacing w:line="360" w:lineRule="auto"/>
        <w:rPr>
          <w:sz w:val="24"/>
        </w:rPr>
      </w:pPr>
      <w:r w:rsidRPr="00D51B62">
        <w:rPr>
          <w:sz w:val="24"/>
        </w:rPr>
        <w:t xml:space="preserve">[10] Sun </w:t>
      </w:r>
      <w:proofErr w:type="spellStart"/>
      <w:r w:rsidRPr="00D51B62">
        <w:rPr>
          <w:sz w:val="24"/>
        </w:rPr>
        <w:t>Microsystems.Inc</w:t>
      </w:r>
      <w:proofErr w:type="spellEnd"/>
      <w:r w:rsidRPr="00D51B62">
        <w:rPr>
          <w:sz w:val="24"/>
        </w:rPr>
        <w:t xml:space="preserve">. </w:t>
      </w:r>
      <w:proofErr w:type="spellStart"/>
      <w:r w:rsidRPr="00D51B62">
        <w:rPr>
          <w:sz w:val="24"/>
        </w:rPr>
        <w:t>JavaTM</w:t>
      </w:r>
      <w:proofErr w:type="spellEnd"/>
      <w:r w:rsidRPr="00D51B62">
        <w:rPr>
          <w:sz w:val="24"/>
        </w:rPr>
        <w:t xml:space="preserve"> 2 SDK, Standard Edition Documentation Version </w:t>
      </w:r>
      <w:smartTag w:uri="urn:schemas-microsoft-com:office:smarttags" w:element="chsdate">
        <w:smartTagPr>
          <w:attr w:name="Year" w:val="1899"/>
          <w:attr w:name="Month" w:val="12"/>
          <w:attr w:name="Day" w:val="30"/>
          <w:attr w:name="IsLunarDate" w:val="False"/>
          <w:attr w:name="IsROCDate" w:val="False"/>
        </w:smartTagPr>
        <w:r w:rsidRPr="00D51B62">
          <w:rPr>
            <w:sz w:val="24"/>
          </w:rPr>
          <w:t>1.4.1</w:t>
        </w:r>
      </w:smartTag>
      <w:r w:rsidRPr="00D51B62">
        <w:rPr>
          <w:sz w:val="24"/>
        </w:rPr>
        <w:t xml:space="preserve"> [EB/OL]</w:t>
      </w:r>
      <w:r w:rsidRPr="00D51B62">
        <w:rPr>
          <w:sz w:val="24"/>
        </w:rPr>
        <w:t>，</w:t>
      </w:r>
      <w:r w:rsidRPr="00D51B62">
        <w:rPr>
          <w:sz w:val="24"/>
        </w:rPr>
        <w:t xml:space="preserve">Sun </w:t>
      </w:r>
      <w:proofErr w:type="spellStart"/>
      <w:r w:rsidRPr="00D51B62">
        <w:rPr>
          <w:sz w:val="24"/>
        </w:rPr>
        <w:t>Microsystems.Inc</w:t>
      </w:r>
      <w:proofErr w:type="spellEnd"/>
      <w:r w:rsidRPr="00D51B62">
        <w:rPr>
          <w:sz w:val="24"/>
        </w:rPr>
        <w:t>，</w:t>
      </w:r>
      <w:r w:rsidRPr="00D51B62">
        <w:rPr>
          <w:sz w:val="24"/>
        </w:rPr>
        <w:t>2002</w:t>
      </w:r>
      <w:r w:rsidRPr="00D51B62">
        <w:rPr>
          <w:sz w:val="24"/>
        </w:rPr>
        <w:t>．</w:t>
      </w:r>
    </w:p>
    <w:p w14:paraId="73CA95F2" w14:textId="77777777" w:rsidR="0022148F" w:rsidRDefault="0022148F" w:rsidP="0022148F">
      <w:pPr>
        <w:spacing w:line="360" w:lineRule="auto"/>
        <w:rPr>
          <w:sz w:val="24"/>
        </w:rPr>
      </w:pPr>
    </w:p>
    <w:p w14:paraId="3DE759F4" w14:textId="77777777" w:rsidR="0022148F" w:rsidRPr="001060D4" w:rsidRDefault="0022148F" w:rsidP="0022148F">
      <w:pPr>
        <w:spacing w:line="360" w:lineRule="auto"/>
        <w:rPr>
          <w:color w:val="FF0000"/>
          <w:sz w:val="24"/>
        </w:rPr>
      </w:pPr>
      <w:r w:rsidRPr="001060D4">
        <w:rPr>
          <w:rFonts w:hint="eastAsia"/>
          <w:color w:val="FF0000"/>
          <w:sz w:val="24"/>
        </w:rPr>
        <w:t>注意：参考文献</w:t>
      </w:r>
      <w:r w:rsidRPr="001060D4">
        <w:rPr>
          <w:rFonts w:hint="eastAsia"/>
          <w:b/>
          <w:color w:val="FF0000"/>
          <w:sz w:val="24"/>
        </w:rPr>
        <w:t>不少于</w:t>
      </w:r>
      <w:r w:rsidRPr="001060D4">
        <w:rPr>
          <w:rFonts w:hint="eastAsia"/>
          <w:b/>
          <w:color w:val="FF0000"/>
          <w:sz w:val="24"/>
        </w:rPr>
        <w:t>10</w:t>
      </w:r>
      <w:r w:rsidRPr="001060D4">
        <w:rPr>
          <w:rFonts w:hint="eastAsia"/>
          <w:b/>
          <w:color w:val="FF0000"/>
          <w:sz w:val="24"/>
        </w:rPr>
        <w:t>篇，学术期刊</w:t>
      </w:r>
      <w:r>
        <w:rPr>
          <w:rFonts w:hint="eastAsia"/>
          <w:b/>
          <w:color w:val="FF0000"/>
          <w:sz w:val="24"/>
        </w:rPr>
        <w:t>（</w:t>
      </w:r>
      <w:r>
        <w:rPr>
          <w:rFonts w:hint="eastAsia"/>
          <w:b/>
          <w:color w:val="FF0000"/>
          <w:sz w:val="24"/>
        </w:rPr>
        <w:t>[J]</w:t>
      </w:r>
      <w:r>
        <w:rPr>
          <w:rFonts w:hint="eastAsia"/>
          <w:b/>
          <w:color w:val="FF0000"/>
          <w:sz w:val="24"/>
        </w:rPr>
        <w:t>类期刊）</w:t>
      </w:r>
      <w:r w:rsidRPr="001060D4">
        <w:rPr>
          <w:rFonts w:hint="eastAsia"/>
          <w:b/>
          <w:color w:val="FF0000"/>
          <w:sz w:val="24"/>
        </w:rPr>
        <w:t>不少于</w:t>
      </w:r>
      <w:r w:rsidRPr="001060D4">
        <w:rPr>
          <w:rFonts w:hint="eastAsia"/>
          <w:b/>
          <w:color w:val="FF0000"/>
          <w:sz w:val="24"/>
        </w:rPr>
        <w:t>7</w:t>
      </w:r>
      <w:r w:rsidRPr="001060D4">
        <w:rPr>
          <w:rFonts w:hint="eastAsia"/>
          <w:b/>
          <w:color w:val="FF0000"/>
          <w:sz w:val="24"/>
        </w:rPr>
        <w:t>篇，</w:t>
      </w:r>
      <w:r>
        <w:rPr>
          <w:rFonts w:hint="eastAsia"/>
          <w:b/>
          <w:color w:val="FF0000"/>
          <w:sz w:val="24"/>
        </w:rPr>
        <w:t>至少</w:t>
      </w:r>
      <w:r w:rsidRPr="001060D4">
        <w:rPr>
          <w:rFonts w:hint="eastAsia"/>
          <w:b/>
          <w:color w:val="FF0000"/>
          <w:sz w:val="24"/>
        </w:rPr>
        <w:t>有</w:t>
      </w:r>
      <w:r>
        <w:rPr>
          <w:rFonts w:hint="eastAsia"/>
          <w:b/>
          <w:color w:val="FF0000"/>
          <w:sz w:val="24"/>
        </w:rPr>
        <w:t>1</w:t>
      </w:r>
      <w:r>
        <w:rPr>
          <w:rFonts w:hint="eastAsia"/>
          <w:b/>
          <w:color w:val="FF0000"/>
          <w:sz w:val="24"/>
        </w:rPr>
        <w:t>篇</w:t>
      </w:r>
      <w:r w:rsidRPr="001060D4">
        <w:rPr>
          <w:rFonts w:hint="eastAsia"/>
          <w:b/>
          <w:color w:val="FF0000"/>
          <w:sz w:val="24"/>
        </w:rPr>
        <w:t>外文文献，</w:t>
      </w:r>
      <w:r>
        <w:rPr>
          <w:rFonts w:hint="eastAsia"/>
          <w:b/>
          <w:color w:val="FF0000"/>
          <w:sz w:val="24"/>
        </w:rPr>
        <w:t>以</w:t>
      </w:r>
      <w:r w:rsidRPr="001060D4">
        <w:rPr>
          <w:rFonts w:hint="eastAsia"/>
          <w:b/>
          <w:color w:val="FF0000"/>
          <w:sz w:val="24"/>
        </w:rPr>
        <w:t>近三年</w:t>
      </w:r>
      <w:r>
        <w:rPr>
          <w:rFonts w:hint="eastAsia"/>
          <w:b/>
          <w:color w:val="FF0000"/>
          <w:sz w:val="24"/>
        </w:rPr>
        <w:t>（</w:t>
      </w:r>
      <w:r>
        <w:rPr>
          <w:rFonts w:hint="eastAsia"/>
          <w:b/>
          <w:color w:val="FF0000"/>
          <w:sz w:val="24"/>
        </w:rPr>
        <w:t>201</w:t>
      </w:r>
      <w:r>
        <w:rPr>
          <w:b/>
          <w:color w:val="FF0000"/>
          <w:sz w:val="24"/>
        </w:rPr>
        <w:t>7</w:t>
      </w:r>
      <w:r>
        <w:rPr>
          <w:rFonts w:hint="eastAsia"/>
          <w:b/>
          <w:color w:val="FF0000"/>
          <w:sz w:val="24"/>
        </w:rPr>
        <w:t>年或以后）</w:t>
      </w:r>
      <w:r w:rsidRPr="001060D4">
        <w:rPr>
          <w:rFonts w:hint="eastAsia"/>
          <w:b/>
          <w:color w:val="FF0000"/>
          <w:sz w:val="24"/>
        </w:rPr>
        <w:t>的参考文献为主</w:t>
      </w:r>
      <w:r w:rsidRPr="001060D4">
        <w:rPr>
          <w:rFonts w:hint="eastAsia"/>
          <w:color w:val="FF0000"/>
          <w:sz w:val="24"/>
        </w:rPr>
        <w:t>。</w:t>
      </w:r>
    </w:p>
    <w:p w14:paraId="6F72B4FD" w14:textId="77777777" w:rsidR="0022148F" w:rsidRPr="001060D4" w:rsidRDefault="0022148F" w:rsidP="0022148F">
      <w:pPr>
        <w:spacing w:line="360" w:lineRule="auto"/>
        <w:rPr>
          <w:sz w:val="24"/>
        </w:rPr>
      </w:pPr>
    </w:p>
    <w:p w14:paraId="1E963577" w14:textId="77777777" w:rsidR="0022148F" w:rsidRPr="00530D1D" w:rsidRDefault="0022148F" w:rsidP="0022148F">
      <w:pPr>
        <w:spacing w:line="360" w:lineRule="auto"/>
        <w:ind w:rightChars="-57" w:right="-120" w:firstLineChars="225" w:firstLine="473"/>
        <w:rPr>
          <w:color w:val="FF0000"/>
          <w:szCs w:val="21"/>
        </w:rPr>
        <w:sectPr w:rsidR="0022148F" w:rsidRPr="00530D1D" w:rsidSect="004B220A">
          <w:headerReference w:type="default" r:id="rId33"/>
          <w:pgSz w:w="11907" w:h="16840" w:code="9"/>
          <w:pgMar w:top="1418" w:right="1418" w:bottom="1418" w:left="1418" w:header="851" w:footer="992" w:gutter="0"/>
          <w:cols w:space="425"/>
          <w:docGrid w:linePitch="312"/>
        </w:sectPr>
      </w:pPr>
    </w:p>
    <w:p w14:paraId="038DCAE9" w14:textId="77777777" w:rsidR="0022148F" w:rsidRPr="0086385A" w:rsidRDefault="0022148F" w:rsidP="0022148F">
      <w:pPr>
        <w:pStyle w:val="1"/>
        <w:spacing w:before="0" w:afterLines="100" w:after="240" w:line="240" w:lineRule="auto"/>
        <w:jc w:val="center"/>
        <w:rPr>
          <w:rFonts w:eastAsia="黑体"/>
          <w:b w:val="0"/>
          <w:noProof/>
        </w:rPr>
      </w:pPr>
      <w:bookmarkStart w:id="124" w:name="_Toc188433611"/>
      <w:bookmarkStart w:id="125" w:name="_Toc335598677"/>
      <w:bookmarkStart w:id="126" w:name="_Toc514919021"/>
      <w:r w:rsidRPr="0086385A">
        <w:rPr>
          <w:rFonts w:eastAsia="黑体"/>
          <w:b w:val="0"/>
          <w:noProof/>
        </w:rPr>
        <w:lastRenderedPageBreak/>
        <w:t>致</w:t>
      </w:r>
      <w:r w:rsidRPr="0086385A">
        <w:rPr>
          <w:rFonts w:eastAsia="黑体"/>
          <w:b w:val="0"/>
          <w:noProof/>
        </w:rPr>
        <w:t xml:space="preserve">  </w:t>
      </w:r>
      <w:r w:rsidRPr="0086385A">
        <w:rPr>
          <w:rFonts w:eastAsia="黑体"/>
          <w:b w:val="0"/>
          <w:noProof/>
        </w:rPr>
        <w:t>谢</w:t>
      </w:r>
      <w:bookmarkEnd w:id="124"/>
      <w:bookmarkEnd w:id="125"/>
      <w:bookmarkEnd w:id="126"/>
    </w:p>
    <w:p w14:paraId="71ADF45B" w14:textId="77777777" w:rsidR="0022148F" w:rsidRDefault="0022148F" w:rsidP="0022148F">
      <w:pPr>
        <w:spacing w:line="360" w:lineRule="auto"/>
        <w:ind w:firstLineChars="200" w:firstLine="480"/>
        <w:rPr>
          <w:color w:val="FF0000"/>
          <w:sz w:val="24"/>
        </w:rPr>
      </w:pPr>
      <w:bookmarkStart w:id="127" w:name="_GoBack"/>
      <w:r w:rsidRPr="002F016A">
        <w:rPr>
          <w:color w:val="FF0000"/>
          <w:sz w:val="24"/>
        </w:rPr>
        <w:t>说明：在致谢中，主要表达对导师和其他相关人员的感谢之意以及结合整体的大学学习，对整个毕业设计（论文）进行总体性、概括性总结，表达出设计（论文）的思路、学习收获、对未来进一步学习的设想。对此，仍要实事求是，过分的颂扬反而会带来消极影响。</w:t>
      </w:r>
    </w:p>
    <w:p w14:paraId="39842B3D" w14:textId="77777777" w:rsidR="0022148F" w:rsidRPr="00712BAA" w:rsidRDefault="0022148F" w:rsidP="0022148F">
      <w:pPr>
        <w:spacing w:line="360" w:lineRule="auto"/>
        <w:ind w:firstLineChars="200" w:firstLine="480"/>
        <w:rPr>
          <w:sz w:val="24"/>
        </w:rPr>
      </w:pPr>
      <w:r w:rsidRPr="00712BAA">
        <w:rPr>
          <w:rFonts w:hint="eastAsia"/>
          <w:sz w:val="24"/>
        </w:rPr>
        <w:t>举例：</w:t>
      </w:r>
    </w:p>
    <w:p w14:paraId="1E7B9775" w14:textId="77777777" w:rsidR="0022148F" w:rsidRPr="00921D27" w:rsidRDefault="0022148F" w:rsidP="0022148F">
      <w:pPr>
        <w:spacing w:line="360" w:lineRule="auto"/>
        <w:ind w:firstLineChars="200" w:firstLine="480"/>
        <w:rPr>
          <w:sz w:val="24"/>
        </w:rPr>
      </w:pPr>
      <w:r w:rsidRPr="00921D27">
        <w:rPr>
          <w:sz w:val="24"/>
        </w:rPr>
        <w:t>在整个毕业设计的各个阶段我都得到了</w:t>
      </w:r>
      <w:r w:rsidRPr="00921D27">
        <w:rPr>
          <w:sz w:val="24"/>
        </w:rPr>
        <w:t>xxx</w:t>
      </w:r>
      <w:r w:rsidRPr="00921D27">
        <w:rPr>
          <w:sz w:val="24"/>
        </w:rPr>
        <w:t>老师、</w:t>
      </w:r>
      <w:r w:rsidRPr="00921D27">
        <w:rPr>
          <w:sz w:val="24"/>
        </w:rPr>
        <w:t>xxx</w:t>
      </w:r>
      <w:r w:rsidRPr="00921D27">
        <w:rPr>
          <w:sz w:val="24"/>
        </w:rPr>
        <w:t>老师和</w:t>
      </w:r>
      <w:r w:rsidRPr="00921D27">
        <w:rPr>
          <w:sz w:val="24"/>
        </w:rPr>
        <w:t>xxx</w:t>
      </w:r>
      <w:r w:rsidRPr="00921D27">
        <w:rPr>
          <w:sz w:val="24"/>
        </w:rPr>
        <w:t>高级工程师的悉心指导和耐心帮助。</w:t>
      </w:r>
    </w:p>
    <w:p w14:paraId="066E243F" w14:textId="77777777" w:rsidR="0022148F" w:rsidRDefault="0022148F" w:rsidP="0022148F">
      <w:pPr>
        <w:spacing w:line="360" w:lineRule="auto"/>
        <w:ind w:firstLineChars="200" w:firstLine="480"/>
        <w:rPr>
          <w:sz w:val="24"/>
        </w:rPr>
      </w:pPr>
      <w:r w:rsidRPr="00921D27">
        <w:rPr>
          <w:sz w:val="24"/>
        </w:rPr>
        <w:t>（以下略）</w:t>
      </w:r>
    </w:p>
    <w:bookmarkEnd w:id="127"/>
    <w:p w14:paraId="4A7135F7" w14:textId="77777777" w:rsidR="0022148F" w:rsidRDefault="0022148F" w:rsidP="0022148F">
      <w:pPr>
        <w:spacing w:line="360" w:lineRule="auto"/>
        <w:ind w:firstLineChars="225" w:firstLine="540"/>
        <w:rPr>
          <w:sz w:val="24"/>
        </w:rPr>
      </w:pPr>
    </w:p>
    <w:p w14:paraId="74301D98" w14:textId="77777777" w:rsidR="0022148F" w:rsidRDefault="0022148F" w:rsidP="0022148F">
      <w:pPr>
        <w:spacing w:line="360" w:lineRule="auto"/>
        <w:ind w:firstLineChars="225" w:firstLine="540"/>
        <w:rPr>
          <w:sz w:val="24"/>
        </w:rPr>
      </w:pPr>
    </w:p>
    <w:p w14:paraId="74EC3A64" w14:textId="77777777" w:rsidR="0022148F" w:rsidRDefault="0022148F" w:rsidP="0022148F">
      <w:pPr>
        <w:spacing w:line="360" w:lineRule="auto"/>
        <w:ind w:firstLineChars="225" w:firstLine="540"/>
        <w:rPr>
          <w:sz w:val="24"/>
        </w:rPr>
      </w:pPr>
    </w:p>
    <w:p w14:paraId="2588F701" w14:textId="77777777" w:rsidR="0022148F" w:rsidRDefault="0022148F" w:rsidP="0022148F">
      <w:pPr>
        <w:spacing w:line="360" w:lineRule="auto"/>
        <w:ind w:firstLineChars="225" w:firstLine="540"/>
        <w:rPr>
          <w:sz w:val="24"/>
        </w:rPr>
      </w:pPr>
    </w:p>
    <w:p w14:paraId="1278B1C4" w14:textId="77777777" w:rsidR="0022148F" w:rsidRDefault="0022148F" w:rsidP="0022148F">
      <w:pPr>
        <w:spacing w:line="360" w:lineRule="auto"/>
        <w:ind w:firstLineChars="225" w:firstLine="540"/>
        <w:rPr>
          <w:sz w:val="24"/>
        </w:rPr>
      </w:pPr>
    </w:p>
    <w:p w14:paraId="3B485BDC" w14:textId="77777777" w:rsidR="0022148F" w:rsidRDefault="0022148F" w:rsidP="0022148F">
      <w:pPr>
        <w:spacing w:line="360" w:lineRule="auto"/>
        <w:ind w:firstLineChars="225" w:firstLine="540"/>
        <w:rPr>
          <w:sz w:val="24"/>
        </w:rPr>
      </w:pPr>
    </w:p>
    <w:p w14:paraId="61F8CE7A" w14:textId="77777777" w:rsidR="0022148F" w:rsidRDefault="0022148F" w:rsidP="0022148F">
      <w:pPr>
        <w:spacing w:line="360" w:lineRule="auto"/>
        <w:ind w:firstLineChars="225" w:firstLine="540"/>
        <w:rPr>
          <w:sz w:val="24"/>
        </w:rPr>
      </w:pPr>
    </w:p>
    <w:p w14:paraId="21160A12" w14:textId="77777777" w:rsidR="0022148F" w:rsidRDefault="0022148F" w:rsidP="0022148F">
      <w:pPr>
        <w:spacing w:line="360" w:lineRule="auto"/>
        <w:ind w:firstLineChars="225" w:firstLine="540"/>
        <w:rPr>
          <w:sz w:val="24"/>
        </w:rPr>
        <w:sectPr w:rsidR="0022148F" w:rsidSect="004B220A">
          <w:footerReference w:type="default" r:id="rId34"/>
          <w:pgSz w:w="11907" w:h="16840" w:code="9"/>
          <w:pgMar w:top="1418" w:right="1418" w:bottom="1418" w:left="1418" w:header="720" w:footer="720" w:gutter="0"/>
          <w:cols w:space="720"/>
        </w:sectPr>
      </w:pPr>
    </w:p>
    <w:p w14:paraId="658D0FA8" w14:textId="77777777" w:rsidR="0022148F" w:rsidRDefault="0022148F" w:rsidP="0022148F">
      <w:pPr>
        <w:spacing w:line="360" w:lineRule="auto"/>
        <w:rPr>
          <w:sz w:val="24"/>
        </w:rPr>
      </w:pPr>
    </w:p>
    <w:p w14:paraId="6F9E85EE" w14:textId="77777777" w:rsidR="0022148F" w:rsidRDefault="0022148F" w:rsidP="0022148F">
      <w:pPr>
        <w:jc w:val="center"/>
        <w:rPr>
          <w:rFonts w:ascii="黑体" w:eastAsia="黑体" w:hAnsi="黑体"/>
          <w:sz w:val="44"/>
          <w:szCs w:val="44"/>
        </w:rPr>
      </w:pPr>
      <w:r>
        <w:rPr>
          <w:rFonts w:ascii="黑体" w:eastAsia="黑体" w:hAnsi="黑体" w:hint="eastAsia"/>
          <w:sz w:val="44"/>
          <w:szCs w:val="44"/>
        </w:rPr>
        <w:t>大连东软信息学院</w:t>
      </w:r>
    </w:p>
    <w:p w14:paraId="2F84FCDD" w14:textId="77777777" w:rsidR="0022148F" w:rsidRDefault="0022148F" w:rsidP="0022148F">
      <w:pPr>
        <w:jc w:val="center"/>
        <w:rPr>
          <w:rFonts w:ascii="黑体" w:eastAsia="黑体" w:hAnsi="黑体"/>
          <w:sz w:val="44"/>
          <w:szCs w:val="44"/>
        </w:rPr>
      </w:pPr>
      <w:r>
        <w:rPr>
          <w:rFonts w:ascii="黑体" w:eastAsia="黑体" w:hAnsi="黑体" w:hint="eastAsia"/>
          <w:sz w:val="44"/>
          <w:szCs w:val="44"/>
        </w:rPr>
        <w:t>毕业设计（论文）原创承诺书</w:t>
      </w:r>
    </w:p>
    <w:p w14:paraId="1BE57870"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1、本人承诺：所提交的毕业设计（论文）是认真学习理解</w:t>
      </w:r>
      <w:r>
        <w:rPr>
          <w:rFonts w:ascii="宋体" w:hAnsi="宋体" w:hint="eastAsia"/>
          <w:bCs/>
          <w:sz w:val="28"/>
          <w:szCs w:val="28"/>
        </w:rPr>
        <w:t>学校的《毕业设计（论文）工作规范</w:t>
      </w:r>
      <w:r>
        <w:rPr>
          <w:rFonts w:ascii="宋体" w:hAnsi="宋体" w:hint="eastAsia"/>
          <w:sz w:val="28"/>
          <w:szCs w:val="28"/>
        </w:rPr>
        <w:t>》后，在教师的指导下，独立地完成了任务书中规定的内容，不弄虚作假，不抄袭别人的工作内容。</w:t>
      </w:r>
    </w:p>
    <w:p w14:paraId="4D4A2579"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2、本人在毕业设计（论文）中引用他人的观点和研究成果，均在文中加以注释或以参考文献形式列出，对本文的研究工作做出重要贡献的个人和集体均已在文中注明。</w:t>
      </w:r>
    </w:p>
    <w:p w14:paraId="308C630F"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3、在毕业设计（论文）中对侵犯任何方面知识产权的行为，由本人承担相应的法律责任。</w:t>
      </w:r>
    </w:p>
    <w:p w14:paraId="14C0F099"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48DACF42"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5、本人完全了解《毕业（设计）论文工作规范》关于“学生毕业设计（论文）出现购买、他人代写、或者抄袭、剽窃等作假情形的，取消其学位申请资格；已经获得学位的，依法撤销其学位。取消学位申请资格或者撤销学位者，从处理决定之日起3年内，学校不再接受学生学位申请”的规定内容。</w:t>
      </w:r>
    </w:p>
    <w:p w14:paraId="0D4E013A"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6、本人完全了解《学生手册》中关于在“毕业设计（论文）等环节中被认定抄袭他人成果者”不授予学士学位，并且“毕业学年因违纪受处分影响学位的学生不授予学士学位，并且无学士学位申请资格”的规定内容。</w:t>
      </w:r>
    </w:p>
    <w:p w14:paraId="0491D747" w14:textId="77777777" w:rsidR="0022148F" w:rsidRDefault="0022148F" w:rsidP="0022148F">
      <w:pPr>
        <w:spacing w:line="300" w:lineRule="auto"/>
        <w:ind w:firstLineChars="200" w:firstLine="560"/>
        <w:rPr>
          <w:rFonts w:ascii="宋体" w:hAnsi="宋体"/>
          <w:sz w:val="28"/>
          <w:szCs w:val="28"/>
        </w:rPr>
      </w:pPr>
      <w:r>
        <w:rPr>
          <w:rFonts w:ascii="宋体" w:hAnsi="宋体" w:hint="eastAsia"/>
          <w:sz w:val="28"/>
          <w:szCs w:val="28"/>
        </w:rPr>
        <w:t>以上承诺的法律结果、不能正常毕业及其他不可预见的后果由学生本人承担！</w:t>
      </w:r>
    </w:p>
    <w:p w14:paraId="69FC8406" w14:textId="77777777" w:rsidR="0022148F" w:rsidRDefault="0022148F" w:rsidP="0022148F">
      <w:pPr>
        <w:ind w:firstLineChars="200" w:firstLine="640"/>
        <w:rPr>
          <w:rFonts w:ascii="宋体" w:hAnsi="宋体"/>
          <w:sz w:val="32"/>
          <w:szCs w:val="32"/>
        </w:rPr>
      </w:pPr>
    </w:p>
    <w:p w14:paraId="1761D417" w14:textId="77777777" w:rsidR="0022148F" w:rsidRDefault="0022148F" w:rsidP="0022148F">
      <w:pPr>
        <w:wordWrap w:val="0"/>
        <w:autoSpaceDE w:val="0"/>
        <w:autoSpaceDN w:val="0"/>
        <w:adjustRightInd w:val="0"/>
        <w:ind w:right="567"/>
        <w:jc w:val="right"/>
        <w:rPr>
          <w:rFonts w:ascii="黑体" w:eastAsia="黑体" w:hAnsi="黑体" w:cs="微软雅黑"/>
          <w:kern w:val="0"/>
          <w:sz w:val="30"/>
          <w:szCs w:val="30"/>
        </w:rPr>
      </w:pPr>
      <w:r>
        <w:rPr>
          <w:rFonts w:ascii="黑体" w:eastAsia="黑体" w:hAnsi="黑体" w:cs="微软雅黑" w:hint="eastAsia"/>
          <w:kern w:val="0"/>
          <w:sz w:val="30"/>
          <w:szCs w:val="30"/>
        </w:rPr>
        <w:t xml:space="preserve">学生本人签字：               </w:t>
      </w:r>
    </w:p>
    <w:p w14:paraId="1F123E24" w14:textId="77777777" w:rsidR="0022148F" w:rsidRDefault="0022148F" w:rsidP="0022148F">
      <w:pPr>
        <w:autoSpaceDE w:val="0"/>
        <w:autoSpaceDN w:val="0"/>
        <w:adjustRightInd w:val="0"/>
        <w:ind w:right="567"/>
        <w:jc w:val="right"/>
        <w:rPr>
          <w:rFonts w:ascii="黑体" w:eastAsia="黑体" w:hAnsi="黑体" w:cs="微软雅黑"/>
          <w:kern w:val="0"/>
          <w:sz w:val="30"/>
          <w:szCs w:val="30"/>
        </w:rPr>
      </w:pPr>
    </w:p>
    <w:p w14:paraId="19E69F02" w14:textId="77777777" w:rsidR="0022148F" w:rsidRDefault="0022148F" w:rsidP="0022148F">
      <w:pPr>
        <w:wordWrap w:val="0"/>
        <w:autoSpaceDE w:val="0"/>
        <w:autoSpaceDN w:val="0"/>
        <w:adjustRightInd w:val="0"/>
        <w:ind w:right="567"/>
        <w:jc w:val="right"/>
        <w:rPr>
          <w:rFonts w:ascii="黑体" w:eastAsia="黑体" w:hAnsi="黑体" w:cs="微软雅黑"/>
          <w:kern w:val="0"/>
          <w:sz w:val="30"/>
          <w:szCs w:val="30"/>
        </w:rPr>
      </w:pPr>
      <w:r>
        <w:rPr>
          <w:rFonts w:ascii="黑体" w:eastAsia="黑体" w:hAnsi="黑体" w:cs="微软雅黑" w:hint="eastAsia"/>
          <w:kern w:val="0"/>
          <w:sz w:val="30"/>
          <w:szCs w:val="30"/>
        </w:rPr>
        <w:t xml:space="preserve">    年       月      日</w:t>
      </w:r>
    </w:p>
    <w:p w14:paraId="3F6EBE7B" w14:textId="77777777" w:rsidR="0022148F" w:rsidRPr="0026342F" w:rsidRDefault="0022148F" w:rsidP="0022148F">
      <w:pPr>
        <w:spacing w:line="360" w:lineRule="auto"/>
        <w:rPr>
          <w:sz w:val="24"/>
        </w:rPr>
      </w:pPr>
    </w:p>
    <w:p w14:paraId="0CE03633" w14:textId="77777777" w:rsidR="001C7A95" w:rsidRDefault="001C7A95"/>
    <w:sectPr w:rsidR="001C7A95" w:rsidSect="004B220A">
      <w:headerReference w:type="default" r:id="rId35"/>
      <w:footerReference w:type="default" r:id="rId36"/>
      <w:pgSz w:w="11907" w:h="16840" w:code="9"/>
      <w:pgMar w:top="1418" w:right="1418" w:bottom="1418" w:left="1418"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3" w:author="stone" w:date="2017-11-14T16:39:00Z" w:initials="sdl">
    <w:p w14:paraId="393697FB" w14:textId="77777777" w:rsidR="00CA0717" w:rsidRDefault="00CA0717" w:rsidP="0022148F">
      <w:pPr>
        <w:pStyle w:val="ae"/>
      </w:pPr>
      <w:r>
        <w:rPr>
          <w:rStyle w:val="ad"/>
        </w:rPr>
        <w:annotationRef/>
      </w:r>
      <w:r>
        <w:rPr>
          <w:rFonts w:hint="eastAsia"/>
        </w:rPr>
        <w:t>要执行当前用例必须满足的条件。</w:t>
      </w:r>
    </w:p>
    <w:p w14:paraId="7E7144E8" w14:textId="77777777" w:rsidR="00CA0717" w:rsidRDefault="00CA0717" w:rsidP="0022148F">
      <w:pPr>
        <w:pStyle w:val="ae"/>
      </w:pPr>
      <w:r>
        <w:rPr>
          <w:rFonts w:hint="eastAsia"/>
        </w:rPr>
        <w:t>例如，用户</w:t>
      </w:r>
      <w:r w:rsidRPr="00DF2EF6">
        <w:rPr>
          <w:rFonts w:hint="eastAsia"/>
          <w:b/>
        </w:rPr>
        <w:t>已</w:t>
      </w:r>
      <w:r>
        <w:rPr>
          <w:rFonts w:hint="eastAsia"/>
        </w:rPr>
        <w:t>登录。</w:t>
      </w:r>
    </w:p>
  </w:comment>
  <w:comment w:id="74" w:author="Administrator" w:date="2017-11-14T16:39:00Z" w:initials="A">
    <w:p w14:paraId="7842921A" w14:textId="77777777" w:rsidR="00CA0717" w:rsidRDefault="00CA0717" w:rsidP="0022148F">
      <w:pPr>
        <w:pStyle w:val="ae"/>
      </w:pPr>
      <w:r>
        <w:rPr>
          <w:rStyle w:val="ad"/>
        </w:rPr>
        <w:annotationRef/>
      </w:r>
      <w:r>
        <w:rPr>
          <w:rFonts w:hint="eastAsia"/>
        </w:rPr>
        <w:t>用例发起者一定是参与者。说明参与者通过触发界面上的什么操作，启动了用例的执行。</w:t>
      </w:r>
    </w:p>
    <w:p w14:paraId="2CEBDFEA" w14:textId="77777777" w:rsidR="00CA0717" w:rsidRDefault="00CA0717" w:rsidP="0022148F">
      <w:pPr>
        <w:pStyle w:val="ae"/>
      </w:pPr>
      <w:r>
        <w:rPr>
          <w:rFonts w:hint="eastAsia"/>
        </w:rPr>
        <w:t>例如：</w:t>
      </w:r>
    </w:p>
    <w:p w14:paraId="6FF9E035" w14:textId="77777777" w:rsidR="00CA0717" w:rsidRDefault="00CA0717" w:rsidP="0022148F">
      <w:pPr>
        <w:pStyle w:val="ae"/>
      </w:pPr>
      <w:r>
        <w:rPr>
          <w:rFonts w:hint="eastAsia"/>
        </w:rPr>
        <w:t>用户在主界面上选择睡眠提醒选项。</w:t>
      </w:r>
    </w:p>
  </w:comment>
  <w:comment w:id="75" w:author="stone" w:date="2017-11-14T16:39:00Z" w:initials="sdl">
    <w:p w14:paraId="601B470A" w14:textId="77777777" w:rsidR="00CA0717" w:rsidRDefault="00CA0717" w:rsidP="0022148F">
      <w:pPr>
        <w:pStyle w:val="ae"/>
      </w:pPr>
      <w:r>
        <w:rPr>
          <w:rStyle w:val="ad"/>
        </w:rPr>
        <w:annotationRef/>
      </w:r>
      <w:r>
        <w:rPr>
          <w:rFonts w:hint="eastAsia"/>
        </w:rPr>
        <w:t>注意序号的编排方式！</w:t>
      </w:r>
    </w:p>
  </w:comment>
  <w:comment w:id="76" w:author="stone" w:date="2017-11-14T16:39:00Z" w:initials="sdl">
    <w:p w14:paraId="11813928" w14:textId="77777777" w:rsidR="00CA0717" w:rsidRDefault="00CA0717" w:rsidP="0022148F">
      <w:pPr>
        <w:pStyle w:val="ae"/>
      </w:pPr>
      <w:r>
        <w:rPr>
          <w:rStyle w:val="ad"/>
        </w:rPr>
        <w:annotationRef/>
      </w:r>
      <w:r>
        <w:rPr>
          <w:rFonts w:hint="eastAsia"/>
        </w:rPr>
        <w:t>备选事件流是针对于基本事件流中的步骤的其他情况，因此必须写序号。</w:t>
      </w:r>
    </w:p>
    <w:p w14:paraId="257A63F0" w14:textId="77777777" w:rsidR="00CA0717" w:rsidRDefault="00CA0717" w:rsidP="0022148F">
      <w:pPr>
        <w:pStyle w:val="ae"/>
      </w:pPr>
      <w:r>
        <w:rPr>
          <w:rFonts w:hint="eastAsia"/>
        </w:rPr>
        <w:t>一种情况为</w:t>
      </w:r>
      <w:r>
        <w:rPr>
          <w:rFonts w:hint="eastAsia"/>
        </w:rPr>
        <w:t>Xa</w:t>
      </w:r>
      <w:r>
        <w:rPr>
          <w:rFonts w:hint="eastAsia"/>
        </w:rPr>
        <w:t>，第</w:t>
      </w:r>
      <w:r>
        <w:rPr>
          <w:rFonts w:hint="eastAsia"/>
        </w:rPr>
        <w:t>2</w:t>
      </w:r>
      <w:r>
        <w:rPr>
          <w:rFonts w:hint="eastAsia"/>
        </w:rPr>
        <w:t>种情况为</w:t>
      </w:r>
      <w:r>
        <w:rPr>
          <w:rFonts w:hint="eastAsia"/>
        </w:rPr>
        <w:t>Xb</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7144E8" w15:done="0"/>
  <w15:commentEx w15:paraId="6FF9E035" w15:done="0"/>
  <w15:commentEx w15:paraId="601B470A" w15:done="0"/>
  <w15:commentEx w15:paraId="257A63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7144E8" w16cid:durableId="1A2778FD"/>
  <w16cid:commentId w16cid:paraId="6FF9E035" w16cid:durableId="1DB543FA"/>
  <w16cid:commentId w16cid:paraId="601B470A" w16cid:durableId="221F1825"/>
  <w16cid:commentId w16cid:paraId="257A63F0" w16cid:durableId="1A277D8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14BA3" w14:textId="77777777" w:rsidR="0007143E" w:rsidRDefault="0007143E" w:rsidP="0022148F">
      <w:r>
        <w:separator/>
      </w:r>
    </w:p>
  </w:endnote>
  <w:endnote w:type="continuationSeparator" w:id="0">
    <w:p w14:paraId="7C889D05" w14:textId="77777777" w:rsidR="0007143E" w:rsidRDefault="0007143E" w:rsidP="00221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7F654" w14:textId="77777777" w:rsidR="00CA0717" w:rsidRDefault="00CA0717">
    <w:pPr>
      <w:pStyle w:val="a4"/>
      <w:jc w:val="center"/>
    </w:pPr>
    <w:r>
      <w:fldChar w:fldCharType="begin"/>
    </w:r>
    <w:r>
      <w:instrText xml:space="preserve"> PAGE   \* MERGEFORMAT </w:instrText>
    </w:r>
    <w:r>
      <w:fldChar w:fldCharType="separate"/>
    </w:r>
    <w:r w:rsidRPr="00CA0717">
      <w:rPr>
        <w:noProof/>
        <w:lang w:val="zh-CN"/>
      </w:rPr>
      <w:t>IV</w:t>
    </w:r>
    <w:r>
      <w:fldChar w:fldCharType="end"/>
    </w:r>
  </w:p>
  <w:p w14:paraId="7A31B733" w14:textId="77777777" w:rsidR="00CA0717" w:rsidRDefault="00CA071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1F49" w14:textId="77777777" w:rsidR="00CA0717" w:rsidRDefault="00CA0717">
    <w:pPr>
      <w:pStyle w:val="a4"/>
      <w:jc w:val="center"/>
    </w:pPr>
    <w:r>
      <w:t>-</w:t>
    </w:r>
    <w:r>
      <w:fldChar w:fldCharType="begin"/>
    </w:r>
    <w:r>
      <w:instrText xml:space="preserve"> PAGE   \* MERGEFORMAT </w:instrText>
    </w:r>
    <w:r>
      <w:fldChar w:fldCharType="separate"/>
    </w:r>
    <w:r w:rsidR="009E682C" w:rsidRPr="009E682C">
      <w:rPr>
        <w:noProof/>
        <w:lang w:val="zh-CN"/>
      </w:rPr>
      <w:t>26</w:t>
    </w:r>
    <w:r>
      <w:fldChar w:fldCharType="end"/>
    </w:r>
    <w:r>
      <w:t>-</w:t>
    </w:r>
  </w:p>
  <w:p w14:paraId="4C1D2410" w14:textId="77777777" w:rsidR="00CA0717" w:rsidRDefault="00CA071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27282" w14:textId="77777777" w:rsidR="00CA0717" w:rsidRPr="00F67299" w:rsidRDefault="00CA0717" w:rsidP="004B220A">
    <w:pPr>
      <w:pStyle w:val="a4"/>
      <w:jc w:val="center"/>
    </w:pPr>
    <w:r>
      <w:rPr>
        <w:rStyle w:val="a5"/>
        <w:rFonts w:hint="eastAsia"/>
      </w:rPr>
      <w:t>-</w:t>
    </w:r>
    <w:r w:rsidRPr="00F67299">
      <w:rPr>
        <w:rStyle w:val="a5"/>
      </w:rPr>
      <w:fldChar w:fldCharType="begin"/>
    </w:r>
    <w:r w:rsidRPr="00F67299">
      <w:rPr>
        <w:rStyle w:val="a5"/>
      </w:rPr>
      <w:instrText xml:space="preserve"> PAGE </w:instrText>
    </w:r>
    <w:r w:rsidRPr="00F67299">
      <w:rPr>
        <w:rStyle w:val="a5"/>
      </w:rPr>
      <w:fldChar w:fldCharType="separate"/>
    </w:r>
    <w:r w:rsidR="009E682C">
      <w:rPr>
        <w:rStyle w:val="a5"/>
        <w:noProof/>
      </w:rPr>
      <w:t>27</w:t>
    </w:r>
    <w:r w:rsidRPr="00F67299">
      <w:rPr>
        <w:rStyle w:val="a5"/>
      </w:rPr>
      <w:fldChar w:fldCharType="end"/>
    </w:r>
    <w:r>
      <w:rPr>
        <w:rStyle w:val="a5"/>
        <w:rFonts w:hint="eastAsia"/>
      </w:rPr>
      <w:t>-</w:t>
    </w:r>
  </w:p>
  <w:p w14:paraId="330FB4A7" w14:textId="77777777" w:rsidR="00CA0717" w:rsidRPr="00CF4D00" w:rsidRDefault="00CA0717" w:rsidP="004B220A">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5FF208" w14:textId="77777777" w:rsidR="00CA0717" w:rsidRPr="00CF4D00" w:rsidRDefault="00CA0717" w:rsidP="004B220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90C845" w14:textId="77777777" w:rsidR="0007143E" w:rsidRDefault="0007143E" w:rsidP="0022148F">
      <w:r>
        <w:separator/>
      </w:r>
    </w:p>
  </w:footnote>
  <w:footnote w:type="continuationSeparator" w:id="0">
    <w:p w14:paraId="32EB2D1B" w14:textId="77777777" w:rsidR="0007143E" w:rsidRDefault="0007143E" w:rsidP="002214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8AEB3" w14:textId="77777777" w:rsidR="00CA0717" w:rsidRPr="00846459" w:rsidRDefault="00CA0717" w:rsidP="004B220A">
    <w:pPr>
      <w:pStyle w:val="a3"/>
    </w:pPr>
    <w:r>
      <w:rPr>
        <w:rFonts w:hint="eastAsia"/>
      </w:rPr>
      <w:t>大连</w:t>
    </w:r>
    <w:r w:rsidRPr="00846459">
      <w:rPr>
        <w:rFonts w:hint="eastAsia"/>
      </w:rPr>
      <w:t>东软信息学院毕业设计（论文）</w:t>
    </w:r>
    <w:r w:rsidRPr="00846459">
      <w:rPr>
        <w:rFonts w:hint="eastAsia"/>
      </w:rPr>
      <w:t xml:space="preserve">           </w:t>
    </w:r>
    <w:r>
      <w:rPr>
        <w:rFonts w:hint="eastAsia"/>
      </w:rPr>
      <w:t xml:space="preserve">   </w:t>
    </w:r>
    <w:r w:rsidRPr="00846459">
      <w:rPr>
        <w:rFonts w:hint="eastAsia"/>
      </w:rPr>
      <w:t xml:space="preserve">                                 </w:t>
    </w:r>
    <w:r>
      <w:rPr>
        <w:rFonts w:hint="eastAsia"/>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2FF12F" w14:textId="77777777" w:rsidR="00CA0717" w:rsidRPr="00846459" w:rsidRDefault="00CA0717" w:rsidP="004B220A">
    <w:pPr>
      <w:pStyle w:val="a3"/>
    </w:pPr>
    <w:r>
      <w:rPr>
        <w:rFonts w:hint="eastAsia"/>
      </w:rPr>
      <w:t>大连</w:t>
    </w:r>
    <w:r w:rsidRPr="00846459">
      <w:rPr>
        <w:rFonts w:hint="eastAsia"/>
      </w:rPr>
      <w:t>东软信息学院毕业设计（论文）</w:t>
    </w:r>
    <w:r w:rsidRPr="00846459">
      <w:rPr>
        <w:rFonts w:hint="eastAsia"/>
      </w:rPr>
      <w:t xml:space="preserve">                 </w:t>
    </w:r>
    <w:r>
      <w:rPr>
        <w:rFonts w:hint="eastAsia"/>
      </w:rPr>
      <w:t xml:space="preserve">    </w:t>
    </w:r>
    <w:r w:rsidRPr="00846459">
      <w:rPr>
        <w:rFonts w:hint="eastAsia"/>
      </w:rPr>
      <w:t xml:space="preserve">                       </w:t>
    </w:r>
    <w:r>
      <w:rPr>
        <w:rFonts w:hint="eastAsia"/>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06D8DC" w14:textId="77777777" w:rsidR="00CA0717" w:rsidRPr="00846459" w:rsidRDefault="00CA0717" w:rsidP="004B220A">
    <w:pPr>
      <w:pStyle w:val="a3"/>
    </w:pPr>
    <w:r>
      <w:rPr>
        <w:rFonts w:hint="eastAsia"/>
      </w:rPr>
      <w:t>大连</w:t>
    </w:r>
    <w:r w:rsidRPr="00846459">
      <w:rPr>
        <w:rFonts w:hint="eastAsia"/>
      </w:rPr>
      <w:t>东软信息学院毕业设计（论文）</w:t>
    </w:r>
    <w:r w:rsidRPr="00846459">
      <w:rPr>
        <w:rFonts w:hint="eastAsia"/>
      </w:rPr>
      <w:t xml:space="preserve">                 </w:t>
    </w:r>
    <w:r>
      <w:rPr>
        <w:rFonts w:hint="eastAsia"/>
      </w:rPr>
      <w:t xml:space="preserve">    </w:t>
    </w:r>
    <w:r w:rsidRPr="00846459">
      <w:rPr>
        <w:rFonts w:hint="eastAsia"/>
      </w:rPr>
      <w:t xml:space="preserve">                         </w:t>
    </w:r>
    <w:r>
      <w:rPr>
        <w:rFonts w:hint="eastAsia"/>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61529" w14:textId="77777777" w:rsidR="00CA0717" w:rsidRPr="00846459" w:rsidRDefault="00CA0717" w:rsidP="004B220A">
    <w:pPr>
      <w:pStyle w:val="a3"/>
    </w:pPr>
    <w:r>
      <w:rPr>
        <w:rFonts w:hint="eastAsia"/>
      </w:rPr>
      <w:t>大连</w:t>
    </w:r>
    <w:r w:rsidRPr="00846459">
      <w:rPr>
        <w:rFonts w:hint="eastAsia"/>
      </w:rPr>
      <w:t>东软信息学院毕业设计（论文）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7C4AFA" w14:textId="77777777" w:rsidR="00CA0717" w:rsidRPr="00CF4D00" w:rsidRDefault="00CA0717" w:rsidP="004B220A">
    <w:pPr>
      <w:pStyle w:val="a3"/>
    </w:pPr>
    <w:r>
      <w:rPr>
        <w:rFonts w:hint="eastAsia"/>
      </w:rPr>
      <w:t>大连</w:t>
    </w:r>
    <w:r w:rsidRPr="00846459">
      <w:rPr>
        <w:rFonts w:hint="eastAsia"/>
      </w:rPr>
      <w:t>东软信息学院毕业设计（论文）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B239D" w14:textId="77777777" w:rsidR="00CA0717" w:rsidRPr="00CF4D00" w:rsidRDefault="00CA0717" w:rsidP="004B220A">
    <w:pPr>
      <w:pStyle w:val="a3"/>
    </w:pPr>
    <w:r>
      <w:rPr>
        <w:rFonts w:hint="eastAsia"/>
      </w:rPr>
      <w:t>大连</w:t>
    </w:r>
    <w:r w:rsidRPr="00846459">
      <w:rPr>
        <w:rFonts w:hint="eastAsia"/>
      </w:rPr>
      <w:t>东软信息学院毕业设计（论文）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DF8508" w14:textId="77777777" w:rsidR="00CA0717" w:rsidRPr="00CF4D00" w:rsidRDefault="00CA0717" w:rsidP="004B220A">
    <w:pPr>
      <w:pStyle w:val="a3"/>
    </w:pPr>
    <w:r>
      <w:rPr>
        <w:rFonts w:hint="eastAsia"/>
      </w:rPr>
      <w:t>大连</w:t>
    </w:r>
    <w:r w:rsidRPr="00846459">
      <w:rPr>
        <w:rFonts w:hint="eastAsia"/>
      </w:rPr>
      <w:t>东软信息学院毕业设计（论文）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5C806" w14:textId="77777777" w:rsidR="00CA0717" w:rsidRPr="00CF4D00" w:rsidRDefault="00CA0717" w:rsidP="004B220A">
    <w:pPr>
      <w:pStyle w:val="a3"/>
    </w:pPr>
    <w:r>
      <w:rPr>
        <w:rFonts w:hint="eastAsia"/>
      </w:rPr>
      <w:t>大连</w:t>
    </w:r>
    <w:r w:rsidRPr="00846459">
      <w:rPr>
        <w:rFonts w:hint="eastAsia"/>
      </w:rPr>
      <w:t>东软信息学院毕业设计（论文）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B49F6C" w14:textId="77777777" w:rsidR="00CA0717" w:rsidRPr="0086565D" w:rsidRDefault="00CA0717" w:rsidP="004B220A">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E13"/>
    <w:multiLevelType w:val="hybridMultilevel"/>
    <w:tmpl w:val="D902D3B4"/>
    <w:lvl w:ilvl="0" w:tplc="E52ED33E">
      <w:start w:val="1"/>
      <w:numFmt w:val="decimal"/>
      <w:lvlText w:val="（%1）"/>
      <w:lvlJc w:val="left"/>
      <w:pPr>
        <w:tabs>
          <w:tab w:val="num" w:pos="916"/>
        </w:tabs>
        <w:ind w:left="916" w:hanging="420"/>
      </w:pPr>
      <w:rPr>
        <w:rFonts w:hint="eastAsia"/>
      </w:rPr>
    </w:lvl>
    <w:lvl w:ilvl="1" w:tplc="04090019" w:tentative="1">
      <w:start w:val="1"/>
      <w:numFmt w:val="lowerLetter"/>
      <w:lvlText w:val="%2)"/>
      <w:lvlJc w:val="left"/>
      <w:pPr>
        <w:tabs>
          <w:tab w:val="num" w:pos="916"/>
        </w:tabs>
        <w:ind w:left="916" w:hanging="420"/>
      </w:pPr>
    </w:lvl>
    <w:lvl w:ilvl="2" w:tplc="0409001B" w:tentative="1">
      <w:start w:val="1"/>
      <w:numFmt w:val="lowerRoman"/>
      <w:lvlText w:val="%3."/>
      <w:lvlJc w:val="right"/>
      <w:pPr>
        <w:tabs>
          <w:tab w:val="num" w:pos="1336"/>
        </w:tabs>
        <w:ind w:left="1336" w:hanging="420"/>
      </w:pPr>
    </w:lvl>
    <w:lvl w:ilvl="3" w:tplc="0409000F" w:tentative="1">
      <w:start w:val="1"/>
      <w:numFmt w:val="decimal"/>
      <w:lvlText w:val="%4."/>
      <w:lvlJc w:val="left"/>
      <w:pPr>
        <w:tabs>
          <w:tab w:val="num" w:pos="1756"/>
        </w:tabs>
        <w:ind w:left="1756" w:hanging="420"/>
      </w:pPr>
    </w:lvl>
    <w:lvl w:ilvl="4" w:tplc="04090019" w:tentative="1">
      <w:start w:val="1"/>
      <w:numFmt w:val="lowerLetter"/>
      <w:lvlText w:val="%5)"/>
      <w:lvlJc w:val="left"/>
      <w:pPr>
        <w:tabs>
          <w:tab w:val="num" w:pos="2176"/>
        </w:tabs>
        <w:ind w:left="2176" w:hanging="420"/>
      </w:pPr>
    </w:lvl>
    <w:lvl w:ilvl="5" w:tplc="0409001B" w:tentative="1">
      <w:start w:val="1"/>
      <w:numFmt w:val="lowerRoman"/>
      <w:lvlText w:val="%6."/>
      <w:lvlJc w:val="right"/>
      <w:pPr>
        <w:tabs>
          <w:tab w:val="num" w:pos="2596"/>
        </w:tabs>
        <w:ind w:left="2596" w:hanging="420"/>
      </w:pPr>
    </w:lvl>
    <w:lvl w:ilvl="6" w:tplc="0409000F" w:tentative="1">
      <w:start w:val="1"/>
      <w:numFmt w:val="decimal"/>
      <w:lvlText w:val="%7."/>
      <w:lvlJc w:val="left"/>
      <w:pPr>
        <w:tabs>
          <w:tab w:val="num" w:pos="3016"/>
        </w:tabs>
        <w:ind w:left="3016" w:hanging="420"/>
      </w:pPr>
    </w:lvl>
    <w:lvl w:ilvl="7" w:tplc="04090019" w:tentative="1">
      <w:start w:val="1"/>
      <w:numFmt w:val="lowerLetter"/>
      <w:lvlText w:val="%8)"/>
      <w:lvlJc w:val="left"/>
      <w:pPr>
        <w:tabs>
          <w:tab w:val="num" w:pos="3436"/>
        </w:tabs>
        <w:ind w:left="3436" w:hanging="420"/>
      </w:pPr>
    </w:lvl>
    <w:lvl w:ilvl="8" w:tplc="0409001B" w:tentative="1">
      <w:start w:val="1"/>
      <w:numFmt w:val="lowerRoman"/>
      <w:lvlText w:val="%9."/>
      <w:lvlJc w:val="right"/>
      <w:pPr>
        <w:tabs>
          <w:tab w:val="num" w:pos="3856"/>
        </w:tabs>
        <w:ind w:left="3856" w:hanging="420"/>
      </w:pPr>
    </w:lvl>
  </w:abstractNum>
  <w:abstractNum w:abstractNumId="1">
    <w:nsid w:val="0328480A"/>
    <w:multiLevelType w:val="hybridMultilevel"/>
    <w:tmpl w:val="3FF05154"/>
    <w:lvl w:ilvl="0" w:tplc="1F2C2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B66F72"/>
    <w:multiLevelType w:val="hybridMultilevel"/>
    <w:tmpl w:val="32E83B56"/>
    <w:lvl w:ilvl="0" w:tplc="B2E23F36">
      <w:start w:val="1"/>
      <w:numFmt w:val="decimal"/>
      <w:lvlText w:val="%1."/>
      <w:lvlJc w:val="left"/>
      <w:pPr>
        <w:ind w:left="780" w:hanging="360"/>
      </w:pPr>
      <w:rPr>
        <w:rFonts w:hint="default"/>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3401DA"/>
    <w:multiLevelType w:val="hybridMultilevel"/>
    <w:tmpl w:val="D606489E"/>
    <w:lvl w:ilvl="0" w:tplc="77B83392">
      <w:start w:val="1"/>
      <w:numFmt w:val="lowerLetter"/>
      <w:lvlText w:val="(%1)"/>
      <w:lvlJc w:val="left"/>
      <w:pPr>
        <w:tabs>
          <w:tab w:val="num" w:pos="780"/>
        </w:tabs>
        <w:ind w:left="780" w:hanging="360"/>
      </w:pPr>
      <w:rPr>
        <w:rFonts w:ascii="黑体" w:eastAsia="黑体" w:hAnsi="宋体" w:hint="default"/>
        <w:sz w:val="24"/>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26DD1769"/>
    <w:multiLevelType w:val="hybridMultilevel"/>
    <w:tmpl w:val="5E5AFD76"/>
    <w:lvl w:ilvl="0" w:tplc="71B81D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97E09A4"/>
    <w:multiLevelType w:val="hybridMultilevel"/>
    <w:tmpl w:val="FF0059BA"/>
    <w:lvl w:ilvl="0" w:tplc="59EA0068">
      <w:start w:val="1"/>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6">
    <w:nsid w:val="36290960"/>
    <w:multiLevelType w:val="hybridMultilevel"/>
    <w:tmpl w:val="CCA0B7FE"/>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85E21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4CE113A5"/>
    <w:multiLevelType w:val="hybridMultilevel"/>
    <w:tmpl w:val="9E5227D6"/>
    <w:lvl w:ilvl="0" w:tplc="E52ED33E">
      <w:start w:val="1"/>
      <w:numFmt w:val="decimal"/>
      <w:lvlText w:val="（%1）"/>
      <w:lvlJc w:val="left"/>
      <w:pPr>
        <w:tabs>
          <w:tab w:val="num" w:pos="2220"/>
        </w:tabs>
        <w:ind w:left="22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2F65C5D"/>
    <w:multiLevelType w:val="hybridMultilevel"/>
    <w:tmpl w:val="32FEBC84"/>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5F01E40"/>
    <w:multiLevelType w:val="hybridMultilevel"/>
    <w:tmpl w:val="4E50B9E0"/>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ADB5534"/>
    <w:multiLevelType w:val="hybridMultilevel"/>
    <w:tmpl w:val="FCB2DCEC"/>
    <w:lvl w:ilvl="0" w:tplc="3A5AE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0E39EE"/>
    <w:multiLevelType w:val="hybridMultilevel"/>
    <w:tmpl w:val="50B21CA6"/>
    <w:lvl w:ilvl="0" w:tplc="3184122E">
      <w:start w:val="1"/>
      <w:numFmt w:val="decimalEnclosedCircle"/>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1541314"/>
    <w:multiLevelType w:val="hybridMultilevel"/>
    <w:tmpl w:val="13505E6C"/>
    <w:lvl w:ilvl="0" w:tplc="59EA0068">
      <w:start w:val="1"/>
      <w:numFmt w:val="decimal"/>
      <w:lvlText w:val="（%1）"/>
      <w:lvlJc w:val="left"/>
      <w:pPr>
        <w:tabs>
          <w:tab w:val="num" w:pos="846"/>
        </w:tabs>
        <w:ind w:left="846" w:hanging="4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61A00E50"/>
    <w:multiLevelType w:val="hybridMultilevel"/>
    <w:tmpl w:val="65BA060E"/>
    <w:lvl w:ilvl="0" w:tplc="FFFFFFFF">
      <w:start w:val="1"/>
      <w:numFmt w:val="bullet"/>
      <w:pStyle w:val="Char"/>
      <w:lvlText w:val=""/>
      <w:lvlJc w:val="left"/>
      <w:pPr>
        <w:tabs>
          <w:tab w:val="num" w:pos="960"/>
        </w:tabs>
        <w:ind w:left="960" w:firstLine="0"/>
      </w:pPr>
      <w:rPr>
        <w:rFonts w:ascii="Symbol" w:hAnsi="Symbol" w:hint="default"/>
        <w:color w:val="auto"/>
      </w:rPr>
    </w:lvl>
    <w:lvl w:ilvl="1" w:tplc="FFFFFFFF" w:tentative="1">
      <w:start w:val="1"/>
      <w:numFmt w:val="bullet"/>
      <w:lvlText w:val=""/>
      <w:lvlJc w:val="left"/>
      <w:pPr>
        <w:tabs>
          <w:tab w:val="num" w:pos="1380"/>
        </w:tabs>
        <w:ind w:left="1380" w:hanging="420"/>
      </w:pPr>
      <w:rPr>
        <w:rFonts w:ascii="Wingdings" w:hAnsi="Wingdings" w:hint="default"/>
      </w:rPr>
    </w:lvl>
    <w:lvl w:ilvl="2" w:tplc="FFFFFFFF" w:tentative="1">
      <w:start w:val="1"/>
      <w:numFmt w:val="bullet"/>
      <w:lvlText w:val=""/>
      <w:lvlJc w:val="left"/>
      <w:pPr>
        <w:tabs>
          <w:tab w:val="num" w:pos="1800"/>
        </w:tabs>
        <w:ind w:left="1800" w:hanging="420"/>
      </w:pPr>
      <w:rPr>
        <w:rFonts w:ascii="Wingdings" w:hAnsi="Wingdings" w:hint="default"/>
      </w:rPr>
    </w:lvl>
    <w:lvl w:ilvl="3" w:tplc="FFFFFFFF" w:tentative="1">
      <w:start w:val="1"/>
      <w:numFmt w:val="bullet"/>
      <w:lvlText w:val=""/>
      <w:lvlJc w:val="left"/>
      <w:pPr>
        <w:tabs>
          <w:tab w:val="num" w:pos="2220"/>
        </w:tabs>
        <w:ind w:left="2220" w:hanging="420"/>
      </w:pPr>
      <w:rPr>
        <w:rFonts w:ascii="Wingdings" w:hAnsi="Wingdings" w:hint="default"/>
      </w:rPr>
    </w:lvl>
    <w:lvl w:ilvl="4" w:tplc="FFFFFFFF" w:tentative="1">
      <w:start w:val="1"/>
      <w:numFmt w:val="bullet"/>
      <w:lvlText w:val=""/>
      <w:lvlJc w:val="left"/>
      <w:pPr>
        <w:tabs>
          <w:tab w:val="num" w:pos="2640"/>
        </w:tabs>
        <w:ind w:left="2640" w:hanging="420"/>
      </w:pPr>
      <w:rPr>
        <w:rFonts w:ascii="Wingdings" w:hAnsi="Wingdings" w:hint="default"/>
      </w:rPr>
    </w:lvl>
    <w:lvl w:ilvl="5" w:tplc="FFFFFFFF" w:tentative="1">
      <w:start w:val="1"/>
      <w:numFmt w:val="bullet"/>
      <w:lvlText w:val=""/>
      <w:lvlJc w:val="left"/>
      <w:pPr>
        <w:tabs>
          <w:tab w:val="num" w:pos="3060"/>
        </w:tabs>
        <w:ind w:left="3060" w:hanging="420"/>
      </w:pPr>
      <w:rPr>
        <w:rFonts w:ascii="Wingdings" w:hAnsi="Wingdings" w:hint="default"/>
      </w:rPr>
    </w:lvl>
    <w:lvl w:ilvl="6" w:tplc="FFFFFFFF" w:tentative="1">
      <w:start w:val="1"/>
      <w:numFmt w:val="bullet"/>
      <w:lvlText w:val=""/>
      <w:lvlJc w:val="left"/>
      <w:pPr>
        <w:tabs>
          <w:tab w:val="num" w:pos="3480"/>
        </w:tabs>
        <w:ind w:left="3480" w:hanging="420"/>
      </w:pPr>
      <w:rPr>
        <w:rFonts w:ascii="Wingdings" w:hAnsi="Wingdings" w:hint="default"/>
      </w:rPr>
    </w:lvl>
    <w:lvl w:ilvl="7" w:tplc="FFFFFFFF" w:tentative="1">
      <w:start w:val="1"/>
      <w:numFmt w:val="bullet"/>
      <w:lvlText w:val=""/>
      <w:lvlJc w:val="left"/>
      <w:pPr>
        <w:tabs>
          <w:tab w:val="num" w:pos="3900"/>
        </w:tabs>
        <w:ind w:left="3900" w:hanging="420"/>
      </w:pPr>
      <w:rPr>
        <w:rFonts w:ascii="Wingdings" w:hAnsi="Wingdings" w:hint="default"/>
      </w:rPr>
    </w:lvl>
    <w:lvl w:ilvl="8" w:tplc="FFFFFFFF" w:tentative="1">
      <w:start w:val="1"/>
      <w:numFmt w:val="bullet"/>
      <w:lvlText w:val=""/>
      <w:lvlJc w:val="left"/>
      <w:pPr>
        <w:tabs>
          <w:tab w:val="num" w:pos="4320"/>
        </w:tabs>
        <w:ind w:left="4320" w:hanging="420"/>
      </w:pPr>
      <w:rPr>
        <w:rFonts w:ascii="Wingdings" w:hAnsi="Wingdings" w:hint="default"/>
      </w:rPr>
    </w:lvl>
  </w:abstractNum>
  <w:abstractNum w:abstractNumId="15">
    <w:nsid w:val="78675BF7"/>
    <w:multiLevelType w:val="hybridMultilevel"/>
    <w:tmpl w:val="AF362830"/>
    <w:lvl w:ilvl="0" w:tplc="BC7A480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9394115"/>
    <w:multiLevelType w:val="hybridMultilevel"/>
    <w:tmpl w:val="CD6EB29C"/>
    <w:lvl w:ilvl="0" w:tplc="9E42C2E4">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7A223473"/>
    <w:multiLevelType w:val="hybridMultilevel"/>
    <w:tmpl w:val="C72C8AF6"/>
    <w:lvl w:ilvl="0" w:tplc="04D81B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7C13306B"/>
    <w:multiLevelType w:val="hybridMultilevel"/>
    <w:tmpl w:val="D51C0F4A"/>
    <w:lvl w:ilvl="0" w:tplc="6A2A4E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9"/>
  </w:num>
  <w:num w:numId="3">
    <w:abstractNumId w:val="10"/>
  </w:num>
  <w:num w:numId="4">
    <w:abstractNumId w:val="12"/>
  </w:num>
  <w:num w:numId="5">
    <w:abstractNumId w:val="14"/>
  </w:num>
  <w:num w:numId="6">
    <w:abstractNumId w:val="8"/>
  </w:num>
  <w:num w:numId="7">
    <w:abstractNumId w:val="0"/>
  </w:num>
  <w:num w:numId="8">
    <w:abstractNumId w:val="6"/>
  </w:num>
  <w:num w:numId="9">
    <w:abstractNumId w:val="15"/>
  </w:num>
  <w:num w:numId="10">
    <w:abstractNumId w:val="16"/>
  </w:num>
  <w:num w:numId="11">
    <w:abstractNumId w:val="17"/>
  </w:num>
  <w:num w:numId="12">
    <w:abstractNumId w:val="4"/>
  </w:num>
  <w:num w:numId="13">
    <w:abstractNumId w:val="1"/>
  </w:num>
  <w:num w:numId="14">
    <w:abstractNumId w:val="13"/>
  </w:num>
  <w:num w:numId="15">
    <w:abstractNumId w:val="5"/>
  </w:num>
  <w:num w:numId="16">
    <w:abstractNumId w:val="7"/>
  </w:num>
  <w:num w:numId="17">
    <w:abstractNumId w:val="11"/>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434"/>
    <w:rsid w:val="0001331D"/>
    <w:rsid w:val="00031D1E"/>
    <w:rsid w:val="0007143E"/>
    <w:rsid w:val="001C7660"/>
    <w:rsid w:val="001C7A95"/>
    <w:rsid w:val="001D2BF7"/>
    <w:rsid w:val="0022148F"/>
    <w:rsid w:val="00223F7D"/>
    <w:rsid w:val="00291603"/>
    <w:rsid w:val="002976C5"/>
    <w:rsid w:val="002C482B"/>
    <w:rsid w:val="002C6B2D"/>
    <w:rsid w:val="00326512"/>
    <w:rsid w:val="0033533F"/>
    <w:rsid w:val="00363086"/>
    <w:rsid w:val="0037472A"/>
    <w:rsid w:val="003A19F4"/>
    <w:rsid w:val="003B6A26"/>
    <w:rsid w:val="003F3354"/>
    <w:rsid w:val="00447937"/>
    <w:rsid w:val="004A5867"/>
    <w:rsid w:val="004B220A"/>
    <w:rsid w:val="004D0394"/>
    <w:rsid w:val="0055745F"/>
    <w:rsid w:val="00581171"/>
    <w:rsid w:val="005C19C7"/>
    <w:rsid w:val="005D7178"/>
    <w:rsid w:val="005F14B4"/>
    <w:rsid w:val="00626138"/>
    <w:rsid w:val="00714FB1"/>
    <w:rsid w:val="00775999"/>
    <w:rsid w:val="007818F8"/>
    <w:rsid w:val="007908B9"/>
    <w:rsid w:val="00813EBA"/>
    <w:rsid w:val="00860487"/>
    <w:rsid w:val="008B6434"/>
    <w:rsid w:val="008E720C"/>
    <w:rsid w:val="008E7309"/>
    <w:rsid w:val="00970447"/>
    <w:rsid w:val="009759E3"/>
    <w:rsid w:val="0099561E"/>
    <w:rsid w:val="009E682C"/>
    <w:rsid w:val="00A40685"/>
    <w:rsid w:val="00A46531"/>
    <w:rsid w:val="00A470D6"/>
    <w:rsid w:val="00AE0CCC"/>
    <w:rsid w:val="00B75FE0"/>
    <w:rsid w:val="00B8136E"/>
    <w:rsid w:val="00BA5B8C"/>
    <w:rsid w:val="00C73B19"/>
    <w:rsid w:val="00CA0717"/>
    <w:rsid w:val="00D37626"/>
    <w:rsid w:val="00D4768B"/>
    <w:rsid w:val="00D73B8A"/>
    <w:rsid w:val="00DB045A"/>
    <w:rsid w:val="00DD03BF"/>
    <w:rsid w:val="00E4617F"/>
    <w:rsid w:val="00E80277"/>
    <w:rsid w:val="00EB27CE"/>
    <w:rsid w:val="00EE0593"/>
    <w:rsid w:val="00EF52EE"/>
    <w:rsid w:val="00EF76DD"/>
    <w:rsid w:val="00F50601"/>
    <w:rsid w:val="00F84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53A5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48F"/>
    <w:pPr>
      <w:widowControl w:val="0"/>
      <w:jc w:val="both"/>
    </w:pPr>
    <w:rPr>
      <w:rFonts w:ascii="Times New Roman" w:eastAsia="宋体" w:hAnsi="Times New Roman" w:cs="Times New Roman"/>
      <w:szCs w:val="24"/>
    </w:rPr>
  </w:style>
  <w:style w:type="paragraph" w:styleId="1">
    <w:name w:val="heading 1"/>
    <w:basedOn w:val="a"/>
    <w:next w:val="a"/>
    <w:link w:val="1Char"/>
    <w:qFormat/>
    <w:rsid w:val="0022148F"/>
    <w:pPr>
      <w:keepNext/>
      <w:keepLines/>
      <w:spacing w:before="340" w:after="330" w:line="578" w:lineRule="auto"/>
      <w:outlineLvl w:val="0"/>
    </w:pPr>
    <w:rPr>
      <w:b/>
      <w:bCs/>
      <w:kern w:val="44"/>
      <w:sz w:val="44"/>
      <w:szCs w:val="44"/>
    </w:rPr>
  </w:style>
  <w:style w:type="paragraph" w:styleId="2">
    <w:name w:val="heading 2"/>
    <w:basedOn w:val="a"/>
    <w:next w:val="a"/>
    <w:link w:val="2Char"/>
    <w:autoRedefine/>
    <w:qFormat/>
    <w:rsid w:val="0022148F"/>
    <w:pPr>
      <w:keepNext/>
      <w:keepLines/>
      <w:outlineLvl w:val="1"/>
    </w:pPr>
    <w:rPr>
      <w:rFonts w:eastAsia="黑体"/>
      <w:b/>
      <w:bCs/>
      <w:color w:val="FF0000"/>
      <w:sz w:val="32"/>
      <w:szCs w:val="32"/>
    </w:rPr>
  </w:style>
  <w:style w:type="paragraph" w:styleId="3">
    <w:name w:val="heading 3"/>
    <w:basedOn w:val="a"/>
    <w:next w:val="a"/>
    <w:link w:val="3Char"/>
    <w:autoRedefine/>
    <w:qFormat/>
    <w:rsid w:val="00223F7D"/>
    <w:pPr>
      <w:keepNext/>
      <w:keepLines/>
      <w:outlineLvl w:val="2"/>
    </w:pPr>
    <w:rPr>
      <w:rFonts w:eastAsia="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22148F"/>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22148F"/>
    <w:rPr>
      <w:sz w:val="18"/>
      <w:szCs w:val="18"/>
    </w:rPr>
  </w:style>
  <w:style w:type="paragraph" w:styleId="a4">
    <w:name w:val="footer"/>
    <w:basedOn w:val="a"/>
    <w:link w:val="Char10"/>
    <w:uiPriority w:val="99"/>
    <w:unhideWhenUsed/>
    <w:rsid w:val="0022148F"/>
    <w:pPr>
      <w:tabs>
        <w:tab w:val="center" w:pos="4153"/>
        <w:tab w:val="right" w:pos="8306"/>
      </w:tabs>
      <w:snapToGrid w:val="0"/>
      <w:jc w:val="left"/>
    </w:pPr>
    <w:rPr>
      <w:sz w:val="18"/>
      <w:szCs w:val="18"/>
    </w:rPr>
  </w:style>
  <w:style w:type="character" w:customStyle="1" w:styleId="Char10">
    <w:name w:val="页脚 Char1"/>
    <w:basedOn w:val="a0"/>
    <w:link w:val="a4"/>
    <w:uiPriority w:val="99"/>
    <w:rsid w:val="0022148F"/>
    <w:rPr>
      <w:sz w:val="18"/>
      <w:szCs w:val="18"/>
    </w:rPr>
  </w:style>
  <w:style w:type="character" w:customStyle="1" w:styleId="1Char">
    <w:name w:val="标题 1 Char"/>
    <w:basedOn w:val="a0"/>
    <w:link w:val="1"/>
    <w:rsid w:val="0022148F"/>
    <w:rPr>
      <w:rFonts w:ascii="Times New Roman" w:eastAsia="宋体" w:hAnsi="Times New Roman" w:cs="Times New Roman"/>
      <w:b/>
      <w:bCs/>
      <w:kern w:val="44"/>
      <w:sz w:val="44"/>
      <w:szCs w:val="44"/>
    </w:rPr>
  </w:style>
  <w:style w:type="character" w:customStyle="1" w:styleId="2Char">
    <w:name w:val="标题 2 Char"/>
    <w:basedOn w:val="a0"/>
    <w:link w:val="2"/>
    <w:rsid w:val="0022148F"/>
    <w:rPr>
      <w:rFonts w:ascii="Times New Roman" w:eastAsia="黑体" w:hAnsi="Times New Roman" w:cs="Times New Roman"/>
      <w:b/>
      <w:bCs/>
      <w:color w:val="FF0000"/>
      <w:sz w:val="32"/>
      <w:szCs w:val="32"/>
    </w:rPr>
  </w:style>
  <w:style w:type="character" w:customStyle="1" w:styleId="3Char">
    <w:name w:val="标题 3 Char"/>
    <w:basedOn w:val="a0"/>
    <w:link w:val="3"/>
    <w:rsid w:val="00223F7D"/>
    <w:rPr>
      <w:rFonts w:ascii="Times New Roman" w:eastAsia="黑体" w:hAnsi="Times New Roman" w:cs="Times New Roman"/>
      <w:sz w:val="28"/>
      <w:szCs w:val="28"/>
    </w:rPr>
  </w:style>
  <w:style w:type="character" w:styleId="a5">
    <w:name w:val="page number"/>
    <w:basedOn w:val="a0"/>
    <w:rsid w:val="0022148F"/>
    <w:rPr>
      <w:rFonts w:ascii="Tahoma" w:eastAsia="宋体" w:hAnsi="Tahoma"/>
      <w:color w:val="000000"/>
      <w:kern w:val="2"/>
      <w:sz w:val="18"/>
      <w:szCs w:val="18"/>
      <w:lang w:val="en-US" w:eastAsia="zh-CN" w:bidi="ar-SA"/>
    </w:rPr>
  </w:style>
  <w:style w:type="paragraph" w:styleId="a6">
    <w:name w:val="Date"/>
    <w:basedOn w:val="a"/>
    <w:next w:val="a"/>
    <w:link w:val="Char0"/>
    <w:rsid w:val="0022148F"/>
    <w:pPr>
      <w:ind w:leftChars="2500" w:left="100"/>
    </w:pPr>
  </w:style>
  <w:style w:type="character" w:customStyle="1" w:styleId="Char0">
    <w:name w:val="日期 Char"/>
    <w:basedOn w:val="a0"/>
    <w:link w:val="a6"/>
    <w:rsid w:val="0022148F"/>
    <w:rPr>
      <w:rFonts w:ascii="Times New Roman" w:eastAsia="宋体" w:hAnsi="Times New Roman" w:cs="Times New Roman"/>
      <w:szCs w:val="24"/>
    </w:rPr>
  </w:style>
  <w:style w:type="paragraph" w:styleId="a7">
    <w:name w:val="Document Map"/>
    <w:basedOn w:val="a"/>
    <w:link w:val="Char2"/>
    <w:semiHidden/>
    <w:rsid w:val="0022148F"/>
    <w:pPr>
      <w:shd w:val="clear" w:color="auto" w:fill="000080"/>
    </w:pPr>
  </w:style>
  <w:style w:type="character" w:customStyle="1" w:styleId="Char2">
    <w:name w:val="文档结构图 Char"/>
    <w:basedOn w:val="a0"/>
    <w:link w:val="a7"/>
    <w:semiHidden/>
    <w:rsid w:val="0022148F"/>
    <w:rPr>
      <w:rFonts w:ascii="Times New Roman" w:eastAsia="宋体" w:hAnsi="Times New Roman" w:cs="Times New Roman"/>
      <w:szCs w:val="24"/>
      <w:shd w:val="clear" w:color="auto" w:fill="000080"/>
    </w:rPr>
  </w:style>
  <w:style w:type="paragraph" w:customStyle="1" w:styleId="2Char0">
    <w:name w:val="正文缩进2字符 Char"/>
    <w:basedOn w:val="a"/>
    <w:rsid w:val="0022148F"/>
    <w:pPr>
      <w:ind w:firstLineChars="200" w:firstLine="200"/>
    </w:pPr>
  </w:style>
  <w:style w:type="character" w:customStyle="1" w:styleId="2CharChar">
    <w:name w:val="正文缩进2字符 Char Char"/>
    <w:rsid w:val="0022148F"/>
    <w:rPr>
      <w:rFonts w:ascii="Tahoma" w:eastAsia="宋体" w:hAnsi="Tahoma"/>
      <w:color w:val="000000"/>
      <w:kern w:val="2"/>
      <w:sz w:val="21"/>
      <w:szCs w:val="24"/>
      <w:lang w:val="en-US" w:eastAsia="zh-CN" w:bidi="ar-SA"/>
    </w:rPr>
  </w:style>
  <w:style w:type="paragraph" w:customStyle="1" w:styleId="a8">
    <w:basedOn w:val="a9"/>
    <w:next w:val="aa"/>
    <w:rsid w:val="0022148F"/>
    <w:pPr>
      <w:spacing w:after="120" w:line="240" w:lineRule="auto"/>
      <w:ind w:firstLineChars="100" w:firstLine="420"/>
      <w:jc w:val="both"/>
    </w:pPr>
    <w:rPr>
      <w:sz w:val="21"/>
    </w:rPr>
  </w:style>
  <w:style w:type="character" w:styleId="ab">
    <w:name w:val="Hyperlink"/>
    <w:rsid w:val="0022148F"/>
    <w:rPr>
      <w:rFonts w:ascii="Tahoma" w:eastAsia="宋体" w:hAnsi="Tahoma"/>
      <w:color w:val="0000FF"/>
      <w:kern w:val="2"/>
      <w:sz w:val="18"/>
      <w:szCs w:val="18"/>
      <w:u w:val="single"/>
      <w:lang w:val="en-US" w:eastAsia="zh-CN" w:bidi="ar-SA"/>
    </w:rPr>
  </w:style>
  <w:style w:type="paragraph" w:styleId="a9">
    <w:name w:val="Body Text"/>
    <w:basedOn w:val="a"/>
    <w:link w:val="Char3"/>
    <w:rsid w:val="0022148F"/>
    <w:pPr>
      <w:spacing w:line="300" w:lineRule="auto"/>
      <w:ind w:firstLineChars="200" w:firstLine="200"/>
      <w:jc w:val="left"/>
    </w:pPr>
    <w:rPr>
      <w:sz w:val="24"/>
    </w:rPr>
  </w:style>
  <w:style w:type="character" w:customStyle="1" w:styleId="Char3">
    <w:name w:val="正文文本 Char"/>
    <w:basedOn w:val="a0"/>
    <w:link w:val="a9"/>
    <w:rsid w:val="0022148F"/>
    <w:rPr>
      <w:rFonts w:ascii="Times New Roman" w:eastAsia="宋体" w:hAnsi="Times New Roman" w:cs="Times New Roman"/>
      <w:sz w:val="24"/>
      <w:szCs w:val="24"/>
    </w:rPr>
  </w:style>
  <w:style w:type="paragraph" w:customStyle="1" w:styleId="ac">
    <w:name w:val="图文字"/>
    <w:basedOn w:val="a"/>
    <w:rsid w:val="0022148F"/>
    <w:rPr>
      <w:sz w:val="18"/>
    </w:rPr>
  </w:style>
  <w:style w:type="paragraph" w:customStyle="1" w:styleId="Char">
    <w:name w:val="Char"/>
    <w:basedOn w:val="a"/>
    <w:rsid w:val="0022148F"/>
    <w:pPr>
      <w:numPr>
        <w:numId w:val="5"/>
      </w:numPr>
      <w:ind w:left="284"/>
    </w:pPr>
    <w:rPr>
      <w:rFonts w:ascii="Tahoma" w:hAnsi="Tahoma"/>
      <w:color w:val="000000"/>
      <w:sz w:val="18"/>
      <w:szCs w:val="18"/>
    </w:rPr>
  </w:style>
  <w:style w:type="character" w:styleId="ad">
    <w:name w:val="annotation reference"/>
    <w:rsid w:val="0022148F"/>
    <w:rPr>
      <w:rFonts w:ascii="Tahoma" w:eastAsia="宋体" w:hAnsi="Tahoma"/>
      <w:color w:val="000000"/>
      <w:kern w:val="2"/>
      <w:sz w:val="21"/>
      <w:szCs w:val="21"/>
      <w:lang w:val="en-US" w:eastAsia="zh-CN" w:bidi="ar-SA"/>
    </w:rPr>
  </w:style>
  <w:style w:type="paragraph" w:styleId="ae">
    <w:name w:val="annotation text"/>
    <w:basedOn w:val="a"/>
    <w:link w:val="Char4"/>
    <w:rsid w:val="0022148F"/>
    <w:pPr>
      <w:jc w:val="left"/>
    </w:pPr>
  </w:style>
  <w:style w:type="character" w:customStyle="1" w:styleId="af">
    <w:name w:val="批注文字 字符"/>
    <w:basedOn w:val="a0"/>
    <w:uiPriority w:val="99"/>
    <w:semiHidden/>
    <w:rsid w:val="0022148F"/>
    <w:rPr>
      <w:rFonts w:ascii="Times New Roman" w:eastAsia="宋体" w:hAnsi="Times New Roman" w:cs="Times New Roman"/>
      <w:szCs w:val="24"/>
    </w:rPr>
  </w:style>
  <w:style w:type="paragraph" w:styleId="af0">
    <w:name w:val="annotation subject"/>
    <w:basedOn w:val="ae"/>
    <w:next w:val="ae"/>
    <w:link w:val="Char5"/>
    <w:semiHidden/>
    <w:rsid w:val="0022148F"/>
    <w:rPr>
      <w:b/>
      <w:bCs/>
    </w:rPr>
  </w:style>
  <w:style w:type="character" w:customStyle="1" w:styleId="Char5">
    <w:name w:val="批注主题 Char"/>
    <w:basedOn w:val="af"/>
    <w:link w:val="af0"/>
    <w:semiHidden/>
    <w:rsid w:val="0022148F"/>
    <w:rPr>
      <w:rFonts w:ascii="Times New Roman" w:eastAsia="宋体" w:hAnsi="Times New Roman" w:cs="Times New Roman"/>
      <w:b/>
      <w:bCs/>
      <w:szCs w:val="24"/>
    </w:rPr>
  </w:style>
  <w:style w:type="paragraph" w:styleId="af1">
    <w:name w:val="Balloon Text"/>
    <w:basedOn w:val="a"/>
    <w:link w:val="Char6"/>
    <w:semiHidden/>
    <w:rsid w:val="0022148F"/>
    <w:rPr>
      <w:sz w:val="18"/>
      <w:szCs w:val="18"/>
    </w:rPr>
  </w:style>
  <w:style w:type="character" w:customStyle="1" w:styleId="Char6">
    <w:name w:val="批注框文本 Char"/>
    <w:basedOn w:val="a0"/>
    <w:link w:val="af1"/>
    <w:semiHidden/>
    <w:rsid w:val="0022148F"/>
    <w:rPr>
      <w:rFonts w:ascii="Times New Roman" w:eastAsia="宋体" w:hAnsi="Times New Roman" w:cs="Times New Roman"/>
      <w:sz w:val="18"/>
      <w:szCs w:val="18"/>
    </w:rPr>
  </w:style>
  <w:style w:type="character" w:styleId="af2">
    <w:name w:val="FollowedHyperlink"/>
    <w:rsid w:val="0022148F"/>
    <w:rPr>
      <w:rFonts w:ascii="Tahoma" w:eastAsia="宋体" w:hAnsi="Tahoma"/>
      <w:color w:val="000000"/>
      <w:kern w:val="2"/>
      <w:sz w:val="18"/>
      <w:szCs w:val="18"/>
      <w:u w:val="single"/>
      <w:lang w:val="en-US" w:eastAsia="zh-CN" w:bidi="ar-SA"/>
    </w:rPr>
  </w:style>
  <w:style w:type="character" w:customStyle="1" w:styleId="Char7">
    <w:name w:val="页脚 Char"/>
    <w:basedOn w:val="a0"/>
    <w:uiPriority w:val="99"/>
    <w:rsid w:val="0022148F"/>
    <w:rPr>
      <w:rFonts w:ascii="Tahoma" w:eastAsia="宋体" w:hAnsi="Tahoma"/>
      <w:color w:val="000000"/>
      <w:kern w:val="2"/>
      <w:sz w:val="18"/>
      <w:szCs w:val="18"/>
      <w:lang w:val="en-US" w:eastAsia="zh-CN" w:bidi="ar-SA"/>
    </w:rPr>
  </w:style>
  <w:style w:type="table" w:styleId="af3">
    <w:name w:val="Table Grid"/>
    <w:basedOn w:val="a1"/>
    <w:rsid w:val="002214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8">
    <w:name w:val="页眉 Char"/>
    <w:uiPriority w:val="99"/>
    <w:rsid w:val="0022148F"/>
    <w:rPr>
      <w:rFonts w:ascii="宋体" w:eastAsia="宋体" w:hAnsi="宋体"/>
      <w:color w:val="000000"/>
      <w:kern w:val="2"/>
      <w:sz w:val="21"/>
      <w:szCs w:val="21"/>
      <w:lang w:val="en-US" w:eastAsia="zh-CN" w:bidi="ar-SA"/>
    </w:rPr>
  </w:style>
  <w:style w:type="paragraph" w:customStyle="1" w:styleId="af4">
    <w:name w:val="我的正文"/>
    <w:basedOn w:val="a"/>
    <w:link w:val="Char9"/>
    <w:qFormat/>
    <w:rsid w:val="0022148F"/>
    <w:pPr>
      <w:spacing w:line="360" w:lineRule="auto"/>
      <w:ind w:firstLine="482"/>
    </w:pPr>
    <w:rPr>
      <w:rFonts w:ascii="宋体" w:hAnsi="宋体"/>
      <w:sz w:val="24"/>
      <w:lang w:val="x-none" w:eastAsia="x-none"/>
    </w:rPr>
  </w:style>
  <w:style w:type="character" w:customStyle="1" w:styleId="Char9">
    <w:name w:val="我的正文 Char"/>
    <w:link w:val="af4"/>
    <w:rsid w:val="0022148F"/>
    <w:rPr>
      <w:rFonts w:ascii="宋体" w:eastAsia="宋体" w:hAnsi="宋体" w:cs="Times New Roman"/>
      <w:sz w:val="24"/>
      <w:szCs w:val="24"/>
      <w:lang w:val="x-none" w:eastAsia="x-none"/>
    </w:rPr>
  </w:style>
  <w:style w:type="paragraph" w:customStyle="1" w:styleId="af5">
    <w:name w:val="表头"/>
    <w:basedOn w:val="a"/>
    <w:link w:val="Chara"/>
    <w:qFormat/>
    <w:rsid w:val="0022148F"/>
    <w:pPr>
      <w:adjustRightInd w:val="0"/>
      <w:snapToGrid w:val="0"/>
      <w:spacing w:beforeLines="50" w:before="156" w:afterLines="50" w:after="156"/>
      <w:jc w:val="center"/>
    </w:pPr>
    <w:rPr>
      <w:rFonts w:ascii="黑体" w:eastAsia="黑体"/>
      <w:noProof/>
      <w:sz w:val="24"/>
      <w:lang w:val="x-none" w:eastAsia="x-none"/>
    </w:rPr>
  </w:style>
  <w:style w:type="character" w:customStyle="1" w:styleId="Chara">
    <w:name w:val="表头 Char"/>
    <w:link w:val="af5"/>
    <w:rsid w:val="0022148F"/>
    <w:rPr>
      <w:rFonts w:ascii="黑体" w:eastAsia="黑体" w:hAnsi="Times New Roman" w:cs="Times New Roman"/>
      <w:noProof/>
      <w:sz w:val="24"/>
      <w:szCs w:val="24"/>
      <w:lang w:val="x-none" w:eastAsia="x-none"/>
    </w:rPr>
  </w:style>
  <w:style w:type="paragraph" w:styleId="af6">
    <w:name w:val="Body Text Indent"/>
    <w:basedOn w:val="a"/>
    <w:link w:val="Charb"/>
    <w:rsid w:val="0022148F"/>
    <w:pPr>
      <w:spacing w:after="120"/>
      <w:ind w:leftChars="200" w:left="420"/>
    </w:pPr>
    <w:rPr>
      <w:rFonts w:ascii="Tahoma" w:hAnsi="Tahoma"/>
      <w:color w:val="000000"/>
    </w:rPr>
  </w:style>
  <w:style w:type="character" w:customStyle="1" w:styleId="af7">
    <w:name w:val="正文文本缩进 字符"/>
    <w:basedOn w:val="a0"/>
    <w:uiPriority w:val="99"/>
    <w:semiHidden/>
    <w:rsid w:val="0022148F"/>
    <w:rPr>
      <w:rFonts w:ascii="Times New Roman" w:eastAsia="宋体" w:hAnsi="Times New Roman" w:cs="Times New Roman"/>
      <w:szCs w:val="24"/>
    </w:rPr>
  </w:style>
  <w:style w:type="character" w:customStyle="1" w:styleId="Charb">
    <w:name w:val="正文文本缩进 Char"/>
    <w:link w:val="af6"/>
    <w:rsid w:val="0022148F"/>
    <w:rPr>
      <w:rFonts w:ascii="Tahoma" w:eastAsia="宋体" w:hAnsi="Tahoma" w:cs="Times New Roman"/>
      <w:color w:val="000000"/>
      <w:szCs w:val="24"/>
    </w:rPr>
  </w:style>
  <w:style w:type="paragraph" w:styleId="af8">
    <w:name w:val="caption"/>
    <w:basedOn w:val="a"/>
    <w:next w:val="a"/>
    <w:unhideWhenUsed/>
    <w:qFormat/>
    <w:rsid w:val="0022148F"/>
    <w:pPr>
      <w:spacing w:before="152" w:after="160"/>
    </w:pPr>
    <w:rPr>
      <w:rFonts w:ascii="Arial" w:eastAsia="黑体" w:hAnsi="Arial" w:cs="Arial"/>
      <w:sz w:val="20"/>
      <w:szCs w:val="20"/>
    </w:rPr>
  </w:style>
  <w:style w:type="paragraph" w:customStyle="1" w:styleId="af9">
    <w:name w:val="我的文"/>
    <w:basedOn w:val="a"/>
    <w:rsid w:val="0022148F"/>
    <w:pPr>
      <w:spacing w:line="400" w:lineRule="exact"/>
      <w:ind w:firstLineChars="200" w:firstLine="480"/>
    </w:pPr>
    <w:rPr>
      <w:rFonts w:ascii="宋体" w:hAnsi="宋体"/>
      <w:sz w:val="24"/>
    </w:rPr>
  </w:style>
  <w:style w:type="paragraph" w:customStyle="1" w:styleId="afa">
    <w:name w:val="文本正文"/>
    <w:basedOn w:val="a"/>
    <w:rsid w:val="0022148F"/>
    <w:pPr>
      <w:spacing w:line="360" w:lineRule="auto"/>
      <w:ind w:firstLineChars="200" w:firstLine="200"/>
    </w:pPr>
    <w:rPr>
      <w:sz w:val="24"/>
    </w:rPr>
  </w:style>
  <w:style w:type="paragraph" w:styleId="20">
    <w:name w:val="Body Text Indent 2"/>
    <w:basedOn w:val="a"/>
    <w:link w:val="2Char1"/>
    <w:rsid w:val="0022148F"/>
    <w:pPr>
      <w:spacing w:after="120" w:line="480" w:lineRule="auto"/>
      <w:ind w:leftChars="200" w:left="420"/>
    </w:pPr>
    <w:rPr>
      <w:rFonts w:ascii="Tahoma" w:hAnsi="Tahoma"/>
      <w:color w:val="000000"/>
    </w:rPr>
  </w:style>
  <w:style w:type="character" w:customStyle="1" w:styleId="21">
    <w:name w:val="正文文本缩进 2 字符"/>
    <w:basedOn w:val="a0"/>
    <w:uiPriority w:val="99"/>
    <w:semiHidden/>
    <w:rsid w:val="0022148F"/>
    <w:rPr>
      <w:rFonts w:ascii="Times New Roman" w:eastAsia="宋体" w:hAnsi="Times New Roman" w:cs="Times New Roman"/>
      <w:szCs w:val="24"/>
    </w:rPr>
  </w:style>
  <w:style w:type="character" w:customStyle="1" w:styleId="2Char1">
    <w:name w:val="正文文本缩进 2 Char"/>
    <w:link w:val="20"/>
    <w:rsid w:val="0022148F"/>
    <w:rPr>
      <w:rFonts w:ascii="Tahoma" w:eastAsia="宋体" w:hAnsi="Tahoma" w:cs="Times New Roman"/>
      <w:color w:val="000000"/>
      <w:szCs w:val="24"/>
    </w:rPr>
  </w:style>
  <w:style w:type="paragraph" w:customStyle="1" w:styleId="reader-word-layer">
    <w:name w:val="reader-word-layer"/>
    <w:basedOn w:val="a"/>
    <w:rsid w:val="0022148F"/>
    <w:pPr>
      <w:widowControl/>
      <w:spacing w:before="100" w:beforeAutospacing="1" w:after="100" w:afterAutospacing="1"/>
      <w:jc w:val="left"/>
    </w:pPr>
    <w:rPr>
      <w:rFonts w:ascii="宋体" w:hAnsi="宋体" w:cs="宋体"/>
      <w:kern w:val="0"/>
      <w:sz w:val="24"/>
    </w:rPr>
  </w:style>
  <w:style w:type="paragraph" w:customStyle="1" w:styleId="10">
    <w:name w:val="表内容1"/>
    <w:basedOn w:val="a"/>
    <w:rsid w:val="0022148F"/>
    <w:pPr>
      <w:spacing w:line="60" w:lineRule="auto"/>
      <w:jc w:val="left"/>
    </w:pPr>
    <w:rPr>
      <w:rFonts w:cs="宋体"/>
      <w:sz w:val="28"/>
      <w:szCs w:val="20"/>
    </w:rPr>
  </w:style>
  <w:style w:type="paragraph" w:styleId="afb">
    <w:name w:val="Normal Indent"/>
    <w:basedOn w:val="a"/>
    <w:rsid w:val="0022148F"/>
    <w:pPr>
      <w:spacing w:line="360" w:lineRule="auto"/>
    </w:pPr>
    <w:rPr>
      <w:szCs w:val="20"/>
    </w:rPr>
  </w:style>
  <w:style w:type="character" w:customStyle="1" w:styleId="Char4">
    <w:name w:val="批注文字 Char"/>
    <w:link w:val="ae"/>
    <w:rsid w:val="0022148F"/>
    <w:rPr>
      <w:rFonts w:ascii="Times New Roman" w:eastAsia="宋体" w:hAnsi="Times New Roman" w:cs="Times New Roman"/>
      <w:szCs w:val="24"/>
    </w:rPr>
  </w:style>
  <w:style w:type="paragraph" w:customStyle="1" w:styleId="Default">
    <w:name w:val="Default"/>
    <w:rsid w:val="0022148F"/>
    <w:pPr>
      <w:widowControl w:val="0"/>
      <w:autoSpaceDE w:val="0"/>
      <w:autoSpaceDN w:val="0"/>
      <w:adjustRightInd w:val="0"/>
    </w:pPr>
    <w:rPr>
      <w:rFonts w:ascii="宋体" w:eastAsia="宋体" w:hAnsi="宋体" w:cs="宋体"/>
      <w:color w:val="000000"/>
      <w:kern w:val="0"/>
      <w:sz w:val="24"/>
      <w:szCs w:val="24"/>
    </w:rPr>
  </w:style>
  <w:style w:type="character" w:customStyle="1" w:styleId="apple-converted-space">
    <w:name w:val="apple-converted-space"/>
    <w:rsid w:val="0022148F"/>
  </w:style>
  <w:style w:type="paragraph" w:styleId="aa">
    <w:name w:val="Body Text First Indent"/>
    <w:basedOn w:val="a9"/>
    <w:link w:val="Charc"/>
    <w:uiPriority w:val="99"/>
    <w:semiHidden/>
    <w:unhideWhenUsed/>
    <w:rsid w:val="0022148F"/>
    <w:pPr>
      <w:spacing w:after="120" w:line="240" w:lineRule="auto"/>
      <w:ind w:firstLineChars="100" w:firstLine="420"/>
      <w:jc w:val="both"/>
    </w:pPr>
    <w:rPr>
      <w:sz w:val="21"/>
    </w:rPr>
  </w:style>
  <w:style w:type="character" w:customStyle="1" w:styleId="Charc">
    <w:name w:val="正文首行缩进 Char"/>
    <w:basedOn w:val="Char3"/>
    <w:link w:val="aa"/>
    <w:uiPriority w:val="99"/>
    <w:semiHidden/>
    <w:rsid w:val="0022148F"/>
    <w:rPr>
      <w:rFonts w:ascii="Times New Roman" w:eastAsia="宋体" w:hAnsi="Times New Roman" w:cs="Times New Roman"/>
      <w:sz w:val="24"/>
      <w:szCs w:val="24"/>
    </w:rPr>
  </w:style>
  <w:style w:type="paragraph" w:styleId="afc">
    <w:name w:val="List Paragraph"/>
    <w:basedOn w:val="a"/>
    <w:uiPriority w:val="34"/>
    <w:qFormat/>
    <w:rsid w:val="004D039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148F"/>
    <w:pPr>
      <w:widowControl w:val="0"/>
      <w:jc w:val="both"/>
    </w:pPr>
    <w:rPr>
      <w:rFonts w:ascii="Times New Roman" w:eastAsia="宋体" w:hAnsi="Times New Roman" w:cs="Times New Roman"/>
      <w:szCs w:val="24"/>
    </w:rPr>
  </w:style>
  <w:style w:type="paragraph" w:styleId="1">
    <w:name w:val="heading 1"/>
    <w:basedOn w:val="a"/>
    <w:next w:val="a"/>
    <w:link w:val="1Char"/>
    <w:qFormat/>
    <w:rsid w:val="0022148F"/>
    <w:pPr>
      <w:keepNext/>
      <w:keepLines/>
      <w:spacing w:before="340" w:after="330" w:line="578" w:lineRule="auto"/>
      <w:outlineLvl w:val="0"/>
    </w:pPr>
    <w:rPr>
      <w:b/>
      <w:bCs/>
      <w:kern w:val="44"/>
      <w:sz w:val="44"/>
      <w:szCs w:val="44"/>
    </w:rPr>
  </w:style>
  <w:style w:type="paragraph" w:styleId="2">
    <w:name w:val="heading 2"/>
    <w:basedOn w:val="a"/>
    <w:next w:val="a"/>
    <w:link w:val="2Char"/>
    <w:autoRedefine/>
    <w:qFormat/>
    <w:rsid w:val="0022148F"/>
    <w:pPr>
      <w:keepNext/>
      <w:keepLines/>
      <w:outlineLvl w:val="1"/>
    </w:pPr>
    <w:rPr>
      <w:rFonts w:eastAsia="黑体"/>
      <w:b/>
      <w:bCs/>
      <w:color w:val="FF0000"/>
      <w:sz w:val="32"/>
      <w:szCs w:val="32"/>
    </w:rPr>
  </w:style>
  <w:style w:type="paragraph" w:styleId="3">
    <w:name w:val="heading 3"/>
    <w:basedOn w:val="a"/>
    <w:next w:val="a"/>
    <w:link w:val="3Char"/>
    <w:autoRedefine/>
    <w:qFormat/>
    <w:rsid w:val="00223F7D"/>
    <w:pPr>
      <w:keepNext/>
      <w:keepLines/>
      <w:outlineLvl w:val="2"/>
    </w:pPr>
    <w:rPr>
      <w:rFonts w:eastAsia="黑体"/>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1"/>
    <w:uiPriority w:val="99"/>
    <w:unhideWhenUsed/>
    <w:rsid w:val="0022148F"/>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3"/>
    <w:uiPriority w:val="99"/>
    <w:rsid w:val="0022148F"/>
    <w:rPr>
      <w:sz w:val="18"/>
      <w:szCs w:val="18"/>
    </w:rPr>
  </w:style>
  <w:style w:type="paragraph" w:styleId="a4">
    <w:name w:val="footer"/>
    <w:basedOn w:val="a"/>
    <w:link w:val="Char10"/>
    <w:uiPriority w:val="99"/>
    <w:unhideWhenUsed/>
    <w:rsid w:val="0022148F"/>
    <w:pPr>
      <w:tabs>
        <w:tab w:val="center" w:pos="4153"/>
        <w:tab w:val="right" w:pos="8306"/>
      </w:tabs>
      <w:snapToGrid w:val="0"/>
      <w:jc w:val="left"/>
    </w:pPr>
    <w:rPr>
      <w:sz w:val="18"/>
      <w:szCs w:val="18"/>
    </w:rPr>
  </w:style>
  <w:style w:type="character" w:customStyle="1" w:styleId="Char10">
    <w:name w:val="页脚 Char1"/>
    <w:basedOn w:val="a0"/>
    <w:link w:val="a4"/>
    <w:uiPriority w:val="99"/>
    <w:rsid w:val="0022148F"/>
    <w:rPr>
      <w:sz w:val="18"/>
      <w:szCs w:val="18"/>
    </w:rPr>
  </w:style>
  <w:style w:type="character" w:customStyle="1" w:styleId="1Char">
    <w:name w:val="标题 1 Char"/>
    <w:basedOn w:val="a0"/>
    <w:link w:val="1"/>
    <w:rsid w:val="0022148F"/>
    <w:rPr>
      <w:rFonts w:ascii="Times New Roman" w:eastAsia="宋体" w:hAnsi="Times New Roman" w:cs="Times New Roman"/>
      <w:b/>
      <w:bCs/>
      <w:kern w:val="44"/>
      <w:sz w:val="44"/>
      <w:szCs w:val="44"/>
    </w:rPr>
  </w:style>
  <w:style w:type="character" w:customStyle="1" w:styleId="2Char">
    <w:name w:val="标题 2 Char"/>
    <w:basedOn w:val="a0"/>
    <w:link w:val="2"/>
    <w:rsid w:val="0022148F"/>
    <w:rPr>
      <w:rFonts w:ascii="Times New Roman" w:eastAsia="黑体" w:hAnsi="Times New Roman" w:cs="Times New Roman"/>
      <w:b/>
      <w:bCs/>
      <w:color w:val="FF0000"/>
      <w:sz w:val="32"/>
      <w:szCs w:val="32"/>
    </w:rPr>
  </w:style>
  <w:style w:type="character" w:customStyle="1" w:styleId="3Char">
    <w:name w:val="标题 3 Char"/>
    <w:basedOn w:val="a0"/>
    <w:link w:val="3"/>
    <w:rsid w:val="00223F7D"/>
    <w:rPr>
      <w:rFonts w:ascii="Times New Roman" w:eastAsia="黑体" w:hAnsi="Times New Roman" w:cs="Times New Roman"/>
      <w:sz w:val="28"/>
      <w:szCs w:val="28"/>
    </w:rPr>
  </w:style>
  <w:style w:type="character" w:styleId="a5">
    <w:name w:val="page number"/>
    <w:basedOn w:val="a0"/>
    <w:rsid w:val="0022148F"/>
    <w:rPr>
      <w:rFonts w:ascii="Tahoma" w:eastAsia="宋体" w:hAnsi="Tahoma"/>
      <w:color w:val="000000"/>
      <w:kern w:val="2"/>
      <w:sz w:val="18"/>
      <w:szCs w:val="18"/>
      <w:lang w:val="en-US" w:eastAsia="zh-CN" w:bidi="ar-SA"/>
    </w:rPr>
  </w:style>
  <w:style w:type="paragraph" w:styleId="a6">
    <w:name w:val="Date"/>
    <w:basedOn w:val="a"/>
    <w:next w:val="a"/>
    <w:link w:val="Char0"/>
    <w:rsid w:val="0022148F"/>
    <w:pPr>
      <w:ind w:leftChars="2500" w:left="100"/>
    </w:pPr>
  </w:style>
  <w:style w:type="character" w:customStyle="1" w:styleId="Char0">
    <w:name w:val="日期 Char"/>
    <w:basedOn w:val="a0"/>
    <w:link w:val="a6"/>
    <w:rsid w:val="0022148F"/>
    <w:rPr>
      <w:rFonts w:ascii="Times New Roman" w:eastAsia="宋体" w:hAnsi="Times New Roman" w:cs="Times New Roman"/>
      <w:szCs w:val="24"/>
    </w:rPr>
  </w:style>
  <w:style w:type="paragraph" w:styleId="a7">
    <w:name w:val="Document Map"/>
    <w:basedOn w:val="a"/>
    <w:link w:val="Char2"/>
    <w:semiHidden/>
    <w:rsid w:val="0022148F"/>
    <w:pPr>
      <w:shd w:val="clear" w:color="auto" w:fill="000080"/>
    </w:pPr>
  </w:style>
  <w:style w:type="character" w:customStyle="1" w:styleId="Char2">
    <w:name w:val="文档结构图 Char"/>
    <w:basedOn w:val="a0"/>
    <w:link w:val="a7"/>
    <w:semiHidden/>
    <w:rsid w:val="0022148F"/>
    <w:rPr>
      <w:rFonts w:ascii="Times New Roman" w:eastAsia="宋体" w:hAnsi="Times New Roman" w:cs="Times New Roman"/>
      <w:szCs w:val="24"/>
      <w:shd w:val="clear" w:color="auto" w:fill="000080"/>
    </w:rPr>
  </w:style>
  <w:style w:type="paragraph" w:customStyle="1" w:styleId="2Char0">
    <w:name w:val="正文缩进2字符 Char"/>
    <w:basedOn w:val="a"/>
    <w:rsid w:val="0022148F"/>
    <w:pPr>
      <w:ind w:firstLineChars="200" w:firstLine="200"/>
    </w:pPr>
  </w:style>
  <w:style w:type="character" w:customStyle="1" w:styleId="2CharChar">
    <w:name w:val="正文缩进2字符 Char Char"/>
    <w:rsid w:val="0022148F"/>
    <w:rPr>
      <w:rFonts w:ascii="Tahoma" w:eastAsia="宋体" w:hAnsi="Tahoma"/>
      <w:color w:val="000000"/>
      <w:kern w:val="2"/>
      <w:sz w:val="21"/>
      <w:szCs w:val="24"/>
      <w:lang w:val="en-US" w:eastAsia="zh-CN" w:bidi="ar-SA"/>
    </w:rPr>
  </w:style>
  <w:style w:type="paragraph" w:customStyle="1" w:styleId="a8">
    <w:basedOn w:val="a9"/>
    <w:next w:val="aa"/>
    <w:rsid w:val="0022148F"/>
    <w:pPr>
      <w:spacing w:after="120" w:line="240" w:lineRule="auto"/>
      <w:ind w:firstLineChars="100" w:firstLine="420"/>
      <w:jc w:val="both"/>
    </w:pPr>
    <w:rPr>
      <w:sz w:val="21"/>
    </w:rPr>
  </w:style>
  <w:style w:type="character" w:styleId="ab">
    <w:name w:val="Hyperlink"/>
    <w:rsid w:val="0022148F"/>
    <w:rPr>
      <w:rFonts w:ascii="Tahoma" w:eastAsia="宋体" w:hAnsi="Tahoma"/>
      <w:color w:val="0000FF"/>
      <w:kern w:val="2"/>
      <w:sz w:val="18"/>
      <w:szCs w:val="18"/>
      <w:u w:val="single"/>
      <w:lang w:val="en-US" w:eastAsia="zh-CN" w:bidi="ar-SA"/>
    </w:rPr>
  </w:style>
  <w:style w:type="paragraph" w:styleId="a9">
    <w:name w:val="Body Text"/>
    <w:basedOn w:val="a"/>
    <w:link w:val="Char3"/>
    <w:rsid w:val="0022148F"/>
    <w:pPr>
      <w:spacing w:line="300" w:lineRule="auto"/>
      <w:ind w:firstLineChars="200" w:firstLine="200"/>
      <w:jc w:val="left"/>
    </w:pPr>
    <w:rPr>
      <w:sz w:val="24"/>
    </w:rPr>
  </w:style>
  <w:style w:type="character" w:customStyle="1" w:styleId="Char3">
    <w:name w:val="正文文本 Char"/>
    <w:basedOn w:val="a0"/>
    <w:link w:val="a9"/>
    <w:rsid w:val="0022148F"/>
    <w:rPr>
      <w:rFonts w:ascii="Times New Roman" w:eastAsia="宋体" w:hAnsi="Times New Roman" w:cs="Times New Roman"/>
      <w:sz w:val="24"/>
      <w:szCs w:val="24"/>
    </w:rPr>
  </w:style>
  <w:style w:type="paragraph" w:customStyle="1" w:styleId="ac">
    <w:name w:val="图文字"/>
    <w:basedOn w:val="a"/>
    <w:rsid w:val="0022148F"/>
    <w:rPr>
      <w:sz w:val="18"/>
    </w:rPr>
  </w:style>
  <w:style w:type="paragraph" w:customStyle="1" w:styleId="Char">
    <w:name w:val="Char"/>
    <w:basedOn w:val="a"/>
    <w:rsid w:val="0022148F"/>
    <w:pPr>
      <w:numPr>
        <w:numId w:val="5"/>
      </w:numPr>
      <w:ind w:left="284"/>
    </w:pPr>
    <w:rPr>
      <w:rFonts w:ascii="Tahoma" w:hAnsi="Tahoma"/>
      <w:color w:val="000000"/>
      <w:sz w:val="18"/>
      <w:szCs w:val="18"/>
    </w:rPr>
  </w:style>
  <w:style w:type="character" w:styleId="ad">
    <w:name w:val="annotation reference"/>
    <w:rsid w:val="0022148F"/>
    <w:rPr>
      <w:rFonts w:ascii="Tahoma" w:eastAsia="宋体" w:hAnsi="Tahoma"/>
      <w:color w:val="000000"/>
      <w:kern w:val="2"/>
      <w:sz w:val="21"/>
      <w:szCs w:val="21"/>
      <w:lang w:val="en-US" w:eastAsia="zh-CN" w:bidi="ar-SA"/>
    </w:rPr>
  </w:style>
  <w:style w:type="paragraph" w:styleId="ae">
    <w:name w:val="annotation text"/>
    <w:basedOn w:val="a"/>
    <w:link w:val="Char4"/>
    <w:rsid w:val="0022148F"/>
    <w:pPr>
      <w:jc w:val="left"/>
    </w:pPr>
  </w:style>
  <w:style w:type="character" w:customStyle="1" w:styleId="af">
    <w:name w:val="批注文字 字符"/>
    <w:basedOn w:val="a0"/>
    <w:uiPriority w:val="99"/>
    <w:semiHidden/>
    <w:rsid w:val="0022148F"/>
    <w:rPr>
      <w:rFonts w:ascii="Times New Roman" w:eastAsia="宋体" w:hAnsi="Times New Roman" w:cs="Times New Roman"/>
      <w:szCs w:val="24"/>
    </w:rPr>
  </w:style>
  <w:style w:type="paragraph" w:styleId="af0">
    <w:name w:val="annotation subject"/>
    <w:basedOn w:val="ae"/>
    <w:next w:val="ae"/>
    <w:link w:val="Char5"/>
    <w:semiHidden/>
    <w:rsid w:val="0022148F"/>
    <w:rPr>
      <w:b/>
      <w:bCs/>
    </w:rPr>
  </w:style>
  <w:style w:type="character" w:customStyle="1" w:styleId="Char5">
    <w:name w:val="批注主题 Char"/>
    <w:basedOn w:val="af"/>
    <w:link w:val="af0"/>
    <w:semiHidden/>
    <w:rsid w:val="0022148F"/>
    <w:rPr>
      <w:rFonts w:ascii="Times New Roman" w:eastAsia="宋体" w:hAnsi="Times New Roman" w:cs="Times New Roman"/>
      <w:b/>
      <w:bCs/>
      <w:szCs w:val="24"/>
    </w:rPr>
  </w:style>
  <w:style w:type="paragraph" w:styleId="af1">
    <w:name w:val="Balloon Text"/>
    <w:basedOn w:val="a"/>
    <w:link w:val="Char6"/>
    <w:semiHidden/>
    <w:rsid w:val="0022148F"/>
    <w:rPr>
      <w:sz w:val="18"/>
      <w:szCs w:val="18"/>
    </w:rPr>
  </w:style>
  <w:style w:type="character" w:customStyle="1" w:styleId="Char6">
    <w:name w:val="批注框文本 Char"/>
    <w:basedOn w:val="a0"/>
    <w:link w:val="af1"/>
    <w:semiHidden/>
    <w:rsid w:val="0022148F"/>
    <w:rPr>
      <w:rFonts w:ascii="Times New Roman" w:eastAsia="宋体" w:hAnsi="Times New Roman" w:cs="Times New Roman"/>
      <w:sz w:val="18"/>
      <w:szCs w:val="18"/>
    </w:rPr>
  </w:style>
  <w:style w:type="character" w:styleId="af2">
    <w:name w:val="FollowedHyperlink"/>
    <w:rsid w:val="0022148F"/>
    <w:rPr>
      <w:rFonts w:ascii="Tahoma" w:eastAsia="宋体" w:hAnsi="Tahoma"/>
      <w:color w:val="000000"/>
      <w:kern w:val="2"/>
      <w:sz w:val="18"/>
      <w:szCs w:val="18"/>
      <w:u w:val="single"/>
      <w:lang w:val="en-US" w:eastAsia="zh-CN" w:bidi="ar-SA"/>
    </w:rPr>
  </w:style>
  <w:style w:type="character" w:customStyle="1" w:styleId="Char7">
    <w:name w:val="页脚 Char"/>
    <w:basedOn w:val="a0"/>
    <w:uiPriority w:val="99"/>
    <w:rsid w:val="0022148F"/>
    <w:rPr>
      <w:rFonts w:ascii="Tahoma" w:eastAsia="宋体" w:hAnsi="Tahoma"/>
      <w:color w:val="000000"/>
      <w:kern w:val="2"/>
      <w:sz w:val="18"/>
      <w:szCs w:val="18"/>
      <w:lang w:val="en-US" w:eastAsia="zh-CN" w:bidi="ar-SA"/>
    </w:rPr>
  </w:style>
  <w:style w:type="table" w:styleId="af3">
    <w:name w:val="Table Grid"/>
    <w:basedOn w:val="a1"/>
    <w:rsid w:val="002214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8">
    <w:name w:val="页眉 Char"/>
    <w:uiPriority w:val="99"/>
    <w:rsid w:val="0022148F"/>
    <w:rPr>
      <w:rFonts w:ascii="宋体" w:eastAsia="宋体" w:hAnsi="宋体"/>
      <w:color w:val="000000"/>
      <w:kern w:val="2"/>
      <w:sz w:val="21"/>
      <w:szCs w:val="21"/>
      <w:lang w:val="en-US" w:eastAsia="zh-CN" w:bidi="ar-SA"/>
    </w:rPr>
  </w:style>
  <w:style w:type="paragraph" w:customStyle="1" w:styleId="af4">
    <w:name w:val="我的正文"/>
    <w:basedOn w:val="a"/>
    <w:link w:val="Char9"/>
    <w:qFormat/>
    <w:rsid w:val="0022148F"/>
    <w:pPr>
      <w:spacing w:line="360" w:lineRule="auto"/>
      <w:ind w:firstLine="482"/>
    </w:pPr>
    <w:rPr>
      <w:rFonts w:ascii="宋体" w:hAnsi="宋体"/>
      <w:sz w:val="24"/>
      <w:lang w:val="x-none" w:eastAsia="x-none"/>
    </w:rPr>
  </w:style>
  <w:style w:type="character" w:customStyle="1" w:styleId="Char9">
    <w:name w:val="我的正文 Char"/>
    <w:link w:val="af4"/>
    <w:rsid w:val="0022148F"/>
    <w:rPr>
      <w:rFonts w:ascii="宋体" w:eastAsia="宋体" w:hAnsi="宋体" w:cs="Times New Roman"/>
      <w:sz w:val="24"/>
      <w:szCs w:val="24"/>
      <w:lang w:val="x-none" w:eastAsia="x-none"/>
    </w:rPr>
  </w:style>
  <w:style w:type="paragraph" w:customStyle="1" w:styleId="af5">
    <w:name w:val="表头"/>
    <w:basedOn w:val="a"/>
    <w:link w:val="Chara"/>
    <w:qFormat/>
    <w:rsid w:val="0022148F"/>
    <w:pPr>
      <w:adjustRightInd w:val="0"/>
      <w:snapToGrid w:val="0"/>
      <w:spacing w:beforeLines="50" w:before="156" w:afterLines="50" w:after="156"/>
      <w:jc w:val="center"/>
    </w:pPr>
    <w:rPr>
      <w:rFonts w:ascii="黑体" w:eastAsia="黑体"/>
      <w:noProof/>
      <w:sz w:val="24"/>
      <w:lang w:val="x-none" w:eastAsia="x-none"/>
    </w:rPr>
  </w:style>
  <w:style w:type="character" w:customStyle="1" w:styleId="Chara">
    <w:name w:val="表头 Char"/>
    <w:link w:val="af5"/>
    <w:rsid w:val="0022148F"/>
    <w:rPr>
      <w:rFonts w:ascii="黑体" w:eastAsia="黑体" w:hAnsi="Times New Roman" w:cs="Times New Roman"/>
      <w:noProof/>
      <w:sz w:val="24"/>
      <w:szCs w:val="24"/>
      <w:lang w:val="x-none" w:eastAsia="x-none"/>
    </w:rPr>
  </w:style>
  <w:style w:type="paragraph" w:styleId="af6">
    <w:name w:val="Body Text Indent"/>
    <w:basedOn w:val="a"/>
    <w:link w:val="Charb"/>
    <w:rsid w:val="0022148F"/>
    <w:pPr>
      <w:spacing w:after="120"/>
      <w:ind w:leftChars="200" w:left="420"/>
    </w:pPr>
    <w:rPr>
      <w:rFonts w:ascii="Tahoma" w:hAnsi="Tahoma"/>
      <w:color w:val="000000"/>
    </w:rPr>
  </w:style>
  <w:style w:type="character" w:customStyle="1" w:styleId="af7">
    <w:name w:val="正文文本缩进 字符"/>
    <w:basedOn w:val="a0"/>
    <w:uiPriority w:val="99"/>
    <w:semiHidden/>
    <w:rsid w:val="0022148F"/>
    <w:rPr>
      <w:rFonts w:ascii="Times New Roman" w:eastAsia="宋体" w:hAnsi="Times New Roman" w:cs="Times New Roman"/>
      <w:szCs w:val="24"/>
    </w:rPr>
  </w:style>
  <w:style w:type="character" w:customStyle="1" w:styleId="Charb">
    <w:name w:val="正文文本缩进 Char"/>
    <w:link w:val="af6"/>
    <w:rsid w:val="0022148F"/>
    <w:rPr>
      <w:rFonts w:ascii="Tahoma" w:eastAsia="宋体" w:hAnsi="Tahoma" w:cs="Times New Roman"/>
      <w:color w:val="000000"/>
      <w:szCs w:val="24"/>
    </w:rPr>
  </w:style>
  <w:style w:type="paragraph" w:styleId="af8">
    <w:name w:val="caption"/>
    <w:basedOn w:val="a"/>
    <w:next w:val="a"/>
    <w:unhideWhenUsed/>
    <w:qFormat/>
    <w:rsid w:val="0022148F"/>
    <w:pPr>
      <w:spacing w:before="152" w:after="160"/>
    </w:pPr>
    <w:rPr>
      <w:rFonts w:ascii="Arial" w:eastAsia="黑体" w:hAnsi="Arial" w:cs="Arial"/>
      <w:sz w:val="20"/>
      <w:szCs w:val="20"/>
    </w:rPr>
  </w:style>
  <w:style w:type="paragraph" w:customStyle="1" w:styleId="af9">
    <w:name w:val="我的文"/>
    <w:basedOn w:val="a"/>
    <w:rsid w:val="0022148F"/>
    <w:pPr>
      <w:spacing w:line="400" w:lineRule="exact"/>
      <w:ind w:firstLineChars="200" w:firstLine="480"/>
    </w:pPr>
    <w:rPr>
      <w:rFonts w:ascii="宋体" w:hAnsi="宋体"/>
      <w:sz w:val="24"/>
    </w:rPr>
  </w:style>
  <w:style w:type="paragraph" w:customStyle="1" w:styleId="afa">
    <w:name w:val="文本正文"/>
    <w:basedOn w:val="a"/>
    <w:rsid w:val="0022148F"/>
    <w:pPr>
      <w:spacing w:line="360" w:lineRule="auto"/>
      <w:ind w:firstLineChars="200" w:firstLine="200"/>
    </w:pPr>
    <w:rPr>
      <w:sz w:val="24"/>
    </w:rPr>
  </w:style>
  <w:style w:type="paragraph" w:styleId="20">
    <w:name w:val="Body Text Indent 2"/>
    <w:basedOn w:val="a"/>
    <w:link w:val="2Char1"/>
    <w:rsid w:val="0022148F"/>
    <w:pPr>
      <w:spacing w:after="120" w:line="480" w:lineRule="auto"/>
      <w:ind w:leftChars="200" w:left="420"/>
    </w:pPr>
    <w:rPr>
      <w:rFonts w:ascii="Tahoma" w:hAnsi="Tahoma"/>
      <w:color w:val="000000"/>
    </w:rPr>
  </w:style>
  <w:style w:type="character" w:customStyle="1" w:styleId="21">
    <w:name w:val="正文文本缩进 2 字符"/>
    <w:basedOn w:val="a0"/>
    <w:uiPriority w:val="99"/>
    <w:semiHidden/>
    <w:rsid w:val="0022148F"/>
    <w:rPr>
      <w:rFonts w:ascii="Times New Roman" w:eastAsia="宋体" w:hAnsi="Times New Roman" w:cs="Times New Roman"/>
      <w:szCs w:val="24"/>
    </w:rPr>
  </w:style>
  <w:style w:type="character" w:customStyle="1" w:styleId="2Char1">
    <w:name w:val="正文文本缩进 2 Char"/>
    <w:link w:val="20"/>
    <w:rsid w:val="0022148F"/>
    <w:rPr>
      <w:rFonts w:ascii="Tahoma" w:eastAsia="宋体" w:hAnsi="Tahoma" w:cs="Times New Roman"/>
      <w:color w:val="000000"/>
      <w:szCs w:val="24"/>
    </w:rPr>
  </w:style>
  <w:style w:type="paragraph" w:customStyle="1" w:styleId="reader-word-layer">
    <w:name w:val="reader-word-layer"/>
    <w:basedOn w:val="a"/>
    <w:rsid w:val="0022148F"/>
    <w:pPr>
      <w:widowControl/>
      <w:spacing w:before="100" w:beforeAutospacing="1" w:after="100" w:afterAutospacing="1"/>
      <w:jc w:val="left"/>
    </w:pPr>
    <w:rPr>
      <w:rFonts w:ascii="宋体" w:hAnsi="宋体" w:cs="宋体"/>
      <w:kern w:val="0"/>
      <w:sz w:val="24"/>
    </w:rPr>
  </w:style>
  <w:style w:type="paragraph" w:customStyle="1" w:styleId="10">
    <w:name w:val="表内容1"/>
    <w:basedOn w:val="a"/>
    <w:rsid w:val="0022148F"/>
    <w:pPr>
      <w:spacing w:line="60" w:lineRule="auto"/>
      <w:jc w:val="left"/>
    </w:pPr>
    <w:rPr>
      <w:rFonts w:cs="宋体"/>
      <w:sz w:val="28"/>
      <w:szCs w:val="20"/>
    </w:rPr>
  </w:style>
  <w:style w:type="paragraph" w:styleId="afb">
    <w:name w:val="Normal Indent"/>
    <w:basedOn w:val="a"/>
    <w:rsid w:val="0022148F"/>
    <w:pPr>
      <w:spacing w:line="360" w:lineRule="auto"/>
    </w:pPr>
    <w:rPr>
      <w:szCs w:val="20"/>
    </w:rPr>
  </w:style>
  <w:style w:type="character" w:customStyle="1" w:styleId="Char4">
    <w:name w:val="批注文字 Char"/>
    <w:link w:val="ae"/>
    <w:rsid w:val="0022148F"/>
    <w:rPr>
      <w:rFonts w:ascii="Times New Roman" w:eastAsia="宋体" w:hAnsi="Times New Roman" w:cs="Times New Roman"/>
      <w:szCs w:val="24"/>
    </w:rPr>
  </w:style>
  <w:style w:type="paragraph" w:customStyle="1" w:styleId="Default">
    <w:name w:val="Default"/>
    <w:rsid w:val="0022148F"/>
    <w:pPr>
      <w:widowControl w:val="0"/>
      <w:autoSpaceDE w:val="0"/>
      <w:autoSpaceDN w:val="0"/>
      <w:adjustRightInd w:val="0"/>
    </w:pPr>
    <w:rPr>
      <w:rFonts w:ascii="宋体" w:eastAsia="宋体" w:hAnsi="宋体" w:cs="宋体"/>
      <w:color w:val="000000"/>
      <w:kern w:val="0"/>
      <w:sz w:val="24"/>
      <w:szCs w:val="24"/>
    </w:rPr>
  </w:style>
  <w:style w:type="character" w:customStyle="1" w:styleId="apple-converted-space">
    <w:name w:val="apple-converted-space"/>
    <w:rsid w:val="0022148F"/>
  </w:style>
  <w:style w:type="paragraph" w:styleId="aa">
    <w:name w:val="Body Text First Indent"/>
    <w:basedOn w:val="a9"/>
    <w:link w:val="Charc"/>
    <w:uiPriority w:val="99"/>
    <w:semiHidden/>
    <w:unhideWhenUsed/>
    <w:rsid w:val="0022148F"/>
    <w:pPr>
      <w:spacing w:after="120" w:line="240" w:lineRule="auto"/>
      <w:ind w:firstLineChars="100" w:firstLine="420"/>
      <w:jc w:val="both"/>
    </w:pPr>
    <w:rPr>
      <w:sz w:val="21"/>
    </w:rPr>
  </w:style>
  <w:style w:type="character" w:customStyle="1" w:styleId="Charc">
    <w:name w:val="正文首行缩进 Char"/>
    <w:basedOn w:val="Char3"/>
    <w:link w:val="aa"/>
    <w:uiPriority w:val="99"/>
    <w:semiHidden/>
    <w:rsid w:val="0022148F"/>
    <w:rPr>
      <w:rFonts w:ascii="Times New Roman" w:eastAsia="宋体" w:hAnsi="Times New Roman" w:cs="Times New Roman"/>
      <w:sz w:val="24"/>
      <w:szCs w:val="24"/>
    </w:rPr>
  </w:style>
  <w:style w:type="paragraph" w:styleId="afc">
    <w:name w:val="List Paragraph"/>
    <w:basedOn w:val="a"/>
    <w:uiPriority w:val="34"/>
    <w:qFormat/>
    <w:rsid w:val="004D03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61600">
      <w:bodyDiv w:val="1"/>
      <w:marLeft w:val="0"/>
      <w:marRight w:val="0"/>
      <w:marTop w:val="0"/>
      <w:marBottom w:val="0"/>
      <w:divBdr>
        <w:top w:val="none" w:sz="0" w:space="0" w:color="auto"/>
        <w:left w:val="none" w:sz="0" w:space="0" w:color="auto"/>
        <w:bottom w:val="none" w:sz="0" w:space="0" w:color="auto"/>
        <w:right w:val="none" w:sz="0" w:space="0" w:color="auto"/>
      </w:divBdr>
      <w:divsChild>
        <w:div w:id="394596090">
          <w:marLeft w:val="0"/>
          <w:marRight w:val="0"/>
          <w:marTop w:val="0"/>
          <w:marBottom w:val="0"/>
          <w:divBdr>
            <w:top w:val="none" w:sz="0" w:space="0" w:color="auto"/>
            <w:left w:val="none" w:sz="0" w:space="0" w:color="auto"/>
            <w:bottom w:val="none" w:sz="0" w:space="0" w:color="auto"/>
            <w:right w:val="none" w:sz="0" w:space="0" w:color="auto"/>
          </w:divBdr>
          <w:divsChild>
            <w:div w:id="6928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9278">
      <w:bodyDiv w:val="1"/>
      <w:marLeft w:val="0"/>
      <w:marRight w:val="0"/>
      <w:marTop w:val="0"/>
      <w:marBottom w:val="0"/>
      <w:divBdr>
        <w:top w:val="none" w:sz="0" w:space="0" w:color="auto"/>
        <w:left w:val="none" w:sz="0" w:space="0" w:color="auto"/>
        <w:bottom w:val="none" w:sz="0" w:space="0" w:color="auto"/>
        <w:right w:val="none" w:sz="0" w:space="0" w:color="auto"/>
      </w:divBdr>
    </w:div>
    <w:div w:id="698314047">
      <w:bodyDiv w:val="1"/>
      <w:marLeft w:val="0"/>
      <w:marRight w:val="0"/>
      <w:marTop w:val="0"/>
      <w:marBottom w:val="0"/>
      <w:divBdr>
        <w:top w:val="none" w:sz="0" w:space="0" w:color="auto"/>
        <w:left w:val="none" w:sz="0" w:space="0" w:color="auto"/>
        <w:bottom w:val="none" w:sz="0" w:space="0" w:color="auto"/>
        <w:right w:val="none" w:sz="0" w:space="0" w:color="auto"/>
      </w:divBdr>
    </w:div>
    <w:div w:id="111771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jpeg"/><Relationship Id="rId26" Type="http://schemas.openxmlformats.org/officeDocument/2006/relationships/image" Target="media/image14.png"/><Relationship Id="rId39" Type="http://schemas.microsoft.com/office/2016/09/relationships/commentsIds" Target="commentsIds.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header" Target="header7.xml"/><Relationship Id="rId37" Type="http://schemas.openxmlformats.org/officeDocument/2006/relationships/fontTable" Target="fontTable.xml"/><Relationship Id="rId40"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4.xml"/><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5.xml"/><Relationship Id="rId35" Type="http://schemas.openxmlformats.org/officeDocument/2006/relationships/header" Target="header9.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TotalTime>
  <Pages>1</Pages>
  <Words>2632</Words>
  <Characters>15003</Characters>
  <Application>Microsoft Office Word</Application>
  <DocSecurity>0</DocSecurity>
  <Lines>125</Lines>
  <Paragraphs>35</Paragraphs>
  <ScaleCrop>false</ScaleCrop>
  <Company/>
  <LinksUpToDate>false</LinksUpToDate>
  <CharactersWithSpaces>17600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亚爽</dc:creator>
  <cp:keywords/>
  <dc:description/>
  <cp:lastModifiedBy>Allan peng</cp:lastModifiedBy>
  <cp:revision>19</cp:revision>
  <dcterms:created xsi:type="dcterms:W3CDTF">2020-03-11T09:00:00Z</dcterms:created>
  <dcterms:modified xsi:type="dcterms:W3CDTF">2020-04-06T10:26:00Z</dcterms:modified>
</cp:coreProperties>
</file>